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30646E85" w:rsidR="00653F15" w:rsidRDefault="00F80205" w:rsidP="00653F15">
      <w:pPr>
        <w:pStyle w:val="NoSpacing"/>
        <w:jc w:val="right"/>
        <w:rPr>
          <w:rFonts w:ascii="Times New Roman" w:hAnsi="Times New Roman" w:cs="Times New Roman"/>
          <w:sz w:val="24"/>
        </w:rPr>
      </w:pPr>
      <w:r w:rsidRPr="00672843">
        <w:rPr>
          <w:rFonts w:ascii="Times New Roman" w:hAnsi="Times New Roman" w:cs="Times New Roman"/>
          <w:sz w:val="24"/>
        </w:rPr>
        <w:fldChar w:fldCharType="begin"/>
      </w:r>
      <w:r w:rsidRPr="00672843">
        <w:rPr>
          <w:rFonts w:ascii="Times New Roman" w:hAnsi="Times New Roman" w:cs="Times New Roman"/>
          <w:sz w:val="24"/>
        </w:rPr>
        <w:instrText xml:space="preserve"> DATE \@ "M/d/yyyy" </w:instrText>
      </w:r>
      <w:r w:rsidRPr="00672843">
        <w:rPr>
          <w:rFonts w:ascii="Times New Roman" w:hAnsi="Times New Roman" w:cs="Times New Roman"/>
          <w:sz w:val="24"/>
        </w:rPr>
        <w:fldChar w:fldCharType="separate"/>
      </w:r>
      <w:r w:rsidR="008776C9">
        <w:rPr>
          <w:rFonts w:ascii="Times New Roman" w:hAnsi="Times New Roman" w:cs="Times New Roman"/>
          <w:noProof/>
          <w:sz w:val="24"/>
        </w:rPr>
        <w:t>7/22/2022</w:t>
      </w:r>
      <w:r w:rsidRPr="00672843">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17022C8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745A7">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0272628A"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We agree with and appreciate the critiques of this paper, and accordingly have accepted </w:t>
      </w:r>
      <w:r w:rsidR="00FD27C3">
        <w:rPr>
          <w:rFonts w:ascii="Times New Roman" w:hAnsi="Times New Roman" w:cs="Times New Roman"/>
          <w:color w:val="222222"/>
          <w:sz w:val="24"/>
          <w:szCs w:val="24"/>
        </w:rPr>
        <w:t xml:space="preserve">nearly </w:t>
      </w:r>
      <w:r>
        <w:rPr>
          <w:rFonts w:ascii="Times New Roman" w:hAnsi="Times New Roman" w:cs="Times New Roman"/>
          <w:color w:val="222222"/>
          <w:sz w:val="24"/>
          <w:szCs w:val="24"/>
        </w:rPr>
        <w:t>all reviewer comments or explained how our lack of clarity led to a comment that is not applicable.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38CD443F" w:rsidR="00653F15" w:rsidRDefault="00C515D4"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r w:rsidR="00FD27C3">
        <w:rPr>
          <w:rFonts w:ascii="Times New Roman" w:hAnsi="Times New Roman" w:cs="Times New Roman"/>
          <w:color w:val="222222"/>
          <w:sz w:val="24"/>
          <w:szCs w:val="24"/>
        </w:rPr>
        <w:t>: we now additionally test</w:t>
      </w:r>
      <w:r>
        <w:rPr>
          <w:rFonts w:ascii="Times New Roman" w:hAnsi="Times New Roman" w:cs="Times New Roman"/>
          <w:color w:val="222222"/>
          <w:sz w:val="24"/>
          <w:szCs w:val="24"/>
        </w:rPr>
        <w:t xml:space="preserve"> a suite of log-transformed implementations of the model and ultimately </w:t>
      </w:r>
      <w:r w:rsidR="00FD27C3">
        <w:rPr>
          <w:rFonts w:ascii="Times New Roman" w:hAnsi="Times New Roman" w:cs="Times New Roman"/>
          <w:color w:val="222222"/>
          <w:sz w:val="24"/>
          <w:szCs w:val="24"/>
        </w:rPr>
        <w:t>implement</w:t>
      </w:r>
      <w:r>
        <w:rPr>
          <w:rFonts w:ascii="Times New Roman" w:hAnsi="Times New Roman" w:cs="Times New Roman"/>
          <w:color w:val="222222"/>
          <w:sz w:val="24"/>
          <w:szCs w:val="24"/>
        </w:rPr>
        <w:t xml:space="preserve"> a Bayesian regression model informed by both theory and data</w:t>
      </w:r>
      <w:r w:rsidR="0037569B">
        <w:rPr>
          <w:rFonts w:ascii="Times New Roman" w:hAnsi="Times New Roman" w:cs="Times New Roman"/>
          <w:color w:val="222222"/>
          <w:sz w:val="24"/>
          <w:szCs w:val="24"/>
        </w:rPr>
        <w:t>.</w:t>
      </w:r>
    </w:p>
    <w:p w14:paraId="634F771E" w14:textId="647F759B" w:rsidR="007C7B64" w:rsidRDefault="0021508E"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Incorporating </w:t>
      </w:r>
      <w:r w:rsidR="0043554A">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r w:rsidR="0037569B">
        <w:rPr>
          <w:rFonts w:ascii="Times New Roman" w:hAnsi="Times New Roman" w:cs="Times New Roman"/>
          <w:color w:val="222222"/>
          <w:sz w:val="24"/>
          <w:szCs w:val="24"/>
        </w:rPr>
        <w:t xml:space="preserve">; </w:t>
      </w:r>
      <w:r w:rsidR="003C787C">
        <w:rPr>
          <w:rFonts w:ascii="Times New Roman" w:hAnsi="Times New Roman" w:cs="Times New Roman"/>
          <w:color w:val="222222"/>
          <w:sz w:val="24"/>
          <w:szCs w:val="24"/>
        </w:rPr>
        <w:t xml:space="preserve">most significantly, we </w:t>
      </w:r>
      <w:r w:rsidR="0029008F">
        <w:rPr>
          <w:rFonts w:ascii="Times New Roman" w:hAnsi="Times New Roman" w:cs="Times New Roman"/>
          <w:color w:val="222222"/>
          <w:sz w:val="24"/>
          <w:szCs w:val="24"/>
        </w:rPr>
        <w:t>streamline</w:t>
      </w:r>
      <w:r w:rsidR="00C515D4">
        <w:rPr>
          <w:rFonts w:ascii="Times New Roman" w:hAnsi="Times New Roman" w:cs="Times New Roman"/>
          <w:color w:val="222222"/>
          <w:sz w:val="24"/>
          <w:szCs w:val="24"/>
        </w:rPr>
        <w:t xml:space="preserve"> </w:t>
      </w:r>
      <w:r w:rsidR="00F17C48">
        <w:rPr>
          <w:rFonts w:ascii="Times New Roman" w:hAnsi="Times New Roman" w:cs="Times New Roman"/>
          <w:color w:val="222222"/>
          <w:sz w:val="24"/>
          <w:szCs w:val="24"/>
        </w:rPr>
        <w:t>the presentation of</w:t>
      </w:r>
      <w:r w:rsidR="003C787C">
        <w:rPr>
          <w:rFonts w:ascii="Times New Roman" w:hAnsi="Times New Roman" w:cs="Times New Roman"/>
          <w:color w:val="222222"/>
          <w:sz w:val="24"/>
          <w:szCs w:val="24"/>
        </w:rPr>
        <w:t xml:space="preserve"> our results and discussion</w:t>
      </w:r>
      <w:r w:rsidR="00F17C48">
        <w:rPr>
          <w:rFonts w:ascii="Times New Roman" w:hAnsi="Times New Roman" w:cs="Times New Roman"/>
          <w:color w:val="222222"/>
          <w:sz w:val="24"/>
          <w:szCs w:val="24"/>
        </w:rPr>
        <w:t>.</w:t>
      </w:r>
    </w:p>
    <w:p w14:paraId="1E921D4C" w14:textId="0D7C7B81" w:rsidR="007C7B64" w:rsidRPr="00F14BE7" w:rsidRDefault="0021508E"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w:t>
      </w:r>
      <w:r w:rsidR="00086910">
        <w:rPr>
          <w:rFonts w:ascii="Times New Roman" w:hAnsi="Times New Roman" w:cs="Times New Roman"/>
          <w:color w:val="222222"/>
          <w:sz w:val="24"/>
          <w:szCs w:val="24"/>
        </w:rPr>
        <w:t xml:space="preserve"> </w:t>
      </w:r>
      <w:r w:rsidR="005A06FF">
        <w:rPr>
          <w:rFonts w:ascii="Times New Roman" w:hAnsi="Times New Roman" w:cs="Times New Roman"/>
          <w:color w:val="222222"/>
          <w:sz w:val="24"/>
          <w:szCs w:val="24"/>
        </w:rPr>
        <w:t xml:space="preserve">Reviewer 2’s comments on </w:t>
      </w:r>
      <w:r w:rsidR="009F4F9F">
        <w:rPr>
          <w:rFonts w:ascii="Times New Roman" w:hAnsi="Times New Roman" w:cs="Times New Roman"/>
          <w:color w:val="222222"/>
          <w:sz w:val="24"/>
          <w:szCs w:val="24"/>
        </w:rPr>
        <w:t xml:space="preserve">algorithm limitations and </w:t>
      </w:r>
      <w:r w:rsidR="007B31A5">
        <w:rPr>
          <w:rFonts w:ascii="Times New Roman" w:hAnsi="Times New Roman" w:cs="Times New Roman"/>
          <w:color w:val="222222"/>
          <w:sz w:val="24"/>
          <w:szCs w:val="24"/>
        </w:rPr>
        <w:t xml:space="preserve">the global representativeness of the </w:t>
      </w:r>
      <w:r w:rsidR="009F4F9F">
        <w:rPr>
          <w:rFonts w:ascii="Times New Roman" w:hAnsi="Times New Roman" w:cs="Times New Roman"/>
          <w:color w:val="222222"/>
          <w:sz w:val="24"/>
          <w:szCs w:val="24"/>
        </w:rPr>
        <w:t>validation data</w:t>
      </w:r>
      <w:r w:rsidR="00B4364C">
        <w:rPr>
          <w:rFonts w:ascii="Times New Roman" w:hAnsi="Times New Roman" w:cs="Times New Roman"/>
          <w:color w:val="222222"/>
          <w:sz w:val="24"/>
          <w:szCs w:val="24"/>
        </w:rPr>
        <w:t xml:space="preserve">: we </w:t>
      </w:r>
      <w:r w:rsidR="00C515D4">
        <w:rPr>
          <w:rFonts w:ascii="Times New Roman" w:hAnsi="Times New Roman" w:cs="Times New Roman"/>
          <w:color w:val="222222"/>
          <w:sz w:val="24"/>
          <w:szCs w:val="24"/>
        </w:rPr>
        <w:t>ad</w:t>
      </w:r>
      <w:r w:rsidR="00B4364C">
        <w:rPr>
          <w:rFonts w:ascii="Times New Roman" w:hAnsi="Times New Roman" w:cs="Times New Roman"/>
          <w:color w:val="222222"/>
          <w:sz w:val="24"/>
          <w:szCs w:val="24"/>
        </w:rPr>
        <w:t xml:space="preserve">d </w:t>
      </w:r>
      <w:r w:rsidR="007C5E9F">
        <w:rPr>
          <w:rFonts w:ascii="Times New Roman" w:hAnsi="Times New Roman" w:cs="Times New Roman"/>
          <w:color w:val="222222"/>
          <w:sz w:val="24"/>
          <w:szCs w:val="24"/>
        </w:rPr>
        <w:t>clarification paragraphs throughout the discussion that make clear the limitations and biases throughout our analysis.</w:t>
      </w:r>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64A807C3" w:rsidR="00653F15" w:rsidRDefault="0021508E"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In our response, w</w:t>
      </w:r>
      <w:r w:rsidR="00653F15">
        <w:rPr>
          <w:rFonts w:ascii="Times New Roman" w:hAnsi="Times New Roman" w:cs="Times New Roman"/>
          <w:color w:val="222222"/>
          <w:sz w:val="24"/>
          <w:szCs w:val="24"/>
        </w:rPr>
        <w:t>e have grouped together similar reviewer comments when appropriate</w:t>
      </w:r>
      <w:r>
        <w:rPr>
          <w:rFonts w:ascii="Times New Roman" w:hAnsi="Times New Roman" w:cs="Times New Roman"/>
          <w:color w:val="222222"/>
          <w:sz w:val="24"/>
          <w:szCs w:val="24"/>
        </w:rPr>
        <w:t xml:space="preserve"> and give original </w:t>
      </w:r>
      <w:r w:rsidR="00093EF4">
        <w:rPr>
          <w:rFonts w:ascii="Times New Roman" w:hAnsi="Times New Roman" w:cs="Times New Roman"/>
          <w:color w:val="222222"/>
          <w:sz w:val="24"/>
          <w:szCs w:val="24"/>
        </w:rPr>
        <w:t xml:space="preserve">reviewer </w:t>
      </w:r>
      <w:r>
        <w:rPr>
          <w:rFonts w:ascii="Times New Roman" w:hAnsi="Times New Roman" w:cs="Times New Roman"/>
          <w:color w:val="222222"/>
          <w:sz w:val="24"/>
          <w:szCs w:val="24"/>
        </w:rPr>
        <w:t>text in regular typeface</w:t>
      </w:r>
      <w:r w:rsidR="00653F15">
        <w:rPr>
          <w:rFonts w:ascii="Times New Roman" w:hAnsi="Times New Roman" w:cs="Times New Roman"/>
          <w:color w:val="222222"/>
          <w:sz w:val="24"/>
          <w:szCs w:val="24"/>
        </w:rPr>
        <w:t>.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sidR="002479B8">
        <w:rPr>
          <w:rFonts w:ascii="Times New Roman" w:hAnsi="Times New Roman" w:cs="Times New Roman"/>
          <w:color w:val="222222"/>
          <w:sz w:val="24"/>
          <w:szCs w:val="24"/>
        </w:rPr>
        <w:t>tangible</w:t>
      </w:r>
      <w:r w:rsidR="00FF7685">
        <w:rPr>
          <w:rFonts w:ascii="Times New Roman" w:hAnsi="Times New Roman" w:cs="Times New Roman"/>
          <w:color w:val="222222"/>
          <w:sz w:val="24"/>
          <w:szCs w:val="24"/>
        </w:rPr>
        <w:t xml:space="preserve"> changes to the manuscript</w:t>
      </w:r>
      <w:r w:rsidR="00653F15">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 xml:space="preserve">highlighted in </w:t>
      </w:r>
      <w:r w:rsidR="002479B8">
        <w:rPr>
          <w:rFonts w:ascii="Times New Roman" w:hAnsi="Times New Roman" w:cs="Times New Roman"/>
          <w:color w:val="222222"/>
          <w:sz w:val="24"/>
          <w:szCs w:val="24"/>
        </w:rPr>
        <w:t>dark grey</w:t>
      </w:r>
      <w:r w:rsidR="00653F15">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Underlined text is new, while</w:t>
      </w:r>
      <w:r w:rsidR="00093EF4">
        <w:rPr>
          <w:rFonts w:ascii="Times New Roman" w:hAnsi="Times New Roman" w:cs="Times New Roman"/>
          <w:color w:val="222222"/>
          <w:sz w:val="24"/>
          <w:szCs w:val="24"/>
        </w:rPr>
        <w:t xml:space="preserve"> strikethrough text is deleted. </w:t>
      </w:r>
      <w:r w:rsidR="00653F15">
        <w:rPr>
          <w:rFonts w:ascii="Times New Roman" w:hAnsi="Times New Roman" w:cs="Times New Roman"/>
          <w:color w:val="222222"/>
          <w:sz w:val="24"/>
          <w:szCs w:val="24"/>
        </w:rPr>
        <w:t>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1D3EADF1" w:rsidR="00653F15" w:rsidRDefault="00653F15" w:rsidP="00653F15">
      <w:pPr>
        <w:pStyle w:val="NoSpacing"/>
        <w:jc w:val="both"/>
        <w:rPr>
          <w:rFonts w:ascii="Times New Roman" w:hAnsi="Times New Roman" w:cs="Times New Roman"/>
          <w:color w:val="222222"/>
          <w:sz w:val="24"/>
          <w:szCs w:val="24"/>
        </w:rPr>
      </w:pPr>
    </w:p>
    <w:p w14:paraId="25126DCA" w14:textId="06D4938A" w:rsidR="00093EF4" w:rsidRDefault="00093EF4" w:rsidP="00653F15">
      <w:pPr>
        <w:pStyle w:val="NoSpacing"/>
        <w:jc w:val="both"/>
        <w:rPr>
          <w:rFonts w:ascii="Times New Roman" w:hAnsi="Times New Roman" w:cs="Times New Roman"/>
          <w:color w:val="222222"/>
          <w:sz w:val="24"/>
          <w:szCs w:val="24"/>
        </w:rPr>
      </w:pPr>
    </w:p>
    <w:p w14:paraId="3B137FD6" w14:textId="4556B415" w:rsidR="00093EF4" w:rsidRDefault="00093EF4"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University of Massachusetts, Amherst</w:t>
      </w:r>
    </w:p>
    <w:p w14:paraId="17F84071" w14:textId="111611E5" w:rsidR="007C7B64" w:rsidRDefault="008332A6" w:rsidP="00653F15">
      <w:pPr>
        <w:pStyle w:val="NoSpacing"/>
        <w:jc w:val="both"/>
        <w:rPr>
          <w:rStyle w:val="Hyperlink"/>
          <w:rFonts w:ascii="Times New Roman" w:hAnsi="Times New Roman" w:cs="Times New Roman"/>
          <w:sz w:val="24"/>
          <w:szCs w:val="24"/>
        </w:rPr>
      </w:pPr>
      <w:hyperlink r:id="rId6"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15F73894" w:rsidR="009F4F9F" w:rsidRPr="003A30BA" w:rsidRDefault="009F4F9F" w:rsidP="003A30BA">
      <w:pPr>
        <w:pStyle w:val="Heading1"/>
        <w:rPr>
          <w:rFonts w:ascii="Times New Roman" w:hAnsi="Times New Roman" w:cs="Times New Roman"/>
          <w:b/>
          <w:bCs/>
          <w:color w:val="auto"/>
        </w:rPr>
      </w:pPr>
      <w:r w:rsidRPr="003A30BA">
        <w:rPr>
          <w:rFonts w:ascii="Times New Roman" w:hAnsi="Times New Roman" w:cs="Times New Roman"/>
          <w:b/>
          <w:bCs/>
          <w:color w:val="auto"/>
        </w:rPr>
        <w:t>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 xml:space="preserve">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criticisms that need to be addressed before this manuscript can be considered for publication. Specifically, reviewer 1 raises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specific line-by-line comments that should be addressed as well.</w:t>
      </w:r>
    </w:p>
    <w:p w14:paraId="20B0193A" w14:textId="77777777" w:rsidR="009F4F9F" w:rsidRDefault="009F4F9F" w:rsidP="00653F15">
      <w:pPr>
        <w:pStyle w:val="NoSpacing"/>
        <w:rPr>
          <w:rFonts w:ascii="Times New Roman" w:hAnsi="Times New Roman" w:cs="Times New Roman"/>
          <w:b/>
          <w:sz w:val="36"/>
        </w:rPr>
      </w:pPr>
    </w:p>
    <w:p w14:paraId="29CCDE8F" w14:textId="282BD5ED" w:rsidR="00DF605D" w:rsidRPr="003A30BA" w:rsidRDefault="00653F15" w:rsidP="003A30BA">
      <w:pPr>
        <w:pStyle w:val="Heading1"/>
        <w:rPr>
          <w:rFonts w:ascii="Times New Roman" w:hAnsi="Times New Roman" w:cs="Times New Roman"/>
          <w:b/>
          <w:bCs/>
          <w:color w:val="auto"/>
        </w:rPr>
      </w:pPr>
      <w:r w:rsidRPr="003A30BA">
        <w:rPr>
          <w:rFonts w:ascii="Times New Roman" w:hAnsi="Times New Roman" w:cs="Times New Roman"/>
          <w:b/>
          <w:bCs/>
          <w:color w:val="auto"/>
        </w:rPr>
        <w:t>Reviewer 1</w:t>
      </w:r>
      <w:r w:rsidR="009F4F9F" w:rsidRPr="003A30BA">
        <w:rPr>
          <w:rFonts w:ascii="Times New Roman" w:hAnsi="Times New Roman" w:cs="Times New Roman"/>
          <w:b/>
          <w:bCs/>
          <w:color w:val="auto"/>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3A30BA" w:rsidRDefault="004D6284"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w:t>
      </w:r>
      <w:r w:rsidR="007845E0" w:rsidRPr="003A30BA">
        <w:rPr>
          <w:rFonts w:ascii="Times New Roman" w:hAnsi="Times New Roman" w:cs="Times New Roman"/>
          <w:b/>
          <w:bCs/>
          <w:color w:val="auto"/>
        </w:rPr>
        <w:t>:</w:t>
      </w:r>
    </w:p>
    <w:p w14:paraId="502F93E7" w14:textId="56E0351E" w:rsidR="004D6284" w:rsidRPr="00AE00ED" w:rsidRDefault="008B38E9" w:rsidP="00AE00ED">
      <w:pPr>
        <w:pStyle w:val="NoSpacing"/>
        <w:numPr>
          <w:ilvl w:val="0"/>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 xml:space="preserve">The initial model of gas exchange is one where the authors estimated based on theory what the parameters ought to be (save an intercept term) and they showed that </w:t>
      </w:r>
      <w:proofErr w:type="gramStart"/>
      <w:r w:rsidRPr="00AE00ED">
        <w:rPr>
          <w:rFonts w:ascii="Times New Roman" w:hAnsi="Times New Roman" w:cs="Times New Roman"/>
          <w:sz w:val="24"/>
        </w:rPr>
        <w:t>these prediction</w:t>
      </w:r>
      <w:proofErr w:type="gramEnd"/>
      <w:r w:rsidRPr="00AE00ED">
        <w:rPr>
          <w:rFonts w:ascii="Times New Roman" w:hAnsi="Times New Roman" w:cs="Times New Roman"/>
          <w:sz w:val="24"/>
        </w:rPr>
        <w:t xml:space="preserve"> fit the actual data well. Except that I disagree with this point, the fit looks like it does not fit all that well. It over predicts at high k an</w:t>
      </w:r>
      <w:r w:rsidR="009D6F14" w:rsidRPr="00AE00ED">
        <w:rPr>
          <w:rFonts w:ascii="Times New Roman" w:hAnsi="Times New Roman" w:cs="Times New Roman"/>
          <w:sz w:val="24"/>
        </w:rPr>
        <w:t>d</w:t>
      </w:r>
      <w:r w:rsidRPr="00AE00ED">
        <w:rPr>
          <w:rFonts w:ascii="Times New Roman" w:hAnsi="Times New Roman" w:cs="Times New Roman"/>
          <w:sz w:val="24"/>
        </w:rPr>
        <w:t xml:space="preserve"> </w:t>
      </w:r>
      <w:r w:rsidR="00707526" w:rsidRPr="00AE00ED">
        <w:rPr>
          <w:rFonts w:ascii="Times New Roman" w:hAnsi="Times New Roman" w:cs="Times New Roman"/>
          <w:sz w:val="24"/>
        </w:rPr>
        <w:t>under predicts</w:t>
      </w:r>
      <w:r w:rsidR="004D6284" w:rsidRPr="00AE00ED">
        <w:rPr>
          <w:rFonts w:ascii="Times New Roman" w:hAnsi="Times New Roman" w:cs="Times New Roman"/>
          <w:sz w:val="24"/>
        </w:rPr>
        <w:t xml:space="preserve"> at low k. My questions:</w:t>
      </w:r>
    </w:p>
    <w:p w14:paraId="3805B3A6" w14:textId="77777777" w:rsidR="004D6284" w:rsidRPr="00AE00ED" w:rsidRDefault="008B38E9" w:rsidP="00AE00ED">
      <w:pPr>
        <w:pStyle w:val="NoSpacing"/>
        <w:numPr>
          <w:ilvl w:val="1"/>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 xml:space="preserve">How was this model fitted to estimate \beta_1? Least squares? If so this method of fitting implicitly </w:t>
      </w:r>
      <w:proofErr w:type="gramStart"/>
      <w:r w:rsidRPr="00AE00ED">
        <w:rPr>
          <w:rFonts w:ascii="Times New Roman" w:hAnsi="Times New Roman" w:cs="Times New Roman"/>
          <w:sz w:val="24"/>
        </w:rPr>
        <w:t>assume</w:t>
      </w:r>
      <w:proofErr w:type="gramEnd"/>
      <w:r w:rsidRPr="00AE00ED">
        <w:rPr>
          <w:rFonts w:ascii="Times New Roman" w:hAnsi="Times New Roman" w:cs="Times New Roman"/>
          <w:sz w:val="24"/>
        </w:rPr>
        <w:t xml:space="preserv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w:t>
      </w:r>
      <w:proofErr w:type="gramStart"/>
      <w:r w:rsidRPr="00AE00ED">
        <w:rPr>
          <w:rFonts w:ascii="Times New Roman" w:hAnsi="Times New Roman" w:cs="Times New Roman"/>
          <w:sz w:val="24"/>
        </w:rPr>
        <w:t>Indeed</w:t>
      </w:r>
      <w:proofErr w:type="gramEnd"/>
      <w:r w:rsidRPr="00AE00ED">
        <w:rPr>
          <w:rFonts w:ascii="Times New Roman" w:hAnsi="Times New Roman" w:cs="Times New Roman"/>
          <w:sz w:val="24"/>
        </w:rPr>
        <w:t xml:space="preserve"> the authors did not say with the stochastic part of this model is. I see no reason why the multiplicative model in eq 7 </w:t>
      </w:r>
      <w:proofErr w:type="gramStart"/>
      <w:r w:rsidRPr="00AE00ED">
        <w:rPr>
          <w:rFonts w:ascii="Times New Roman" w:hAnsi="Times New Roman" w:cs="Times New Roman"/>
          <w:sz w:val="24"/>
        </w:rPr>
        <w:t>cannot be an a</w:t>
      </w:r>
      <w:r w:rsidR="004D6284" w:rsidRPr="00AE00ED">
        <w:rPr>
          <w:rFonts w:ascii="Times New Roman" w:hAnsi="Times New Roman" w:cs="Times New Roman"/>
          <w:sz w:val="24"/>
        </w:rPr>
        <w:t>dditive model of logged data</w:t>
      </w:r>
      <w:proofErr w:type="gramEnd"/>
    </w:p>
    <w:p w14:paraId="68DC5C0D" w14:textId="60EA0E43" w:rsidR="007845E0" w:rsidRPr="00AE00ED" w:rsidRDefault="008B38E9" w:rsidP="00AE00ED">
      <w:pPr>
        <w:pStyle w:val="NoSpacing"/>
        <w:numPr>
          <w:ilvl w:val="1"/>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 xml:space="preserve">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w:t>
      </w:r>
      <w:r w:rsidRPr="00AE00ED">
        <w:rPr>
          <w:rFonts w:ascii="Times New Roman" w:hAnsi="Times New Roman" w:cs="Times New Roman"/>
          <w:sz w:val="24"/>
        </w:rPr>
        <w:lastRenderedPageBreak/>
        <w:t xml:space="preserve">parameters centered on the theoretical estimates. </w:t>
      </w:r>
      <w:proofErr w:type="gramStart"/>
      <w:r w:rsidRPr="00AE00ED">
        <w:rPr>
          <w:rFonts w:ascii="Times New Roman" w:hAnsi="Times New Roman" w:cs="Times New Roman"/>
          <w:sz w:val="24"/>
        </w:rPr>
        <w:t>Thus</w:t>
      </w:r>
      <w:proofErr w:type="gramEnd"/>
      <w:r w:rsidRPr="00AE00ED">
        <w:rPr>
          <w:rFonts w:ascii="Times New Roman" w:hAnsi="Times New Roman" w:cs="Times New Roman"/>
          <w:sz w:val="24"/>
        </w:rPr>
        <w:t xml:space="preserve"> if the data say that the parameter is in fact not = 9/16 (which is to say 9/16 lies outside the posterior of the parameter estimate), then they have an interesting finding and a better predicting model. If the authors are worried about scaling the parameter uncertainty for several </w:t>
      </w:r>
      <w:proofErr w:type="gramStart"/>
      <w:r w:rsidRPr="00AE00ED">
        <w:rPr>
          <w:rFonts w:ascii="Times New Roman" w:hAnsi="Times New Roman" w:cs="Times New Roman"/>
          <w:sz w:val="24"/>
        </w:rPr>
        <w:t>parameters</w:t>
      </w:r>
      <w:proofErr w:type="gramEnd"/>
      <w:r w:rsidRPr="00AE00ED">
        <w:rPr>
          <w:rFonts w:ascii="Times New Roman" w:hAnsi="Times New Roman" w:cs="Times New Roman"/>
          <w:sz w:val="24"/>
        </w:rPr>
        <w:t xml:space="preserve"> vs one, I suggest it is not that difficult, ju</w:t>
      </w:r>
      <w:r w:rsidR="009373CD" w:rsidRPr="00AE00ED">
        <w:rPr>
          <w:rFonts w:ascii="Times New Roman" w:hAnsi="Times New Roman" w:cs="Times New Roman"/>
          <w:sz w:val="24"/>
        </w:rPr>
        <w:t>st</w:t>
      </w:r>
      <w:r w:rsidRPr="00AE00ED">
        <w:rPr>
          <w:rFonts w:ascii="Times New Roman" w:hAnsi="Times New Roman" w:cs="Times New Roman"/>
          <w:sz w:val="24"/>
        </w:rPr>
        <w:t xml:space="preserve"> use the joint distribution which is to say the group of parameter</w:t>
      </w:r>
      <w:r w:rsidR="004D6284" w:rsidRPr="00AE00ED">
        <w:rPr>
          <w:rFonts w:ascii="Times New Roman" w:hAnsi="Times New Roman" w:cs="Times New Roman"/>
          <w:sz w:val="24"/>
        </w:rPr>
        <w:t>s at each step on the MCMC.</w:t>
      </w:r>
    </w:p>
    <w:p w14:paraId="5327CB0D" w14:textId="77777777" w:rsidR="004067DC" w:rsidRPr="00AE00ED" w:rsidRDefault="004067DC" w:rsidP="00AE00ED">
      <w:pPr>
        <w:pStyle w:val="NoSpacing"/>
        <w:shd w:val="clear" w:color="auto" w:fill="FFFFFF" w:themeFill="background1"/>
        <w:ind w:left="1080"/>
        <w:jc w:val="both"/>
        <w:rPr>
          <w:rFonts w:ascii="Times New Roman" w:hAnsi="Times New Roman" w:cs="Times New Roman"/>
          <w:sz w:val="24"/>
        </w:rPr>
      </w:pPr>
    </w:p>
    <w:p w14:paraId="7AEECED1" w14:textId="4F76F826" w:rsidR="00A9495B" w:rsidRPr="00AE00ED" w:rsidRDefault="00A9495B" w:rsidP="00AE00ED">
      <w:pPr>
        <w:pStyle w:val="NoSpacing"/>
        <w:shd w:val="clear" w:color="auto" w:fill="FFFFFF" w:themeFill="background1"/>
        <w:ind w:left="1080"/>
        <w:jc w:val="both"/>
        <w:rPr>
          <w:rFonts w:ascii="Times New Roman" w:hAnsi="Times New Roman" w:cs="Times New Roman"/>
          <w:sz w:val="24"/>
        </w:rPr>
      </w:pPr>
      <w:proofErr w:type="gramStart"/>
      <w:r w:rsidRPr="00AE00ED">
        <w:rPr>
          <w:rFonts w:ascii="Times New Roman" w:hAnsi="Times New Roman" w:cs="Times New Roman"/>
          <w:b/>
          <w:sz w:val="24"/>
        </w:rPr>
        <w:t>L247</w:t>
      </w:r>
      <w:proofErr w:type="gramEnd"/>
      <w:r w:rsidRPr="00AE00ED">
        <w:rPr>
          <w:rFonts w:ascii="Times New Roman" w:hAnsi="Times New Roman" w:cs="Times New Roman"/>
          <w:sz w:val="24"/>
        </w:rPr>
        <w:t xml:space="preserve"> I disagrees that this model accurately captures, its accuracy depends on the value of k.</w:t>
      </w:r>
    </w:p>
    <w:p w14:paraId="6D4F8243" w14:textId="751AE437" w:rsidR="00A9495B" w:rsidRPr="004067DC" w:rsidRDefault="004067DC" w:rsidP="00AE00ED">
      <w:pPr>
        <w:pStyle w:val="NoSpacing"/>
        <w:shd w:val="clear" w:color="auto" w:fill="FFFFFF" w:themeFill="background1"/>
        <w:ind w:left="1080"/>
        <w:jc w:val="both"/>
        <w:rPr>
          <w:rFonts w:ascii="Times New Roman" w:hAnsi="Times New Roman" w:cs="Times New Roman"/>
          <w:sz w:val="24"/>
        </w:rPr>
      </w:pPr>
      <w:r w:rsidRPr="00AE00ED">
        <w:rPr>
          <w:rFonts w:ascii="Times New Roman" w:hAnsi="Times New Roman" w:cs="Times New Roman"/>
          <w:b/>
          <w:sz w:val="24"/>
        </w:rPr>
        <w:t>L248</w:t>
      </w:r>
      <w:r w:rsidRPr="00AE00ED">
        <w:rPr>
          <w:rFonts w:ascii="Times New Roman" w:hAnsi="Times New Roman" w:cs="Times New Roman"/>
          <w:sz w:val="24"/>
        </w:rPr>
        <w:t xml:space="preserve"> Given </w:t>
      </w:r>
      <w:proofErr w:type="gramStart"/>
      <w:r w:rsidRPr="00AE00ED">
        <w:rPr>
          <w:rFonts w:ascii="Times New Roman" w:hAnsi="Times New Roman" w:cs="Times New Roman"/>
          <w:sz w:val="24"/>
        </w:rPr>
        <w:t>all of</w:t>
      </w:r>
      <w:proofErr w:type="gramEnd"/>
      <w:r w:rsidRPr="00AE00ED">
        <w:rPr>
          <w:rFonts w:ascii="Times New Roman" w:hAnsi="Times New Roman" w:cs="Times New Roman"/>
          <w:sz w:val="24"/>
        </w:rPr>
        <w:t xml:space="preserve">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09FB0EB9"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w:t>
      </w:r>
      <w:r w:rsidR="00AD301E">
        <w:rPr>
          <w:rFonts w:ascii="Times New Roman" w:hAnsi="Times New Roman" w:cs="Times New Roman"/>
          <w:i/>
          <w:sz w:val="24"/>
        </w:rPr>
        <w:t xml:space="preserve"> (from the original version of the manuscript)</w:t>
      </w:r>
      <w:r w:rsidR="003C3731" w:rsidRPr="00FF7685">
        <w:rPr>
          <w:rFonts w:ascii="Times New Roman" w:hAnsi="Times New Roman" w:cs="Times New Roman"/>
          <w:i/>
          <w:sz w:val="24"/>
        </w:rPr>
        <w:t xml:space="preserve">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3E199168" w:rsidR="004067DC" w:rsidRPr="00FF7685" w:rsidRDefault="008332A6"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r>
            <w:rPr>
              <w:rFonts w:ascii="Cambria Math" w:hAnsi="Cambria Math"/>
            </w:rPr>
            <m:t xml:space="preserve">        </m:t>
          </m:r>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0CB662A8"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w:t>
      </w:r>
      <w:r w:rsidR="006341F2" w:rsidRPr="00FF7685">
        <w:rPr>
          <w:rFonts w:ascii="Times New Roman" w:hAnsi="Times New Roman" w:cs="Times New Roman"/>
          <w:i/>
          <w:sz w:val="24"/>
          <w:szCs w:val="24"/>
        </w:rPr>
        <w:t>th</w:t>
      </w:r>
      <w:r w:rsidR="006341F2">
        <w:rPr>
          <w:rFonts w:ascii="Times New Roman" w:hAnsi="Times New Roman" w:cs="Times New Roman"/>
          <w:i/>
          <w:sz w:val="24"/>
          <w:szCs w:val="24"/>
        </w:rPr>
        <w:t>ese</w:t>
      </w:r>
      <w:r w:rsidR="006341F2" w:rsidRPr="00FF7685">
        <w:rPr>
          <w:rFonts w:ascii="Times New Roman" w:hAnsi="Times New Roman" w:cs="Times New Roman"/>
          <w:i/>
          <w:sz w:val="24"/>
          <w:szCs w:val="24"/>
        </w:rPr>
        <w:t xml:space="preserve"> </w:t>
      </w:r>
      <w:r w:rsidR="002B35FC" w:rsidRPr="00FF7685">
        <w:rPr>
          <w:rFonts w:ascii="Times New Roman" w:hAnsi="Times New Roman" w:cs="Times New Roman"/>
          <w:i/>
          <w:sz w:val="24"/>
          <w:szCs w:val="24"/>
        </w:rPr>
        <w:t xml:space="preserve">data </w:t>
      </w:r>
      <w:r w:rsidR="00222621" w:rsidRPr="00FF7685">
        <w:rPr>
          <w:rFonts w:ascii="Times New Roman" w:hAnsi="Times New Roman" w:cs="Times New Roman"/>
          <w:i/>
          <w:sz w:val="24"/>
          <w:szCs w:val="24"/>
        </w:rPr>
        <w:t>in natural</w:t>
      </w:r>
      <w:r w:rsidR="006341F2">
        <w:rPr>
          <w:rFonts w:ascii="Times New Roman" w:hAnsi="Times New Roman" w:cs="Times New Roman"/>
          <w:i/>
          <w:sz w:val="24"/>
          <w:szCs w:val="24"/>
        </w:rPr>
        <w:t xml:space="preserve"> [non log]</w:t>
      </w:r>
      <w:r w:rsidR="00222621" w:rsidRPr="00FF7685">
        <w:rPr>
          <w:rFonts w:ascii="Times New Roman" w:hAnsi="Times New Roman" w:cs="Times New Roman"/>
          <w:i/>
          <w:sz w:val="24"/>
          <w:szCs w:val="24"/>
        </w:rPr>
        <w:t xml:space="preserve">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1C5A89">
        <w:rPr>
          <w:rFonts w:ascii="Times New Roman" w:hAnsi="Times New Roman" w:cs="Times New Roman"/>
          <w:i/>
          <w:sz w:val="24"/>
          <w:szCs w:val="24"/>
        </w:rPr>
        <w:t>is presented</w:t>
      </w:r>
      <w:r w:rsidR="008D1964"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1C5A89">
        <w:rPr>
          <w:rFonts w:ascii="Times New Roman" w:hAnsi="Times New Roman" w:cs="Times New Roman"/>
          <w:i/>
          <w:sz w:val="24"/>
          <w:szCs w:val="24"/>
        </w:rPr>
        <w:t xml:space="preserve">. </w:t>
      </w:r>
      <w:r w:rsidR="000544CD" w:rsidRPr="00FF7685">
        <w:rPr>
          <w:rFonts w:ascii="Times New Roman" w:hAnsi="Times New Roman" w:cs="Times New Roman"/>
          <w:i/>
          <w:sz w:val="24"/>
          <w:szCs w:val="24"/>
        </w:rPr>
        <w:t>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w:t>
      </w:r>
      <w:r w:rsidR="00564E31">
        <w:rPr>
          <w:rFonts w:ascii="Times New Roman" w:hAnsi="Times New Roman" w:cs="Times New Roman"/>
          <w:i/>
          <w:sz w:val="24"/>
          <w:szCs w:val="24"/>
        </w:rPr>
        <w:t>e</w:t>
      </w:r>
      <w:r w:rsidR="002B35FC"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1C5A89">
        <w:rPr>
          <w:rFonts w:ascii="Times New Roman" w:hAnsi="Times New Roman" w:cs="Times New Roman"/>
          <w:i/>
          <w:sz w:val="24"/>
          <w:szCs w:val="24"/>
        </w:rPr>
        <w:t xml:space="preserve"> what the data show via Bayesian tools</w:t>
      </w:r>
      <w:r w:rsidR="006341F2">
        <w:rPr>
          <w:rFonts w:ascii="Times New Roman" w:hAnsi="Times New Roman" w:cs="Times New Roman"/>
          <w:i/>
          <w:sz w:val="24"/>
          <w:szCs w:val="24"/>
        </w:rPr>
        <w:t>, which we have tested here at the reviewer’s suggestion.</w:t>
      </w:r>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3689836E" w:rsidR="00B60705" w:rsidRPr="00FF7685" w:rsidRDefault="006341F2" w:rsidP="004067DC">
      <w:pPr>
        <w:pStyle w:val="NoSpacing"/>
        <w:ind w:left="360"/>
        <w:jc w:val="both"/>
        <w:rPr>
          <w:rFonts w:ascii="Times New Roman" w:hAnsi="Times New Roman" w:cs="Times New Roman"/>
          <w:i/>
          <w:sz w:val="24"/>
        </w:rPr>
      </w:pPr>
      <w:r>
        <w:rPr>
          <w:rFonts w:ascii="Times New Roman" w:hAnsi="Times New Roman" w:cs="Times New Roman"/>
          <w:i/>
          <w:sz w:val="24"/>
        </w:rPr>
        <w:t>W</w:t>
      </w:r>
      <w:r w:rsidR="002B35FC" w:rsidRPr="00FF7685">
        <w:rPr>
          <w:rFonts w:ascii="Times New Roman" w:hAnsi="Times New Roman" w:cs="Times New Roman"/>
          <w:i/>
          <w:sz w:val="24"/>
        </w:rPr>
        <w:t xml:space="preserve">e tested </w:t>
      </w:r>
      <w:r w:rsidR="006D5537" w:rsidRPr="00FF7685">
        <w:rPr>
          <w:rFonts w:ascii="Times New Roman" w:hAnsi="Times New Roman" w:cs="Times New Roman"/>
          <w:i/>
          <w:sz w:val="24"/>
        </w:rPr>
        <w:t>three</w:t>
      </w:r>
      <w:r w:rsidR="002B35FC"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1C5A89">
        <w:rPr>
          <w:rFonts w:ascii="Times New Roman" w:hAnsi="Times New Roman" w:cs="Times New Roman"/>
          <w:i/>
          <w:sz w:val="24"/>
        </w:rPr>
        <w:t>, as suggested by the reviewer</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6193A7A4"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r w:rsidR="00AE00ED">
        <w:rPr>
          <w:rFonts w:ascii="Times New Roman" w:hAnsi="Times New Roman" w:cs="Times New Roman"/>
          <w:i/>
          <w:sz w:val="24"/>
        </w:rPr>
        <w:t xml:space="preserve"> This is simply the log-transformed </w:t>
      </w:r>
      <w:r w:rsidR="00CE4FD1">
        <w:rPr>
          <w:rFonts w:ascii="Times New Roman" w:hAnsi="Times New Roman" w:cs="Times New Roman"/>
          <w:i/>
          <w:sz w:val="24"/>
        </w:rPr>
        <w:t>form of equation 7 from the manuscript.</w:t>
      </w:r>
    </w:p>
    <w:p w14:paraId="415EDCE5" w14:textId="65E00DFD" w:rsidR="00B60705" w:rsidRPr="00E81E5F" w:rsidRDefault="008332A6"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m:oMath>
    </w:p>
    <w:p w14:paraId="5F857E65" w14:textId="463CB4B3"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w:t>
      </w:r>
      <w:r w:rsidR="001C5A89">
        <w:rPr>
          <w:rFonts w:ascii="Times New Roman" w:eastAsiaTheme="minorEastAsia" w:hAnsi="Times New Roman" w:cs="Times New Roman"/>
          <w:i/>
          <w:sz w:val="24"/>
        </w:rPr>
        <w:t>vi</w:t>
      </w:r>
      <w:r w:rsidR="00172E4D">
        <w:rPr>
          <w:rFonts w:ascii="Times New Roman" w:eastAsiaTheme="minorEastAsia" w:hAnsi="Times New Roman" w:cs="Times New Roman"/>
          <w:i/>
          <w:sz w:val="24"/>
        </w:rPr>
        <w:t>a</w:t>
      </w:r>
      <w:r w:rsidR="001C5A89">
        <w:rPr>
          <w:rFonts w:ascii="Times New Roman" w:eastAsiaTheme="minorEastAsia" w:hAnsi="Times New Roman" w:cs="Times New Roman"/>
          <w:i/>
          <w:sz w:val="24"/>
        </w:rPr>
        <w:t xml:space="preserve"> least-squares </w:t>
      </w:r>
      <w:r>
        <w:rPr>
          <w:rFonts w:ascii="Times New Roman" w:eastAsiaTheme="minorEastAsia" w:hAnsi="Times New Roman" w:cs="Times New Roman"/>
          <w:i/>
          <w:sz w:val="24"/>
        </w:rPr>
        <w:t xml:space="preserve">simply equals the average </w:t>
      </w:r>
      <w:r w:rsidR="00093EF4">
        <w:rPr>
          <w:rFonts w:ascii="Times New Roman" w:eastAsiaTheme="minorEastAsia" w:hAnsi="Times New Roman" w:cs="Times New Roman"/>
          <w:i/>
          <w:sz w:val="24"/>
        </w:rPr>
        <w:t>residual for the above relation when fit to data.</w:t>
      </w:r>
    </w:p>
    <w:p w14:paraId="22389FB5" w14:textId="183C1FF6"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1C5A89">
        <w:rPr>
          <w:rFonts w:ascii="Times New Roman" w:hAnsi="Times New Roman" w:cs="Times New Roman"/>
          <w:i/>
          <w:sz w:val="24"/>
        </w:rPr>
        <w:t>variables</w:t>
      </w:r>
      <w:r w:rsidRPr="00FF7685">
        <w:rPr>
          <w:rFonts w:ascii="Times New Roman" w:hAnsi="Times New Roman" w:cs="Times New Roman"/>
          <w:i/>
          <w:sz w:val="24"/>
        </w:rPr>
        <w:t xml:space="preserve">, but the </w:t>
      </w:r>
      <w:r w:rsidR="001C5A89">
        <w:rPr>
          <w:rFonts w:ascii="Times New Roman" w:hAnsi="Times New Roman" w:cs="Times New Roman"/>
          <w:i/>
          <w:sz w:val="24"/>
        </w:rPr>
        <w:t>coefficients</w:t>
      </w:r>
      <w:r w:rsidRPr="00FF7685">
        <w:rPr>
          <w:rFonts w:ascii="Times New Roman" w:hAnsi="Times New Roman" w:cs="Times New Roman"/>
          <w:i/>
          <w:sz w:val="24"/>
        </w:rPr>
        <w:t xml:space="preserve"> can vary</w:t>
      </w:r>
      <w:r w:rsidR="001C5A89">
        <w:rPr>
          <w:rFonts w:ascii="Times New Roman" w:hAnsi="Times New Roman" w:cs="Times New Roman"/>
          <w:i/>
          <w:sz w:val="24"/>
        </w:rPr>
        <w:t>.</w:t>
      </w:r>
    </w:p>
    <w:p w14:paraId="7F34ECB4" w14:textId="223F7CB7" w:rsidR="000903A9" w:rsidRPr="00FF7685" w:rsidRDefault="008332A6"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2B1D65CF"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w:t>
      </w:r>
      <w:proofErr w:type="gramStart"/>
      <w:r w:rsidRPr="00FF7685">
        <w:rPr>
          <w:rFonts w:ascii="Times New Roman" w:hAnsi="Times New Roman" w:cs="Times New Roman"/>
          <w:i/>
          <w:sz w:val="24"/>
        </w:rPr>
        <w:t>theoretically-defensible</w:t>
      </w:r>
      <w:proofErr w:type="gramEnd"/>
      <w:r w:rsidRPr="00FF7685">
        <w:rPr>
          <w:rFonts w:ascii="Times New Roman" w:hAnsi="Times New Roman" w:cs="Times New Roman"/>
          <w:i/>
          <w:sz w:val="24"/>
        </w:rPr>
        <w:t xml:space="preserv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w:t>
      </w:r>
      <w:r w:rsidR="00F03445">
        <w:rPr>
          <w:rFonts w:ascii="Times New Roman" w:hAnsi="Times New Roman" w:cs="Times New Roman"/>
          <w:i/>
          <w:sz w:val="24"/>
        </w:rPr>
        <w:t xml:space="preserve"> and model uncertainty have</w:t>
      </w:r>
      <w:r w:rsidR="005515E5" w:rsidRPr="00FF7685">
        <w:rPr>
          <w:rFonts w:ascii="Times New Roman" w:hAnsi="Times New Roman" w:cs="Times New Roman"/>
          <w:i/>
          <w:sz w:val="24"/>
        </w:rPr>
        <w:t xml:space="preserve"> weakly-informative prior</w:t>
      </w:r>
      <w:r w:rsidR="00F03445">
        <w:rPr>
          <w:rFonts w:ascii="Times New Roman" w:hAnsi="Times New Roman" w:cs="Times New Roman"/>
          <w:i/>
          <w:sz w:val="24"/>
        </w:rPr>
        <w:t>s</w:t>
      </w:r>
      <w:r w:rsidR="005515E5" w:rsidRPr="00FF7685">
        <w:rPr>
          <w:rFonts w:ascii="Times New Roman" w:hAnsi="Times New Roman" w:cs="Times New Roman"/>
          <w:i/>
          <w:sz w:val="24"/>
        </w:rPr>
        <w:t>.</w:t>
      </w:r>
    </w:p>
    <w:p w14:paraId="5B613850" w14:textId="0E221B45" w:rsidR="000903A9" w:rsidRPr="00FF7685" w:rsidRDefault="008332A6"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158084A9" w:rsidR="000903A9" w:rsidRPr="00FF7685" w:rsidRDefault="008332A6"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72F02D8A" w14:textId="4093D5D8" w:rsidR="00DB015E" w:rsidRPr="00FF7685" w:rsidRDefault="008332A6"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164AC33D" w14:textId="03C834C7" w:rsidR="00DB015E" w:rsidRPr="00FF7685" w:rsidRDefault="008332A6"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33D8F70C" w14:textId="5ABBEA13" w:rsidR="00DB015E" w:rsidRDefault="008332A6"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N(0, 1)</m:t>
        </m:r>
      </m:oMath>
    </w:p>
    <w:p w14:paraId="760FC73F" w14:textId="19807EA1" w:rsidR="00CC74AD" w:rsidRPr="00FF7685" w:rsidRDefault="008332A6"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LM</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exp</m:t>
        </m:r>
        <m:r>
          <w:rPr>
            <w:rFonts w:ascii="Cambria Math" w:eastAsiaTheme="minorEastAsia" w:hAnsi="Cambria Math" w:cs="Times New Roman"/>
            <w:sz w:val="24"/>
          </w:rPr>
          <m:t>(1)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68EFF94D" w:rsidR="00F42C69" w:rsidRDefault="00B9640C" w:rsidP="00947314">
      <w:pPr>
        <w:pStyle w:val="NoSpacing"/>
        <w:ind w:left="360"/>
        <w:jc w:val="center"/>
        <w:rPr>
          <w:rFonts w:ascii="Times New Roman" w:hAnsi="Times New Roman" w:cs="Times New Roman"/>
          <w:i/>
          <w:sz w:val="24"/>
          <w:highlight w:val="green"/>
        </w:rPr>
      </w:pPr>
      <w:r>
        <w:rPr>
          <w:rFonts w:ascii="Times New Roman" w:hAnsi="Times New Roman" w:cs="Times New Roman"/>
          <w:i/>
          <w:noProof/>
          <w:sz w:val="24"/>
          <w:shd w:val="clear" w:color="auto" w:fill="000000" w:themeFill="text1"/>
        </w:rPr>
        <w:drawing>
          <wp:inline distT="0" distB="0" distL="0" distR="0" wp14:anchorId="38D8BF97" wp14:editId="7EC819B7">
            <wp:extent cx="5943600" cy="5943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w="19050">
                      <a:solidFill>
                        <a:schemeClr val="tx1"/>
                      </a:solidFill>
                    </a:ln>
                  </pic:spPr>
                </pic:pic>
              </a:graphicData>
            </a:graphic>
          </wp:inline>
        </w:drawing>
      </w:r>
    </w:p>
    <w:p w14:paraId="13E1BA4C" w14:textId="77777777" w:rsidR="00947314" w:rsidRPr="000903A9" w:rsidRDefault="00947314" w:rsidP="00B9640C">
      <w:pPr>
        <w:pStyle w:val="NoSpacing"/>
        <w:rPr>
          <w:rFonts w:ascii="Times New Roman" w:hAnsi="Times New Roman" w:cs="Times New Roman"/>
          <w:i/>
          <w:sz w:val="24"/>
          <w:highlight w:val="darkCyan"/>
        </w:rPr>
      </w:pPr>
    </w:p>
    <w:p w14:paraId="3288A9F2" w14:textId="1B946BEF" w:rsidR="00F42C69"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w:t>
      </w:r>
      <w:r w:rsidR="0099008B">
        <w:rPr>
          <w:rFonts w:ascii="Times New Roman" w:hAnsi="Times New Roman" w:cs="Times New Roman"/>
          <w:i/>
          <w:sz w:val="24"/>
        </w:rPr>
        <w:t>t</w:t>
      </w:r>
      <w:r w:rsidR="00490CE2" w:rsidRPr="00FF7685">
        <w:rPr>
          <w:rFonts w:ascii="Times New Roman" w:hAnsi="Times New Roman" w:cs="Times New Roman"/>
          <w:i/>
          <w:sz w:val="24"/>
        </w:rPr>
        <w: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 xml:space="preserve">across all three models. There is near identical model fit across all three tests, with </w:t>
      </w:r>
      <w:r w:rsidR="004D3E81" w:rsidRPr="00FF7685">
        <w:rPr>
          <w:rFonts w:ascii="Times New Roman" w:hAnsi="Times New Roman" w:cs="Times New Roman"/>
          <w:i/>
          <w:sz w:val="24"/>
        </w:rPr>
        <w:t xml:space="preserve">the </w:t>
      </w:r>
      <w:r w:rsidR="004D3E81" w:rsidRPr="00FF7685">
        <w:rPr>
          <w:rFonts w:ascii="Times New Roman" w:hAnsi="Times New Roman" w:cs="Times New Roman"/>
          <w:i/>
          <w:sz w:val="24"/>
        </w:rPr>
        <w:lastRenderedPageBreak/>
        <w:t xml:space="preserve">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t xml:space="preserve">initial choice to use </w:t>
      </w:r>
      <w:proofErr w:type="gramStart"/>
      <w:r w:rsidR="001227D1" w:rsidRPr="00FF7685">
        <w:rPr>
          <w:rFonts w:ascii="Times New Roman" w:hAnsi="Times New Roman" w:cs="Times New Roman"/>
          <w:i/>
          <w:sz w:val="24"/>
        </w:rPr>
        <w:t>theoretically-defensible</w:t>
      </w:r>
      <w:proofErr w:type="gramEnd"/>
      <w:r w:rsidR="001227D1" w:rsidRPr="00FF7685">
        <w:rPr>
          <w:rFonts w:ascii="Times New Roman" w:hAnsi="Times New Roman" w:cs="Times New Roman"/>
          <w:i/>
          <w:sz w:val="24"/>
        </w:rPr>
        <w:t xml:space="preserv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p>
    <w:p w14:paraId="63A896AE" w14:textId="1FA947ED" w:rsidR="001C5A89" w:rsidRDefault="001C5A89" w:rsidP="00AF7295">
      <w:pPr>
        <w:pStyle w:val="NoSpacing"/>
        <w:ind w:left="360"/>
        <w:jc w:val="both"/>
        <w:rPr>
          <w:rFonts w:ascii="Times New Roman" w:hAnsi="Times New Roman" w:cs="Times New Roman"/>
          <w:i/>
          <w:sz w:val="24"/>
        </w:rPr>
      </w:pPr>
    </w:p>
    <w:p w14:paraId="3C3915AE" w14:textId="77777777" w:rsidR="001C5A89" w:rsidRPr="00FF7685" w:rsidRDefault="001C5A89" w:rsidP="00AF7295">
      <w:pPr>
        <w:pStyle w:val="NoSpacing"/>
        <w:ind w:left="360"/>
        <w:jc w:val="both"/>
        <w:rPr>
          <w:rFonts w:ascii="Times New Roman" w:hAnsi="Times New Roman" w:cs="Times New Roman"/>
          <w:i/>
          <w:sz w:val="24"/>
        </w:rPr>
      </w:pPr>
    </w:p>
    <w:tbl>
      <w:tblPr>
        <w:tblStyle w:val="TableGrid"/>
        <w:tblW w:w="0" w:type="auto"/>
        <w:tblInd w:w="360" w:type="dxa"/>
        <w:shd w:val="clear" w:color="auto" w:fill="FFFFFF" w:themeFill="background1"/>
        <w:tblLook w:val="04A0" w:firstRow="1" w:lastRow="0" w:firstColumn="1" w:lastColumn="0" w:noHBand="0" w:noVBand="1"/>
      </w:tblPr>
      <w:tblGrid>
        <w:gridCol w:w="2695"/>
        <w:gridCol w:w="1530"/>
        <w:gridCol w:w="1890"/>
        <w:gridCol w:w="2875"/>
      </w:tblGrid>
      <w:tr w:rsidR="005A6432" w:rsidRPr="00FF7685" w14:paraId="2577C21B" w14:textId="49F705F9" w:rsidTr="00AC6E8F">
        <w:tc>
          <w:tcPr>
            <w:tcW w:w="2695" w:type="dxa"/>
            <w:shd w:val="clear" w:color="auto" w:fill="FFFFFF" w:themeFill="background1"/>
          </w:tcPr>
          <w:p w14:paraId="117F3CEA" w14:textId="0BD055E4" w:rsidR="005A6432" w:rsidRPr="001C5A89" w:rsidRDefault="005A6432" w:rsidP="00AF7295">
            <w:pPr>
              <w:pStyle w:val="NoSpacing"/>
              <w:jc w:val="both"/>
              <w:rPr>
                <w:rFonts w:ascii="Times New Roman" w:hAnsi="Times New Roman" w:cs="Times New Roman"/>
                <w:b/>
                <w:sz w:val="24"/>
              </w:rPr>
            </w:pPr>
          </w:p>
        </w:tc>
        <w:tc>
          <w:tcPr>
            <w:tcW w:w="1530" w:type="dxa"/>
            <w:shd w:val="clear" w:color="auto" w:fill="FFFFFF" w:themeFill="background1"/>
          </w:tcPr>
          <w:p w14:paraId="59508B16" w14:textId="7502BAA1"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1</w:t>
            </w:r>
          </w:p>
        </w:tc>
        <w:tc>
          <w:tcPr>
            <w:tcW w:w="1890" w:type="dxa"/>
            <w:shd w:val="clear" w:color="auto" w:fill="FFFFFF" w:themeFill="background1"/>
          </w:tcPr>
          <w:p w14:paraId="01F4C009" w14:textId="5040EA8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2</w:t>
            </w:r>
          </w:p>
        </w:tc>
        <w:tc>
          <w:tcPr>
            <w:tcW w:w="2875" w:type="dxa"/>
            <w:shd w:val="clear" w:color="auto" w:fill="FFFFFF" w:themeFill="background1"/>
          </w:tcPr>
          <w:p w14:paraId="24AD063D" w14:textId="0AD6417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3</w:t>
            </w:r>
            <w:r w:rsidR="00A06C34" w:rsidRPr="001C5A89">
              <w:rPr>
                <w:rFonts w:ascii="Times New Roman" w:hAnsi="Times New Roman" w:cs="Times New Roman"/>
                <w:b/>
                <w:sz w:val="24"/>
              </w:rPr>
              <w:t xml:space="preserve"> (posterior means)</w:t>
            </w:r>
          </w:p>
        </w:tc>
      </w:tr>
      <w:tr w:rsidR="00CE0628" w:rsidRPr="00FF7685" w14:paraId="3379D4E6" w14:textId="77777777" w:rsidTr="00AC6E8F">
        <w:tc>
          <w:tcPr>
            <w:tcW w:w="2695" w:type="dxa"/>
            <w:shd w:val="clear" w:color="auto" w:fill="FFFFFF" w:themeFill="background1"/>
          </w:tcPr>
          <w:p w14:paraId="5CC77246" w14:textId="0197E303" w:rsidR="00CE0628" w:rsidRPr="001C5A89" w:rsidRDefault="008332A6"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1</m:t>
                    </m:r>
                  </m:sub>
                </m:sSub>
              </m:oMath>
            </m:oMathPara>
          </w:p>
        </w:tc>
        <w:tc>
          <w:tcPr>
            <w:tcW w:w="1530" w:type="dxa"/>
            <w:shd w:val="clear" w:color="auto" w:fill="FFFFFF" w:themeFill="background1"/>
          </w:tcPr>
          <w:p w14:paraId="6A77C550" w14:textId="35E924B5"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7/16 =</w:t>
            </w:r>
            <w:r w:rsidRPr="00FF7685">
              <w:rPr>
                <w:rFonts w:ascii="Times New Roman" w:hAnsi="Times New Roman" w:cs="Times New Roman"/>
                <w:i/>
                <w:sz w:val="24"/>
              </w:rPr>
              <w:t>0.44</w:t>
            </w:r>
          </w:p>
        </w:tc>
        <w:tc>
          <w:tcPr>
            <w:tcW w:w="1890" w:type="dxa"/>
            <w:shd w:val="clear" w:color="auto" w:fill="FFFFFF" w:themeFill="background1"/>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shd w:val="clear" w:color="auto" w:fill="FFFFFF" w:themeFill="background1"/>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AC6E8F">
        <w:tc>
          <w:tcPr>
            <w:tcW w:w="2695" w:type="dxa"/>
            <w:shd w:val="clear" w:color="auto" w:fill="FFFFFF" w:themeFill="background1"/>
          </w:tcPr>
          <w:p w14:paraId="58CAAB25" w14:textId="5D2CD91E" w:rsidR="00CE0628" w:rsidRPr="001C5A89" w:rsidRDefault="008332A6"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2</m:t>
                    </m:r>
                  </m:sub>
                </m:sSub>
              </m:oMath>
            </m:oMathPara>
          </w:p>
        </w:tc>
        <w:tc>
          <w:tcPr>
            <w:tcW w:w="1530" w:type="dxa"/>
            <w:shd w:val="clear" w:color="auto" w:fill="FFFFFF" w:themeFill="background1"/>
          </w:tcPr>
          <w:p w14:paraId="721487A6" w14:textId="326CB1BD"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 </w:t>
            </w:r>
            <w:r w:rsidR="00CE0628" w:rsidRPr="00FF7685">
              <w:rPr>
                <w:rFonts w:ascii="Times New Roman" w:hAnsi="Times New Roman" w:cs="Times New Roman"/>
                <w:i/>
                <w:sz w:val="24"/>
              </w:rPr>
              <w:t>0.25</w:t>
            </w:r>
          </w:p>
        </w:tc>
        <w:tc>
          <w:tcPr>
            <w:tcW w:w="1890" w:type="dxa"/>
            <w:shd w:val="clear" w:color="auto" w:fill="FFFFFF" w:themeFill="background1"/>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shd w:val="clear" w:color="auto" w:fill="FFFFFF" w:themeFill="background1"/>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AC6E8F">
        <w:tc>
          <w:tcPr>
            <w:tcW w:w="2695" w:type="dxa"/>
            <w:shd w:val="clear" w:color="auto" w:fill="FFFFFF" w:themeFill="background1"/>
          </w:tcPr>
          <w:p w14:paraId="4B784B72" w14:textId="653E12E8" w:rsidR="00CE0628" w:rsidRPr="001C5A89" w:rsidRDefault="008332A6"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3</m:t>
                    </m:r>
                  </m:sub>
                </m:sSub>
              </m:oMath>
            </m:oMathPara>
          </w:p>
        </w:tc>
        <w:tc>
          <w:tcPr>
            <w:tcW w:w="1530" w:type="dxa"/>
            <w:shd w:val="clear" w:color="auto" w:fill="FFFFFF" w:themeFill="background1"/>
          </w:tcPr>
          <w:p w14:paraId="60F32449" w14:textId="6FBB3439"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 </w:t>
            </w:r>
            <w:r w:rsidRPr="00FF7685">
              <w:rPr>
                <w:rFonts w:ascii="Times New Roman" w:hAnsi="Times New Roman" w:cs="Times New Roman"/>
                <w:i/>
                <w:sz w:val="24"/>
              </w:rPr>
              <w:t>0.56</w:t>
            </w:r>
          </w:p>
        </w:tc>
        <w:tc>
          <w:tcPr>
            <w:tcW w:w="1890" w:type="dxa"/>
            <w:shd w:val="clear" w:color="auto" w:fill="FFFFFF" w:themeFill="background1"/>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shd w:val="clear" w:color="auto" w:fill="FFFFFF" w:themeFill="background1"/>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AC6E8F">
        <w:tc>
          <w:tcPr>
            <w:tcW w:w="2695" w:type="dxa"/>
            <w:shd w:val="clear" w:color="auto" w:fill="FFFFFF" w:themeFill="background1"/>
          </w:tcPr>
          <w:p w14:paraId="7C2216C0" w14:textId="5F6C8197" w:rsidR="00CE0628" w:rsidRPr="001C5A89" w:rsidRDefault="008332A6" w:rsidP="00BD487D">
            <w:pPr>
              <w:pStyle w:val="NoSpacing"/>
              <w:jc w:val="center"/>
              <w:rPr>
                <w:rFonts w:ascii="Times New Roman" w:hAnsi="Times New Roman" w:cs="Times New Roman"/>
                <w:b/>
                <w:sz w:val="24"/>
              </w:rPr>
            </w:pP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oMath>
            <w:r w:rsidR="00BD487D" w:rsidRPr="001C5A89">
              <w:rPr>
                <w:rFonts w:ascii="Times New Roman" w:eastAsiaTheme="minorEastAsia" w:hAnsi="Times New Roman" w:cs="Times New Roman"/>
                <w:b/>
              </w:rPr>
              <w:t xml:space="preserve"> (</w:t>
            </w:r>
            <w:proofErr w:type="gramStart"/>
            <w:r w:rsidR="000D1801">
              <w:rPr>
                <w:rFonts w:ascii="Times New Roman" w:eastAsiaTheme="minorEastAsia" w:hAnsi="Times New Roman" w:cs="Times New Roman"/>
                <w:b/>
              </w:rPr>
              <w:t>natural</w:t>
            </w:r>
            <w:proofErr w:type="gramEnd"/>
            <w:r w:rsidR="000D1801">
              <w:rPr>
                <w:rFonts w:ascii="Times New Roman" w:eastAsiaTheme="minorEastAsia" w:hAnsi="Times New Roman" w:cs="Times New Roman"/>
                <w:b/>
              </w:rPr>
              <w:t xml:space="preserve"> log</w:t>
            </w:r>
            <w:r w:rsidR="00BD487D" w:rsidRPr="001C5A89">
              <w:rPr>
                <w:rFonts w:ascii="Times New Roman" w:eastAsiaTheme="minorEastAsia" w:hAnsi="Times New Roman" w:cs="Times New Roman"/>
                <w:b/>
              </w:rPr>
              <w:t xml:space="preserve"> space)</w:t>
            </w:r>
          </w:p>
        </w:tc>
        <w:tc>
          <w:tcPr>
            <w:tcW w:w="1530" w:type="dxa"/>
            <w:shd w:val="clear" w:color="auto" w:fill="FFFFFF" w:themeFill="background1"/>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shd w:val="clear" w:color="auto" w:fill="FFFFFF" w:themeFill="background1"/>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shd w:val="clear" w:color="auto" w:fill="FFFFFF" w:themeFill="background1"/>
          </w:tcPr>
          <w:p w14:paraId="54EC271D" w14:textId="3ED25936" w:rsidR="00CE0628" w:rsidRPr="00FF7685" w:rsidRDefault="004F631C" w:rsidP="00CE0628">
            <w:pPr>
              <w:pStyle w:val="NoSpacing"/>
              <w:jc w:val="both"/>
              <w:rPr>
                <w:rFonts w:ascii="Times New Roman" w:hAnsi="Times New Roman" w:cs="Times New Roman"/>
                <w:i/>
                <w:sz w:val="24"/>
              </w:rPr>
            </w:pPr>
            <w:r>
              <w:rPr>
                <w:rFonts w:ascii="Times New Roman" w:hAnsi="Times New Roman" w:cs="Times New Roman"/>
                <w:i/>
                <w:sz w:val="24"/>
              </w:rPr>
              <w:t>3.89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401330DD" w:rsidR="00702ED4" w:rsidRDefault="00637573"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w:t>
      </w:r>
      <w:r w:rsidR="00782C47">
        <w:rPr>
          <w:rFonts w:ascii="Times New Roman" w:hAnsi="Times New Roman" w:cs="Times New Roman"/>
          <w:i/>
          <w:sz w:val="24"/>
        </w:rPr>
        <w:t xml:space="preserve">model </w:t>
      </w:r>
      <w:r w:rsidR="00AF7295" w:rsidRPr="00FF7685">
        <w:rPr>
          <w:rFonts w:ascii="Times New Roman" w:hAnsi="Times New Roman" w:cs="Times New Roman"/>
          <w:i/>
          <w:sz w:val="24"/>
        </w:rPr>
        <w:t>k</w:t>
      </w:r>
      <w:r w:rsidR="00AF7295" w:rsidRPr="00FF7685">
        <w:rPr>
          <w:rFonts w:ascii="Times New Roman" w:hAnsi="Times New Roman" w:cs="Times New Roman"/>
          <w:i/>
          <w:sz w:val="24"/>
          <w:vertAlign w:val="subscript"/>
        </w:rPr>
        <w:t>600</w:t>
      </w:r>
      <w:r w:rsidR="00782C47">
        <w:rPr>
          <w:rFonts w:ascii="Times New Roman" w:hAnsi="Times New Roman" w:cs="Times New Roman"/>
          <w:i/>
          <w:sz w:val="24"/>
          <w:vertAlign w:val="subscript"/>
        </w:rPr>
        <w:t xml:space="preserve"> </w:t>
      </w:r>
      <w:r w:rsidR="00782C47">
        <w:rPr>
          <w:rFonts w:ascii="Times New Roman" w:hAnsi="Times New Roman" w:cs="Times New Roman"/>
          <w:i/>
          <w:sz w:val="24"/>
        </w:rPr>
        <w:t>(</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LM</m:t>
            </m:r>
          </m:sub>
        </m:sSub>
      </m:oMath>
      <w:r w:rsidR="00782C47">
        <w:rPr>
          <w:rFonts w:ascii="Times New Roman" w:eastAsiaTheme="minorEastAsia" w:hAnsi="Times New Roman" w:cs="Times New Roman"/>
          <w:i/>
          <w:sz w:val="24"/>
        </w:rPr>
        <w:t>)</w:t>
      </w:r>
      <w:r w:rsidR="004114FC">
        <w:rPr>
          <w:rFonts w:ascii="Times New Roman" w:hAnsi="Times New Roman" w:cs="Times New Roman"/>
          <w:i/>
          <w:sz w:val="24"/>
        </w:rPr>
        <w:t xml:space="preserve">, which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4114FC">
        <w:rPr>
          <w:rFonts w:ascii="Times New Roman" w:hAnsi="Times New Roman" w:cs="Times New Roman"/>
          <w:i/>
          <w:sz w:val="24"/>
        </w:rPr>
        <w:t>. P</w:t>
      </w:r>
      <w:r w:rsidR="000B7797" w:rsidRPr="00FF7685">
        <w:rPr>
          <w:rFonts w:ascii="Times New Roman" w:hAnsi="Times New Roman" w:cs="Times New Roman"/>
          <w:i/>
          <w:sz w:val="24"/>
        </w:rPr>
        <w:t>reviously</w:t>
      </w:r>
      <w:r w:rsidR="004114FC">
        <w:rPr>
          <w:rFonts w:ascii="Times New Roman" w:hAnsi="Times New Roman" w:cs="Times New Roman"/>
          <w:i/>
          <w:sz w:val="24"/>
        </w:rPr>
        <w:t>,</w:t>
      </w:r>
      <w:r w:rsidR="000B7797" w:rsidRPr="00FF7685">
        <w:rPr>
          <w:rFonts w:ascii="Times New Roman" w:hAnsi="Times New Roman" w:cs="Times New Roman"/>
          <w:i/>
          <w:sz w:val="24"/>
        </w:rPr>
        <w:t xml:space="preserve">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w:t>
      </w:r>
      <w:r w:rsidR="000D1801">
        <w:rPr>
          <w:rFonts w:ascii="Times New Roman" w:hAnsi="Times New Roman" w:cs="Times New Roman"/>
          <w:i/>
          <w:sz w:val="24"/>
        </w:rPr>
        <w:t xml:space="preserve">natural </w:t>
      </w:r>
      <w:r w:rsidR="000B7797" w:rsidRPr="00FF7685">
        <w:rPr>
          <w:rFonts w:ascii="Times New Roman" w:hAnsi="Times New Roman" w:cs="Times New Roman"/>
          <w:i/>
          <w:sz w:val="24"/>
        </w:rPr>
        <w:t>l</w:t>
      </w:r>
      <w:r w:rsidR="000D1801">
        <w:rPr>
          <w:rFonts w:ascii="Times New Roman" w:hAnsi="Times New Roman" w:cs="Times New Roman"/>
          <w:i/>
          <w:sz w:val="24"/>
        </w:rPr>
        <w:t>og</w:t>
      </w:r>
      <w:r w:rsidR="000B7797" w:rsidRPr="00FF7685">
        <w:rPr>
          <w:rFonts w:ascii="Times New Roman" w:hAnsi="Times New Roman" w:cs="Times New Roman"/>
          <w:i/>
          <w:sz w:val="24"/>
        </w:rPr>
        <w:t xml:space="preserve"> space)</w:t>
      </w:r>
      <w:r w:rsidR="008C1BE9" w:rsidRPr="00FF7685">
        <w:rPr>
          <w:rFonts w:ascii="Times New Roman" w:hAnsi="Times New Roman" w:cs="Times New Roman"/>
          <w:i/>
          <w:sz w:val="24"/>
        </w:rPr>
        <w:t xml:space="preserve">. Now, we </w:t>
      </w:r>
      <w:r w:rsidR="000D1801" w:rsidRPr="00FF7685">
        <w:rPr>
          <w:rFonts w:ascii="Times New Roman" w:hAnsi="Times New Roman" w:cs="Times New Roman"/>
          <w:i/>
          <w:sz w:val="24"/>
        </w:rPr>
        <w:t>can</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w:t>
      </w:r>
      <w:r w:rsidR="000D1801">
        <w:rPr>
          <w:rFonts w:ascii="Times New Roman" w:hAnsi="Times New Roman" w:cs="Times New Roman"/>
          <w:i/>
          <w:sz w:val="24"/>
        </w:rPr>
        <w:t>og</w:t>
      </w:r>
      <w:r w:rsidR="006A3687">
        <w:rPr>
          <w:rFonts w:ascii="Times New Roman" w:hAnsi="Times New Roman" w:cs="Times New Roman"/>
          <w:i/>
          <w:sz w:val="24"/>
        </w:rPr>
        <w:t>(</w:t>
      </w:r>
      <w:r w:rsidR="00FF7685">
        <w:rPr>
          <w:rFonts w:ascii="Times New Roman" w:hAnsi="Times New Roman" w:cs="Times New Roman"/>
          <w:i/>
          <w:sz w:val="24"/>
        </w:rPr>
        <w:t>k</w:t>
      </w:r>
      <w:r w:rsidR="00FF7685">
        <w:rPr>
          <w:rFonts w:ascii="Times New Roman" w:hAnsi="Times New Roman" w:cs="Times New Roman"/>
          <w:i/>
          <w:sz w:val="24"/>
          <w:vertAlign w:val="subscript"/>
        </w:rPr>
        <w:t>600</w:t>
      </w:r>
      <w:r w:rsidR="006A3687" w:rsidRPr="006A3687">
        <w:rPr>
          <w:rFonts w:ascii="Times New Roman" w:hAnsi="Times New Roman" w:cs="Times New Roman"/>
          <w:sz w:val="24"/>
        </w:rPr>
        <w:t>)</w:t>
      </w:r>
      <w:r w:rsidR="00FF7685">
        <w:rPr>
          <w:rFonts w:ascii="Times New Roman" w:hAnsi="Times New Roman" w:cs="Times New Roman"/>
          <w:i/>
          <w:sz w:val="24"/>
          <w:vertAlign w:val="subscript"/>
        </w:rPr>
        <w:t xml:space="preserve">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766D5B">
        <w:rPr>
          <w:rFonts w:ascii="Times New Roman" w:hAnsi="Times New Roman" w:cs="Times New Roman"/>
          <w:i/>
          <w:sz w:val="24"/>
        </w:rPr>
        <w:t>0.</w:t>
      </w:r>
      <w:r w:rsidR="006A3687">
        <w:rPr>
          <w:rFonts w:ascii="Times New Roman" w:hAnsi="Times New Roman" w:cs="Times New Roman"/>
          <w:i/>
          <w:sz w:val="24"/>
        </w:rPr>
        <w:t>58</w:t>
      </w:r>
      <w:r w:rsidR="000B7797" w:rsidRPr="00FF7685">
        <w:rPr>
          <w:rFonts w:ascii="Times New Roman" w:hAnsi="Times New Roman" w:cs="Times New Roman"/>
          <w:i/>
          <w:sz w:val="24"/>
        </w:rPr>
        <w:t>.</w:t>
      </w:r>
    </w:p>
    <w:p w14:paraId="6190E081" w14:textId="641E3B3E" w:rsidR="00702ED4" w:rsidRPr="00FF7685" w:rsidRDefault="00702ED4" w:rsidP="006A3687">
      <w:pPr>
        <w:pStyle w:val="NoSpacing"/>
        <w:jc w:val="both"/>
        <w:rPr>
          <w:rFonts w:ascii="Times New Roman" w:hAnsi="Times New Roman" w:cs="Times New Roman"/>
          <w:i/>
          <w:sz w:val="24"/>
        </w:rPr>
      </w:pPr>
    </w:p>
    <w:p w14:paraId="1F2D8721" w14:textId="21517CF3"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 xml:space="preserve">suggesting a revisit to these model choices, as we believe this </w:t>
      </w:r>
      <w:r w:rsidR="00B41C4A">
        <w:rPr>
          <w:rFonts w:ascii="Times New Roman" w:hAnsi="Times New Roman" w:cs="Times New Roman"/>
          <w:i/>
          <w:sz w:val="24"/>
        </w:rPr>
        <w:t>updated model</w:t>
      </w:r>
      <w:r w:rsidR="00796955" w:rsidRPr="00FF7685">
        <w:rPr>
          <w:rFonts w:ascii="Times New Roman" w:hAnsi="Times New Roman" w:cs="Times New Roman"/>
          <w:i/>
          <w:sz w:val="24"/>
        </w:rPr>
        <w:t xml:space="preserv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377257" w:rsidRDefault="00313767" w:rsidP="00AF7295">
      <w:pPr>
        <w:pStyle w:val="NoSpacing"/>
        <w:ind w:left="360"/>
        <w:jc w:val="both"/>
        <w:rPr>
          <w:rFonts w:ascii="Times New Roman" w:hAnsi="Times New Roman" w:cs="Times New Roman"/>
          <w:i/>
          <w:sz w:val="24"/>
          <w:highlight w:val="darkGray"/>
        </w:rPr>
      </w:pPr>
      <w:r w:rsidRPr="00377257">
        <w:rPr>
          <w:rFonts w:ascii="Times New Roman" w:hAnsi="Times New Roman" w:cs="Times New Roman"/>
          <w:i/>
          <w:sz w:val="24"/>
          <w:highlight w:val="darkGray"/>
        </w:rPr>
        <w:t>Changes to the manuscript include the following</w:t>
      </w:r>
    </w:p>
    <w:p w14:paraId="0C11C829" w14:textId="3BF7BFD4" w:rsidR="001D2CCA" w:rsidRDefault="001D2CCA" w:rsidP="001D2CCA">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Updated Equation 7, Figure 2, Figure S1, and Text</w:t>
      </w:r>
      <w:r w:rsidR="00011331" w:rsidRPr="00377257">
        <w:rPr>
          <w:rFonts w:ascii="Times New Roman" w:hAnsi="Times New Roman" w:cs="Times New Roman"/>
          <w:i/>
          <w:sz w:val="24"/>
          <w:highlight w:val="darkGray"/>
        </w:rPr>
        <w:t xml:space="preserve"> S2</w:t>
      </w:r>
      <w:r w:rsidR="00FF7685" w:rsidRPr="00377257">
        <w:rPr>
          <w:rFonts w:ascii="Times New Roman" w:hAnsi="Times New Roman" w:cs="Times New Roman"/>
          <w:i/>
          <w:sz w:val="24"/>
          <w:highlight w:val="darkGray"/>
        </w:rPr>
        <w:t xml:space="preserve"> using the new Bayesian </w:t>
      </w:r>
      <w:r w:rsidR="00700EA7" w:rsidRPr="00377257">
        <w:rPr>
          <w:rFonts w:ascii="Times New Roman" w:hAnsi="Times New Roman" w:cs="Times New Roman"/>
          <w:i/>
          <w:sz w:val="24"/>
          <w:highlight w:val="darkGray"/>
        </w:rPr>
        <w:t>regression</w:t>
      </w:r>
      <w:r w:rsidR="00FF7685" w:rsidRPr="00377257">
        <w:rPr>
          <w:rFonts w:ascii="Times New Roman" w:hAnsi="Times New Roman" w:cs="Times New Roman"/>
          <w:i/>
          <w:sz w:val="24"/>
          <w:highlight w:val="darkGray"/>
        </w:rPr>
        <w:t xml:space="preserve"> model</w:t>
      </w:r>
    </w:p>
    <w:p w14:paraId="3C93E075" w14:textId="5D5892D6" w:rsidR="00303BAB" w:rsidRDefault="00303BAB" w:rsidP="001D2CCA">
      <w:pPr>
        <w:pStyle w:val="NoSpacing"/>
        <w:numPr>
          <w:ilvl w:val="0"/>
          <w:numId w:val="6"/>
        </w:numPr>
        <w:jc w:val="both"/>
        <w:rPr>
          <w:rFonts w:ascii="Times New Roman" w:hAnsi="Times New Roman" w:cs="Times New Roman"/>
          <w:i/>
          <w:sz w:val="24"/>
          <w:highlight w:val="darkGray"/>
        </w:rPr>
      </w:pPr>
      <w:r>
        <w:rPr>
          <w:rFonts w:ascii="Times New Roman" w:hAnsi="Times New Roman" w:cs="Times New Roman"/>
          <w:i/>
          <w:sz w:val="24"/>
          <w:highlight w:val="darkGray"/>
        </w:rPr>
        <w:t xml:space="preserve">Added Text S3 to explain regression </w:t>
      </w:r>
      <w:proofErr w:type="spellStart"/>
      <w:r>
        <w:rPr>
          <w:rFonts w:ascii="Times New Roman" w:hAnsi="Times New Roman" w:cs="Times New Roman"/>
          <w:i/>
          <w:sz w:val="24"/>
          <w:highlight w:val="darkGray"/>
        </w:rPr>
        <w:t>hyper</w:t>
      </w:r>
      <w:ins w:id="0" w:author="Harlan, Merritt E" w:date="2022-07-22T15:09:00Z">
        <w:r w:rsidR="008776C9">
          <w:rPr>
            <w:rFonts w:ascii="Times New Roman" w:hAnsi="Times New Roman" w:cs="Times New Roman"/>
            <w:i/>
            <w:sz w:val="24"/>
            <w:highlight w:val="darkGray"/>
          </w:rPr>
          <w:t>p</w:t>
        </w:r>
      </w:ins>
      <w:r>
        <w:rPr>
          <w:rFonts w:ascii="Times New Roman" w:hAnsi="Times New Roman" w:cs="Times New Roman"/>
          <w:i/>
          <w:sz w:val="24"/>
          <w:highlight w:val="darkGray"/>
        </w:rPr>
        <w:t>arameterization</w:t>
      </w:r>
      <w:proofErr w:type="spellEnd"/>
    </w:p>
    <w:p w14:paraId="2046AD7A" w14:textId="5D935894" w:rsidR="009C25B2" w:rsidRPr="00377257" w:rsidRDefault="009C25B2" w:rsidP="001D2CCA">
      <w:pPr>
        <w:pStyle w:val="NoSpacing"/>
        <w:numPr>
          <w:ilvl w:val="0"/>
          <w:numId w:val="6"/>
        </w:numPr>
        <w:jc w:val="both"/>
        <w:rPr>
          <w:rFonts w:ascii="Times New Roman" w:hAnsi="Times New Roman" w:cs="Times New Roman"/>
          <w:i/>
          <w:sz w:val="24"/>
          <w:highlight w:val="darkGray"/>
        </w:rPr>
      </w:pPr>
      <w:r>
        <w:rPr>
          <w:rFonts w:ascii="Times New Roman" w:hAnsi="Times New Roman" w:cs="Times New Roman"/>
          <w:i/>
          <w:sz w:val="24"/>
          <w:highlight w:val="darkGray"/>
        </w:rPr>
        <w:t>Added the above table to the manuscript’s main text</w:t>
      </w:r>
      <w:r w:rsidR="00303BAB">
        <w:rPr>
          <w:rFonts w:ascii="Times New Roman" w:hAnsi="Times New Roman" w:cs="Times New Roman"/>
          <w:i/>
          <w:sz w:val="24"/>
          <w:highlight w:val="darkGray"/>
        </w:rPr>
        <w:t xml:space="preserve"> (Table 1)</w:t>
      </w:r>
      <w:r w:rsidR="007F15C0">
        <w:rPr>
          <w:rFonts w:ascii="Times New Roman" w:hAnsi="Times New Roman" w:cs="Times New Roman"/>
          <w:i/>
          <w:sz w:val="24"/>
          <w:highlight w:val="darkGray"/>
        </w:rPr>
        <w:t>. Equation 8 was also added to show the final fitted posterior model.</w:t>
      </w:r>
    </w:p>
    <w:p w14:paraId="54247472" w14:textId="1C7B638B" w:rsidR="0003480B"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011331" w:rsidRPr="00377257">
        <w:rPr>
          <w:rFonts w:ascii="Times New Roman" w:hAnsi="Times New Roman" w:cs="Times New Roman"/>
          <w:i/>
          <w:sz w:val="24"/>
          <w:highlight w:val="darkGray"/>
        </w:rPr>
        <w:t>S</w:t>
      </w:r>
      <w:r w:rsidRPr="00377257">
        <w:rPr>
          <w:rFonts w:ascii="Times New Roman" w:hAnsi="Times New Roman" w:cs="Times New Roman"/>
          <w:i/>
          <w:sz w:val="24"/>
          <w:highlight w:val="darkGray"/>
        </w:rPr>
        <w:t>ection 2.4 results</w:t>
      </w:r>
      <w:r w:rsidR="00011331" w:rsidRPr="00377257">
        <w:rPr>
          <w:rFonts w:ascii="Times New Roman" w:hAnsi="Times New Roman" w:cs="Times New Roman"/>
          <w:i/>
          <w:sz w:val="24"/>
          <w:highlight w:val="darkGray"/>
        </w:rPr>
        <w:t xml:space="preserve"> and discussion when necessary</w:t>
      </w:r>
    </w:p>
    <w:p w14:paraId="0D4EF4E1" w14:textId="64FF506D" w:rsidR="00B93469"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BIKER </w:t>
      </w:r>
      <w:r w:rsidR="00011331" w:rsidRPr="00377257">
        <w:rPr>
          <w:rFonts w:ascii="Times New Roman" w:hAnsi="Times New Roman" w:cs="Times New Roman"/>
          <w:i/>
          <w:sz w:val="24"/>
          <w:highlight w:val="darkGray"/>
        </w:rPr>
        <w:t>validation</w:t>
      </w:r>
      <w:r w:rsidRPr="00377257">
        <w:rPr>
          <w:rFonts w:ascii="Times New Roman" w:hAnsi="Times New Roman" w:cs="Times New Roman"/>
          <w:i/>
          <w:sz w:val="24"/>
          <w:highlight w:val="darkGray"/>
        </w:rPr>
        <w:t xml:space="preserve"> </w:t>
      </w:r>
      <w:r w:rsidR="00FF7685" w:rsidRPr="00377257">
        <w:rPr>
          <w:rFonts w:ascii="Times New Roman" w:hAnsi="Times New Roman" w:cs="Times New Roman"/>
          <w:i/>
          <w:sz w:val="24"/>
          <w:highlight w:val="darkGray"/>
        </w:rPr>
        <w:t xml:space="preserve">results </w:t>
      </w:r>
      <w:r w:rsidR="000B220B" w:rsidRPr="00377257">
        <w:rPr>
          <w:rFonts w:ascii="Times New Roman" w:hAnsi="Times New Roman" w:cs="Times New Roman"/>
          <w:i/>
          <w:sz w:val="24"/>
          <w:highlight w:val="darkGray"/>
        </w:rPr>
        <w:t>presented in figures and text</w:t>
      </w:r>
    </w:p>
    <w:p w14:paraId="1A489BD8" w14:textId="42263DA0" w:rsidR="000B220B" w:rsidRPr="00377257" w:rsidRDefault="000B220B"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67210F" w:rsidRPr="00377257">
        <w:rPr>
          <w:rFonts w:ascii="Times New Roman" w:hAnsi="Times New Roman" w:cs="Times New Roman"/>
          <w:i/>
          <w:sz w:val="24"/>
          <w:highlight w:val="darkGray"/>
        </w:rPr>
        <w:t>Text S</w:t>
      </w:r>
      <w:r w:rsidR="00B8109E">
        <w:rPr>
          <w:rFonts w:ascii="Times New Roman" w:hAnsi="Times New Roman" w:cs="Times New Roman"/>
          <w:i/>
          <w:sz w:val="24"/>
          <w:highlight w:val="darkGray"/>
        </w:rPr>
        <w:t>5</w:t>
      </w:r>
      <w:r w:rsidR="0067210F" w:rsidRPr="00377257">
        <w:rPr>
          <w:rFonts w:ascii="Times New Roman" w:hAnsi="Times New Roman" w:cs="Times New Roman"/>
          <w:i/>
          <w:sz w:val="24"/>
          <w:highlight w:val="darkGray"/>
        </w:rPr>
        <w:t xml:space="preserve"> to reflect an updated ‘complete BIKER uncertainty’ using the posterior parameter distributions</w:t>
      </w:r>
    </w:p>
    <w:p w14:paraId="29D5C642" w14:textId="782A1885" w:rsidR="006A3687" w:rsidRPr="00377257" w:rsidRDefault="006A3687"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references to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β</m:t>
            </m:r>
          </m:e>
          <m:sub>
            <m:r>
              <w:rPr>
                <w:rFonts w:ascii="Cambria Math" w:hAnsi="Cambria Math" w:cs="Times New Roman"/>
                <w:sz w:val="24"/>
                <w:highlight w:val="darkGray"/>
              </w:rPr>
              <m:t>1</m:t>
            </m:r>
          </m:sub>
        </m:sSub>
      </m:oMath>
      <w:r w:rsidRPr="00377257">
        <w:rPr>
          <w:rFonts w:ascii="Times New Roman" w:eastAsiaTheme="minorEastAsia" w:hAnsi="Times New Roman" w:cs="Times New Roman"/>
          <w:i/>
          <w:sz w:val="24"/>
          <w:highlight w:val="darkGray"/>
        </w:rPr>
        <w:t>to make clear it is a distribution and not a discrete estimate.</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 xml:space="preserve">I am bit confused by the likelihood equation (10). i.e., I assume it is a likelihood in which guess it would read as " the data are normally distributed with a mean equal to </w:t>
      </w:r>
      <w:proofErr w:type="gramStart"/>
      <w:r w:rsidRPr="00046ECF">
        <w:rPr>
          <w:rFonts w:ascii="Times New Roman" w:hAnsi="Times New Roman" w:cs="Times New Roman"/>
          <w:sz w:val="24"/>
        </w:rPr>
        <w:t>f(</w:t>
      </w:r>
      <w:proofErr w:type="gramEnd"/>
      <w:r w:rsidRPr="00046ECF">
        <w:rPr>
          <w:rFonts w:ascii="Times New Roman" w:hAnsi="Times New Roman" w:cs="Times New Roman"/>
          <w:sz w:val="24"/>
        </w:rPr>
        <w:t>\theta, X) and a standard deviation \sigma{k600}, but the way the different parameters fall on different sides of the ~ are not clear</w:t>
      </w:r>
      <w:r w:rsidR="000544CD" w:rsidRPr="00046ECF">
        <w:rPr>
          <w:rFonts w:ascii="Times New Roman" w:hAnsi="Times New Roman" w:cs="Times New Roman"/>
          <w:sz w:val="24"/>
        </w:rPr>
        <w:t xml:space="preserve">ly evident to me, I request a </w:t>
      </w:r>
      <w:r w:rsidRPr="00046ECF">
        <w:rPr>
          <w:rFonts w:ascii="Times New Roman" w:hAnsi="Times New Roman" w:cs="Times New Roman"/>
          <w:sz w:val="24"/>
        </w:rPr>
        <w:t xml:space="preserve">more detailed presentation of the steps leading up to this equation. I see this is in the SI, great, I suggest it show in the paper. The table of RMSE </w:t>
      </w:r>
      <w:proofErr w:type="spellStart"/>
      <w:r w:rsidRPr="00046ECF">
        <w:rPr>
          <w:rFonts w:ascii="Times New Roman" w:hAnsi="Times New Roman" w:cs="Times New Roman"/>
          <w:sz w:val="24"/>
        </w:rPr>
        <w:t>etc</w:t>
      </w:r>
      <w:proofErr w:type="spellEnd"/>
      <w:r w:rsidRPr="00046ECF">
        <w:rPr>
          <w:rFonts w:ascii="Times New Roman" w:hAnsi="Times New Roman" w:cs="Times New Roman"/>
          <w:sz w:val="24"/>
        </w:rPr>
        <w:t xml:space="preserve"> can</w:t>
      </w:r>
      <w:r w:rsidR="007845E0" w:rsidRPr="00046ECF">
        <w:rPr>
          <w:rFonts w:ascii="Times New Roman" w:hAnsi="Times New Roman" w:cs="Times New Roman"/>
          <w:sz w:val="24"/>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proofErr w:type="gramStart"/>
      <w:r w:rsidRPr="00046ECF">
        <w:rPr>
          <w:rFonts w:ascii="Times New Roman" w:hAnsi="Times New Roman" w:cs="Times New Roman"/>
          <w:b/>
          <w:sz w:val="24"/>
        </w:rPr>
        <w:t>L386</w:t>
      </w:r>
      <w:proofErr w:type="gramEnd"/>
      <w:r w:rsidRPr="00046ECF">
        <w:rPr>
          <w:rFonts w:ascii="Times New Roman" w:hAnsi="Times New Roman" w:cs="Times New Roman"/>
          <w:sz w:val="24"/>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5B9FDD85" w14:textId="7581F62C" w:rsidR="00572B2A" w:rsidRDefault="003C5CE3" w:rsidP="00572B2A">
      <w:pPr>
        <w:pStyle w:val="NoSpacing"/>
        <w:ind w:left="360"/>
        <w:jc w:val="both"/>
        <w:rPr>
          <w:rFonts w:ascii="Times New Roman" w:hAnsi="Times New Roman" w:cs="Times New Roman"/>
          <w:i/>
          <w:sz w:val="24"/>
        </w:rPr>
      </w:pPr>
      <w:r w:rsidRPr="00461953">
        <w:rPr>
          <w:rFonts w:ascii="Times New Roman" w:hAnsi="Times New Roman" w:cs="Times New Roman"/>
          <w:i/>
          <w:sz w:val="24"/>
        </w:rPr>
        <w:t>We thank the reviewer f</w:t>
      </w:r>
      <w:r w:rsidR="00C10C59">
        <w:rPr>
          <w:rFonts w:ascii="Times New Roman" w:hAnsi="Times New Roman" w:cs="Times New Roman"/>
          <w:i/>
          <w:sz w:val="24"/>
        </w:rPr>
        <w:t>or highlighting this confusion</w:t>
      </w:r>
      <w:r w:rsidR="005C1541">
        <w:rPr>
          <w:rFonts w:ascii="Times New Roman" w:hAnsi="Times New Roman" w:cs="Times New Roman"/>
          <w:i/>
          <w:sz w:val="24"/>
        </w:rPr>
        <w:t xml:space="preserve">, which was made worse by </w:t>
      </w:r>
      <w:r w:rsidR="004902B4">
        <w:rPr>
          <w:rFonts w:ascii="Times New Roman" w:hAnsi="Times New Roman" w:cs="Times New Roman"/>
          <w:i/>
          <w:sz w:val="24"/>
        </w:rPr>
        <w:t xml:space="preserve">our </w:t>
      </w:r>
      <w:r w:rsidR="005C1541">
        <w:rPr>
          <w:rFonts w:ascii="Times New Roman" w:hAnsi="Times New Roman" w:cs="Times New Roman"/>
          <w:i/>
          <w:sz w:val="24"/>
        </w:rPr>
        <w:t xml:space="preserve">previous presentation of equation 7 </w:t>
      </w:r>
      <w:r w:rsidR="00DA053E">
        <w:rPr>
          <w:rFonts w:ascii="Times New Roman" w:hAnsi="Times New Roman" w:cs="Times New Roman"/>
          <w:i/>
          <w:sz w:val="24"/>
        </w:rPr>
        <w:t>using</w:t>
      </w:r>
      <w:r w:rsidR="005C1541">
        <w:rPr>
          <w:rFonts w:ascii="Times New Roman" w:hAnsi="Times New Roman" w:cs="Times New Roman"/>
          <w:i/>
          <w:sz w:val="24"/>
        </w:rPr>
        <w:t xml:space="preserve"> unlogged</w:t>
      </w:r>
      <w:r w:rsidR="00DA053E">
        <w:rPr>
          <w:rFonts w:ascii="Times New Roman" w:hAnsi="Times New Roman" w:cs="Times New Roman"/>
          <w:i/>
          <w:sz w:val="24"/>
        </w:rPr>
        <w:t xml:space="preserve"> data</w:t>
      </w:r>
      <w:r w:rsidR="00C10C59">
        <w:rPr>
          <w:rFonts w:ascii="Times New Roman" w:hAnsi="Times New Roman" w:cs="Times New Roman"/>
          <w:i/>
          <w:sz w:val="24"/>
        </w:rPr>
        <w:t xml:space="preserve">. </w:t>
      </w:r>
      <w:r w:rsidRPr="00461953">
        <w:rPr>
          <w:rFonts w:ascii="Times New Roman" w:hAnsi="Times New Roman" w:cs="Times New Roman"/>
          <w:i/>
          <w:sz w:val="24"/>
        </w:rPr>
        <w:t xml:space="preserve">We have </w:t>
      </w:r>
      <w:r w:rsidR="00E15A46">
        <w:rPr>
          <w:rFonts w:ascii="Times New Roman" w:hAnsi="Times New Roman" w:cs="Times New Roman"/>
          <w:i/>
          <w:sz w:val="24"/>
        </w:rPr>
        <w:t>added the necessary clarification text</w:t>
      </w:r>
      <w:r w:rsidRPr="00461953">
        <w:rPr>
          <w:rFonts w:ascii="Times New Roman" w:hAnsi="Times New Roman" w:cs="Times New Roman"/>
          <w:i/>
          <w:sz w:val="24"/>
        </w:rPr>
        <w:t xml:space="preserve"> and equations to arrive at </w:t>
      </w:r>
      <w:r w:rsidR="007F15C0">
        <w:rPr>
          <w:rFonts w:ascii="Times New Roman" w:hAnsi="Times New Roman" w:cs="Times New Roman"/>
          <w:i/>
          <w:sz w:val="24"/>
        </w:rPr>
        <w:t xml:space="preserve">what is now </w:t>
      </w:r>
      <w:r w:rsidRPr="00461953">
        <w:rPr>
          <w:rFonts w:ascii="Times New Roman" w:hAnsi="Times New Roman" w:cs="Times New Roman"/>
          <w:i/>
          <w:sz w:val="24"/>
        </w:rPr>
        <w:t>equation 1</w:t>
      </w:r>
      <w:r w:rsidR="007F15C0">
        <w:rPr>
          <w:rFonts w:ascii="Times New Roman" w:hAnsi="Times New Roman" w:cs="Times New Roman"/>
          <w:i/>
          <w:sz w:val="24"/>
        </w:rPr>
        <w:t>2</w:t>
      </w:r>
      <w:r w:rsidRPr="00461953">
        <w:rPr>
          <w:rFonts w:ascii="Times New Roman" w:hAnsi="Times New Roman" w:cs="Times New Roman"/>
          <w:i/>
          <w:sz w:val="24"/>
        </w:rPr>
        <w:t xml:space="preserve"> in the manuscript’s main text</w:t>
      </w:r>
      <w:r w:rsidR="00F17FAD">
        <w:rPr>
          <w:rFonts w:ascii="Times New Roman" w:hAnsi="Times New Roman" w:cs="Times New Roman"/>
          <w:i/>
          <w:sz w:val="24"/>
        </w:rPr>
        <w:t xml:space="preserve"> (and </w:t>
      </w:r>
      <w:r w:rsidR="00F17FAD">
        <w:rPr>
          <w:rFonts w:ascii="Times New Roman" w:hAnsi="Times New Roman" w:cs="Times New Roman"/>
          <w:i/>
          <w:sz w:val="24"/>
        </w:rPr>
        <w:lastRenderedPageBreak/>
        <w:t>subsequently moved the metric definitions to the supplemental text</w:t>
      </w:r>
      <w:r w:rsidR="00224D4F">
        <w:rPr>
          <w:rFonts w:ascii="Times New Roman" w:hAnsi="Times New Roman" w:cs="Times New Roman"/>
          <w:i/>
          <w:sz w:val="24"/>
        </w:rPr>
        <w:t xml:space="preserve"> as suggested</w:t>
      </w:r>
      <w:r w:rsidR="00F17FAD">
        <w:rPr>
          <w:rFonts w:ascii="Times New Roman" w:hAnsi="Times New Roman" w:cs="Times New Roman"/>
          <w:i/>
          <w:sz w:val="24"/>
        </w:rPr>
        <w: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w:t>
      </w:r>
      <w:r w:rsidR="009326DA">
        <w:rPr>
          <w:rFonts w:ascii="Times New Roman" w:hAnsi="Times New Roman" w:cs="Times New Roman"/>
          <w:i/>
          <w:sz w:val="24"/>
        </w:rPr>
        <w:t>:</w:t>
      </w:r>
    </w:p>
    <w:p w14:paraId="277B8227" w14:textId="77777777" w:rsidR="009D3FBD" w:rsidRDefault="009D3FBD" w:rsidP="00572B2A">
      <w:pPr>
        <w:pStyle w:val="NoSpacing"/>
        <w:ind w:left="360"/>
        <w:jc w:val="both"/>
        <w:rPr>
          <w:rFonts w:ascii="Times New Roman" w:hAnsi="Times New Roman" w:cs="Times New Roman"/>
          <w:i/>
          <w:sz w:val="24"/>
        </w:rPr>
      </w:pPr>
    </w:p>
    <w:p w14:paraId="4C68FE19" w14:textId="3C0E76BA" w:rsidR="0089018A" w:rsidRDefault="0089018A" w:rsidP="0089018A">
      <w:pPr>
        <w:pStyle w:val="NoSpacing"/>
        <w:jc w:val="both"/>
        <w:rPr>
          <w:rFonts w:ascii="Times New Roman" w:hAnsi="Times New Roman" w:cs="Times New Roman"/>
          <w:i/>
          <w:sz w:val="24"/>
          <w:highlight w:val="darkGray"/>
        </w:rPr>
      </w:pPr>
      <w:r w:rsidRPr="0089018A">
        <w:rPr>
          <w:rFonts w:ascii="Times New Roman" w:hAnsi="Times New Roman" w:cs="Times New Roman"/>
          <w:i/>
          <w:sz w:val="24"/>
          <w:highlight w:val="darkGray"/>
        </w:rPr>
        <w:t xml:space="preserve">The heart of BIKER is its reformulation of the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model (Equation </w:t>
      </w:r>
      <w:r w:rsidRPr="0089018A">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 as a Bayesian sampling model that is conditional on the non-remotely-</w:t>
      </w:r>
      <w:del w:id="1" w:author="Harlan, Merritt E" w:date="2022-07-22T15:11:00Z">
        <w:r w:rsidRPr="0089018A" w:rsidDel="00090271">
          <w:rPr>
            <w:rFonts w:ascii="Times New Roman" w:hAnsi="Times New Roman" w:cs="Times New Roman"/>
            <w:i/>
            <w:sz w:val="24"/>
            <w:highlight w:val="darkGray"/>
          </w:rPr>
          <w:delText xml:space="preserve">sensible </w:delText>
        </w:r>
      </w:del>
      <w:ins w:id="2" w:author="Harlan, Merritt E" w:date="2022-07-22T15:11:00Z">
        <w:r w:rsidR="00090271" w:rsidRPr="0089018A">
          <w:rPr>
            <w:rFonts w:ascii="Times New Roman" w:hAnsi="Times New Roman" w:cs="Times New Roman"/>
            <w:i/>
            <w:sz w:val="24"/>
            <w:highlight w:val="darkGray"/>
          </w:rPr>
          <w:t>sens</w:t>
        </w:r>
        <w:r w:rsidR="00090271">
          <w:rPr>
            <w:rFonts w:ascii="Times New Roman" w:hAnsi="Times New Roman" w:cs="Times New Roman"/>
            <w:i/>
            <w:sz w:val="24"/>
            <w:highlight w:val="darkGray"/>
          </w:rPr>
          <w:t>ed</w:t>
        </w:r>
        <w:r w:rsidR="00090271" w:rsidRPr="0089018A">
          <w:rPr>
            <w:rFonts w:ascii="Times New Roman" w:hAnsi="Times New Roman" w:cs="Times New Roman"/>
            <w:i/>
            <w:sz w:val="24"/>
            <w:highlight w:val="darkGray"/>
          </w:rPr>
          <w:t xml:space="preserve"> </w:t>
        </w:r>
      </w:ins>
      <w:r w:rsidRPr="0089018A">
        <w:rPr>
          <w:rFonts w:ascii="Times New Roman" w:hAnsi="Times New Roman" w:cs="Times New Roman"/>
          <w:i/>
          <w:sz w:val="24"/>
          <w:highlight w:val="darkGray"/>
        </w:rPr>
        <w:t>parameters (</w:t>
      </w:r>
      <w:proofErr w:type="gramStart"/>
      <w:r w:rsidRPr="0089018A">
        <w:rPr>
          <w:rFonts w:ascii="Times New Roman" w:hAnsi="Times New Roman" w:cs="Times New Roman"/>
          <w:i/>
          <w:sz w:val="24"/>
          <w:highlight w:val="darkGray"/>
        </w:rPr>
        <w:t>i.e.</w:t>
      </w:r>
      <w:proofErr w:type="gramEnd"/>
      <w:r w:rsidRPr="0089018A">
        <w:rPr>
          <w:rFonts w:ascii="Times New Roman" w:hAnsi="Times New Roman" w:cs="Times New Roman"/>
          <w:i/>
          <w:sz w:val="24"/>
          <w:highlight w:val="darkGray"/>
        </w:rPr>
        <w:t> </w:t>
      </w:r>
      <m:oMath>
        <m:r>
          <w:rPr>
            <w:rFonts w:ascii="Cambria Math" w:hAnsi="Cambria Math" w:cs="Times New Roman"/>
            <w:sz w:val="24"/>
            <w:highlight w:val="darkGray"/>
          </w:rPr>
          <m:t>f</m:t>
        </m:r>
        <m:d>
          <m:dPr>
            <m:ctrlPr>
              <w:rPr>
                <w:rFonts w:ascii="Cambria Math" w:hAnsi="Cambria Math" w:cs="Times New Roman"/>
                <w:i/>
                <w:sz w:val="24"/>
                <w:highlight w:val="darkGray"/>
              </w:rPr>
            </m:ctrlPr>
          </m:dPr>
          <m:e>
            <m:r>
              <w:rPr>
                <w:rFonts w:ascii="Cambria Math" w:hAnsi="Cambria Math" w:cs="Times New Roman"/>
                <w:sz w:val="24"/>
                <w:highlight w:val="darkGray"/>
              </w:rPr>
              <m:t>x|Θ</m:t>
            </m:r>
          </m:e>
        </m:d>
      </m:oMath>
      <w:r w:rsidRPr="0089018A">
        <w:rPr>
          <w:rFonts w:ascii="Times New Roman" w:hAnsi="Times New Roman" w:cs="Times New Roman"/>
          <w:i/>
          <w:sz w:val="24"/>
          <w:highlight w:val="darkGray"/>
        </w:rPr>
        <w:t xml:space="preserve">). This </w:t>
      </w:r>
      <w:r w:rsidRPr="0089018A">
        <w:rPr>
          <w:rFonts w:ascii="Times New Roman" w:hAnsi="Times New Roman" w:cs="Times New Roman"/>
          <w:i/>
          <w:sz w:val="24"/>
          <w:highlight w:val="darkGray"/>
          <w:u w:val="single"/>
        </w:rPr>
        <w:t>approach</w:t>
      </w:r>
      <w:r w:rsidRPr="0089018A">
        <w:rPr>
          <w:rFonts w:ascii="Times New Roman" w:hAnsi="Times New Roman" w:cs="Times New Roman"/>
          <w:i/>
          <w:sz w:val="24"/>
          <w:highlight w:val="darkGray"/>
        </w:rPr>
        <w:t xml:space="preserve"> is </w:t>
      </w:r>
      <w:proofErr w:type="gramStart"/>
      <w:r w:rsidRPr="0089018A">
        <w:rPr>
          <w:rFonts w:ascii="Times New Roman" w:hAnsi="Times New Roman" w:cs="Times New Roman"/>
          <w:i/>
          <w:sz w:val="24"/>
          <w:highlight w:val="darkGray"/>
        </w:rPr>
        <w:t>similar to</w:t>
      </w:r>
      <w:proofErr w:type="gramEnd"/>
      <w:r w:rsidRPr="0089018A">
        <w:rPr>
          <w:rFonts w:ascii="Times New Roman" w:hAnsi="Times New Roman" w:cs="Times New Roman"/>
          <w:i/>
          <w:sz w:val="24"/>
          <w:highlight w:val="darkGray"/>
        </w:rPr>
        <w:t xml:space="preserve"> the ‘</w:t>
      </w:r>
      <w:proofErr w:type="spellStart"/>
      <w:r w:rsidRPr="0089018A">
        <w:rPr>
          <w:rFonts w:ascii="Times New Roman" w:hAnsi="Times New Roman" w:cs="Times New Roman"/>
          <w:i/>
          <w:sz w:val="24"/>
          <w:highlight w:val="darkGray"/>
        </w:rPr>
        <w:t>McFLI</w:t>
      </w:r>
      <w:proofErr w:type="spellEnd"/>
      <w:r w:rsidRPr="0089018A">
        <w:rPr>
          <w:rFonts w:ascii="Times New Roman" w:hAnsi="Times New Roman" w:cs="Times New Roman"/>
          <w:i/>
          <w:sz w:val="24"/>
          <w:highlight w:val="darkGray"/>
        </w:rPr>
        <w:t xml:space="preserve">’ (Mass-Conserved Flow Law Inversion) logic used in some SWOT </w:t>
      </w:r>
      <w:r w:rsidRPr="0089018A">
        <w:rPr>
          <w:rFonts w:ascii="Times New Roman" w:hAnsi="Times New Roman" w:cs="Times New Roman"/>
          <w:i/>
          <w:sz w:val="24"/>
          <w:highlight w:val="darkGray"/>
          <w:u w:val="single"/>
        </w:rPr>
        <w:t xml:space="preserve">remote sensing of discharge </w:t>
      </w:r>
      <w:r w:rsidRPr="0089018A">
        <w:rPr>
          <w:rFonts w:ascii="Times New Roman" w:hAnsi="Times New Roman" w:cs="Times New Roman"/>
          <w:i/>
          <w:sz w:val="24"/>
          <w:highlight w:val="darkGray"/>
        </w:rPr>
        <w:t xml:space="preserve">algorithms (Gleason et al., 2017). To start, we write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as a function of SWOT-observables </w:t>
      </w:r>
      <m:oMath>
        <m:r>
          <w:rPr>
            <w:rFonts w:ascii="Cambria Math" w:hAnsi="Cambria Math" w:cs="Times New Roman"/>
            <w:sz w:val="24"/>
            <w:highlight w:val="darkGray"/>
          </w:rPr>
          <m:t>W</m:t>
        </m:r>
      </m:oMath>
      <w:r w:rsidRPr="0089018A">
        <w:rPr>
          <w:rFonts w:ascii="Times New Roman" w:hAnsi="Times New Roman" w:cs="Times New Roman"/>
          <w:i/>
          <w:sz w:val="24"/>
          <w:highlight w:val="darkGray"/>
        </w:rPr>
        <w:t xml:space="preserve"> and </w:t>
      </w:r>
      <m:oMath>
        <m:r>
          <w:rPr>
            <w:rFonts w:ascii="Cambria Math" w:hAnsi="Cambria Math" w:cs="Times New Roman"/>
            <w:sz w:val="24"/>
            <w:highlight w:val="darkGray"/>
          </w:rPr>
          <m:t>S</m:t>
        </m:r>
      </m:oMath>
      <w:r w:rsidRPr="0089018A">
        <w:rPr>
          <w:rFonts w:ascii="Times New Roman" w:hAnsi="Times New Roman" w:cs="Times New Roman"/>
          <w:i/>
          <w:sz w:val="24"/>
          <w:highlight w:val="darkGray"/>
        </w:rPr>
        <w:t>. This algebra is carried out using Eq</w:t>
      </w:r>
      <w:proofErr w:type="spellStart"/>
      <w:r w:rsidRPr="0089018A">
        <w:rPr>
          <w:rFonts w:ascii="Times New Roman" w:hAnsi="Times New Roman" w:cs="Times New Roman"/>
          <w:i/>
          <w:sz w:val="24"/>
          <w:highlight w:val="darkGray"/>
        </w:rPr>
        <w:t>uation</w:t>
      </w:r>
      <w:proofErr w:type="spellEnd"/>
      <w:r w:rsidRPr="0089018A">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w:t>
      </w:r>
      <w:r w:rsidR="00A76859" w:rsidRPr="00C16020">
        <w:rPr>
          <w:highlight w:val="darkGray"/>
        </w:rPr>
        <w:t xml:space="preserve"> </w:t>
      </w:r>
      <w:r w:rsidR="00A76859" w:rsidRPr="00C16020">
        <w:rPr>
          <w:rFonts w:ascii="Times New Roman" w:hAnsi="Times New Roman" w:cs="Times New Roman"/>
          <w:i/>
          <w:strike/>
          <w:sz w:val="24"/>
          <w:highlight w:val="darkGray"/>
        </w:rPr>
        <w:t>t</w:t>
      </w:r>
      <w:r w:rsidR="00A76859" w:rsidRPr="00A76859">
        <w:rPr>
          <w:rFonts w:ascii="Times New Roman" w:hAnsi="Times New Roman" w:cs="Times New Roman"/>
          <w:i/>
          <w:strike/>
          <w:sz w:val="24"/>
          <w:highlight w:val="darkGray"/>
        </w:rPr>
        <w:t xml:space="preserve">he fitted value for </w:t>
      </w:r>
      <w:r w:rsidR="00A76859" w:rsidRPr="00A76859">
        <w:rPr>
          <w:rFonts w:ascii="Cambria Math" w:hAnsi="Cambria Math" w:cs="Cambria Math"/>
          <w:i/>
          <w:strike/>
          <w:sz w:val="24"/>
          <w:highlight w:val="darkGray"/>
        </w:rPr>
        <w:t>𝛽</w:t>
      </w:r>
      <w:r w:rsidR="00A76859" w:rsidRPr="00A76859">
        <w:rPr>
          <w:rFonts w:ascii="Times New Roman" w:hAnsi="Times New Roman" w:cs="Times New Roman"/>
          <w:i/>
          <w:strike/>
          <w:sz w:val="24"/>
          <w:highlight w:val="darkGray"/>
        </w:rPr>
        <w:t>1 from Figure 2 (62.82),</w:t>
      </w:r>
      <w:r w:rsidR="00E676A3" w:rsidRPr="00E676A3">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t>and Manning’s equation for mean flow velocity (</w:t>
      </w:r>
      <m:oMath>
        <m:acc>
          <m:accPr>
            <m:chr m:val="‾"/>
            <m:ctrlPr>
              <w:rPr>
                <w:rFonts w:ascii="Cambria Math" w:hAnsi="Cambria Math" w:cs="Times New Roman"/>
                <w:i/>
                <w:sz w:val="24"/>
                <w:highlight w:val="darkGray"/>
              </w:rPr>
            </m:ctrlPr>
          </m:accPr>
          <m:e>
            <m:r>
              <w:rPr>
                <w:rFonts w:ascii="Cambria Math" w:hAnsi="Cambria Math" w:cs="Times New Roman"/>
                <w:sz w:val="24"/>
                <w:highlight w:val="darkGray"/>
              </w:rPr>
              <m:t>U</m:t>
            </m:r>
          </m:e>
        </m:acc>
        <m:r>
          <w:rPr>
            <w:rFonts w:ascii="Cambria Math" w:hAnsi="Cambria Math" w:cs="Times New Roman"/>
            <w:sz w:val="24"/>
            <w:highlight w:val="darkGray"/>
          </w:rPr>
          <m:t>=</m:t>
        </m:r>
        <m:f>
          <m:fPr>
            <m:ctrlPr>
              <w:rPr>
                <w:rFonts w:ascii="Cambria Math" w:hAnsi="Cambria Math" w:cs="Times New Roman"/>
                <w:i/>
                <w:sz w:val="24"/>
                <w:highlight w:val="darkGray"/>
              </w:rPr>
            </m:ctrlPr>
          </m:fPr>
          <m:num>
            <m:r>
              <w:rPr>
                <w:rFonts w:ascii="Cambria Math" w:hAnsi="Cambria Math" w:cs="Times New Roman"/>
                <w:sz w:val="24"/>
                <w:highlight w:val="darkGray"/>
              </w:rPr>
              <m:t>1</m:t>
            </m:r>
          </m:num>
          <m:den>
            <m:r>
              <w:rPr>
                <w:rFonts w:ascii="Cambria Math" w:hAnsi="Cambria Math" w:cs="Times New Roman"/>
                <w:sz w:val="24"/>
                <w:highlight w:val="darkGray"/>
              </w:rPr>
              <m:t>n</m:t>
            </m:r>
          </m:den>
        </m:f>
        <m:sSubSup>
          <m:sSubSupPr>
            <m:ctrlPr>
              <w:rPr>
                <w:rFonts w:ascii="Cambria Math" w:hAnsi="Cambria Math" w:cs="Times New Roman"/>
                <w:i/>
                <w:sz w:val="24"/>
                <w:highlight w:val="darkGray"/>
              </w:rPr>
            </m:ctrlPr>
          </m:sSubSupPr>
          <m:e>
            <m:r>
              <w:rPr>
                <w:rFonts w:ascii="Cambria Math" w:hAnsi="Cambria Math" w:cs="Times New Roman"/>
                <w:sz w:val="24"/>
                <w:highlight w:val="darkGray"/>
              </w:rPr>
              <m:t>R</m:t>
            </m:r>
          </m:e>
          <m:sub>
            <m:r>
              <w:rPr>
                <w:rFonts w:ascii="Cambria Math" w:hAnsi="Cambria Math" w:cs="Times New Roman"/>
                <w:sz w:val="24"/>
                <w:highlight w:val="darkGray"/>
              </w:rPr>
              <m:t>h</m:t>
            </m:r>
          </m:sub>
          <m:sup>
            <m:r>
              <w:rPr>
                <w:rFonts w:ascii="Cambria Math" w:hAnsi="Cambria Math" w:cs="Times New Roman"/>
                <w:sz w:val="24"/>
                <w:highlight w:val="darkGray"/>
              </w:rPr>
              <m:t>2/3</m:t>
            </m:r>
          </m:sup>
        </m:sSubSup>
        <m:sSup>
          <m:sSupPr>
            <m:ctrlPr>
              <w:rPr>
                <w:rFonts w:ascii="Cambria Math" w:hAnsi="Cambria Math" w:cs="Times New Roman"/>
                <w:i/>
                <w:sz w:val="24"/>
                <w:highlight w:val="darkGray"/>
              </w:rPr>
            </m:ctrlPr>
          </m:sSupPr>
          <m:e>
            <m:r>
              <w:rPr>
                <w:rFonts w:ascii="Cambria Math" w:hAnsi="Cambria Math" w:cs="Times New Roman"/>
                <w:sz w:val="24"/>
                <w:highlight w:val="darkGray"/>
              </w:rPr>
              <m:t>S</m:t>
            </m:r>
          </m:e>
          <m:sup>
            <m:r>
              <w:rPr>
                <w:rFonts w:ascii="Cambria Math" w:hAnsi="Cambria Math" w:cs="Times New Roman"/>
                <w:sz w:val="24"/>
                <w:highlight w:val="darkGray"/>
              </w:rPr>
              <m:t>1/2</m:t>
            </m:r>
          </m:sup>
        </m:sSup>
      </m:oMath>
      <w:r w:rsidRPr="0089018A">
        <w:rPr>
          <w:rFonts w:ascii="Times New Roman" w:hAnsi="Times New Roman" w:cs="Times New Roman"/>
          <w:i/>
          <w:sz w:val="24"/>
          <w:highlight w:val="darkGray"/>
        </w:rPr>
        <w:t xml:space="preserve">). Following Section 2.3, we continue to assume that the channel is </w:t>
      </w:r>
      <w:proofErr w:type="gramStart"/>
      <w:r w:rsidRPr="0089018A">
        <w:rPr>
          <w:rFonts w:ascii="Times New Roman" w:hAnsi="Times New Roman" w:cs="Times New Roman"/>
          <w:i/>
          <w:sz w:val="24"/>
          <w:highlight w:val="darkGray"/>
        </w:rPr>
        <w:t>hydraulically-wide</w:t>
      </w:r>
      <w:proofErr w:type="gramEnd"/>
      <w:r w:rsidRPr="0089018A">
        <w:rPr>
          <w:rFonts w:ascii="Times New Roman" w:hAnsi="Times New Roman" w:cs="Times New Roman"/>
          <w:i/>
          <w:sz w:val="24"/>
          <w:highlight w:val="darkGray"/>
        </w:rPr>
        <w:t xml:space="preserv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R</m:t>
            </m:r>
          </m:e>
          <m:sub>
            <m:r>
              <w:rPr>
                <w:rFonts w:ascii="Cambria Math" w:hAnsi="Cambria Math" w:cs="Times New Roman"/>
                <w:sz w:val="24"/>
                <w:highlight w:val="darkGray"/>
              </w:rPr>
              <m:t>h</m:t>
            </m:r>
          </m:sub>
        </m:sSub>
        <m:r>
          <w:rPr>
            <w:rFonts w:ascii="Cambria Math" w:hAnsi="Cambria Math" w:cs="Times New Roman"/>
            <w:sz w:val="24"/>
            <w:highlight w:val="darkGray"/>
          </w:rPr>
          <m:t>=H=</m:t>
        </m:r>
        <m:f>
          <m:fPr>
            <m:ctrlPr>
              <w:rPr>
                <w:rFonts w:ascii="Cambria Math" w:hAnsi="Cambria Math" w:cs="Times New Roman"/>
                <w:i/>
                <w:sz w:val="24"/>
                <w:highlight w:val="darkGray"/>
              </w:rPr>
            </m:ctrlPr>
          </m:fPr>
          <m:num>
            <m:r>
              <w:rPr>
                <w:rFonts w:ascii="Cambria Math" w:hAnsi="Cambria Math" w:cs="Times New Roman"/>
                <w:sz w:val="24"/>
                <w:highlight w:val="darkGray"/>
              </w:rPr>
              <m:t>A</m:t>
            </m:r>
          </m:num>
          <m:den>
            <m:r>
              <w:rPr>
                <w:rFonts w:ascii="Cambria Math" w:hAnsi="Cambria Math" w:cs="Times New Roman"/>
                <w:sz w:val="24"/>
                <w:highlight w:val="darkGray"/>
              </w:rPr>
              <m:t>W</m:t>
            </m:r>
          </m:den>
        </m:f>
      </m:oMath>
      <w:r w:rsidRPr="0089018A">
        <w:rPr>
          <w:rFonts w:ascii="Times New Roman" w:hAnsi="Times New Roman" w:cs="Times New Roman"/>
          <w:i/>
          <w:sz w:val="24"/>
          <w:highlight w:val="darkGray"/>
        </w:rPr>
        <w:t xml:space="preserve">). To leverage additional SWOT data, the wetted channel area </w:t>
      </w:r>
      <w:r w:rsidRPr="0089018A">
        <w:rPr>
          <w:rFonts w:ascii="Times New Roman" w:hAnsi="Times New Roman" w:cs="Times New Roman"/>
          <w:i/>
          <w:iCs/>
          <w:sz w:val="24"/>
          <w:highlight w:val="darkGray"/>
        </w:rPr>
        <w:t>A</w:t>
      </w:r>
      <w:r w:rsidRPr="0089018A">
        <w:rPr>
          <w:rFonts w:ascii="Times New Roman" w:hAnsi="Times New Roman" w:cs="Times New Roman"/>
          <w:i/>
          <w:sz w:val="24"/>
          <w:highlight w:val="darkGray"/>
        </w:rPr>
        <w:t xml:space="preserve"> is further split into the SWOT-unobservable portion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A</m:t>
            </m:r>
          </m:e>
          <m:sub>
            <m:r>
              <w:rPr>
                <w:rFonts w:ascii="Cambria Math" w:hAnsi="Cambria Math" w:cs="Times New Roman"/>
                <w:sz w:val="24"/>
                <w:highlight w:val="darkGray"/>
              </w:rPr>
              <m:t>0</m:t>
            </m:r>
          </m:sub>
        </m:sSub>
      </m:oMath>
      <w:r w:rsidRPr="0089018A">
        <w:rPr>
          <w:rFonts w:ascii="Times New Roman" w:hAnsi="Times New Roman" w:cs="Times New Roman"/>
          <w:i/>
          <w:sz w:val="24"/>
          <w:highlight w:val="darkGray"/>
        </w:rPr>
        <w:t xml:space="preserve"> and SWOT-observable portion </w:t>
      </w:r>
      <m:oMath>
        <m:r>
          <w:rPr>
            <w:rFonts w:ascii="Cambria Math" w:hAnsi="Cambria Math" w:cs="Times New Roman"/>
            <w:sz w:val="24"/>
            <w:highlight w:val="darkGray"/>
          </w:rPr>
          <m:t>dA</m:t>
        </m:r>
      </m:oMath>
      <w:r w:rsidRPr="0089018A">
        <w:rPr>
          <w:rFonts w:ascii="Times New Roman" w:hAnsi="Times New Roman" w:cs="Times New Roman"/>
          <w:i/>
          <w:sz w:val="24"/>
          <w:highlight w:val="darkGray"/>
        </w:rPr>
        <w:t xml:space="preserve"> following Durand et al. (2014) </w:t>
      </w:r>
      <w:r w:rsidR="00691617">
        <w:rPr>
          <w:rFonts w:ascii="Times New Roman" w:hAnsi="Times New Roman" w:cs="Times New Roman"/>
          <w:i/>
          <w:strike/>
          <w:sz w:val="24"/>
          <w:highlight w:val="darkGray"/>
        </w:rPr>
        <w:t>and Hagemann et al. (2017)</w:t>
      </w:r>
      <w:r w:rsidR="00691617">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t xml:space="preserve">where </w:t>
      </w:r>
      <m:oMath>
        <m:r>
          <w:rPr>
            <w:rFonts w:ascii="Cambria Math" w:hAnsi="Cambria Math" w:cs="Times New Roman"/>
            <w:sz w:val="24"/>
            <w:highlight w:val="darkGray"/>
          </w:rPr>
          <m:t>d</m:t>
        </m:r>
        <m:sSub>
          <m:sSubPr>
            <m:ctrlPr>
              <w:rPr>
                <w:rFonts w:ascii="Cambria Math" w:hAnsi="Cambria Math" w:cs="Times New Roman"/>
                <w:i/>
                <w:sz w:val="24"/>
                <w:highlight w:val="darkGray"/>
              </w:rPr>
            </m:ctrlPr>
          </m:sSubPr>
          <m:e>
            <m:r>
              <w:rPr>
                <w:rFonts w:ascii="Cambria Math" w:hAnsi="Cambria Math" w:cs="Times New Roman"/>
                <w:sz w:val="24"/>
                <w:highlight w:val="darkGray"/>
              </w:rPr>
              <m:t>A</m:t>
            </m:r>
          </m:e>
          <m:sub>
            <m:r>
              <w:rPr>
                <w:rFonts w:ascii="Cambria Math" w:hAnsi="Cambria Math" w:cs="Times New Roman"/>
                <w:sz w:val="24"/>
                <w:highlight w:val="darkGray"/>
              </w:rPr>
              <m:t>it</m:t>
            </m:r>
          </m:sub>
        </m:sSub>
        <m:r>
          <w:rPr>
            <w:rFonts w:ascii="Cambria Math" w:hAnsi="Cambria Math" w:cs="Times New Roman"/>
            <w:sz w:val="24"/>
            <w:highlight w:val="darkGray"/>
          </w:rPr>
          <m:t>=</m:t>
        </m:r>
        <m:nary>
          <m:naryPr>
            <m:chr m:val="∑"/>
            <m:limLoc m:val="undOvr"/>
            <m:supHide m:val="1"/>
            <m:ctrlPr>
              <w:rPr>
                <w:rFonts w:ascii="Cambria Math" w:hAnsi="Cambria Math" w:cs="Times New Roman"/>
                <w:i/>
                <w:sz w:val="24"/>
                <w:highlight w:val="darkGray"/>
              </w:rPr>
            </m:ctrlPr>
          </m:naryPr>
          <m:sub>
            <m:r>
              <w:rPr>
                <w:rFonts w:ascii="Cambria Math" w:hAnsi="Cambria Math" w:cs="Times New Roman"/>
                <w:sz w:val="24"/>
                <w:highlight w:val="darkGray"/>
              </w:rPr>
              <m:t>t':</m:t>
            </m:r>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r>
              <w:rPr>
                <w:rFonts w:ascii="Cambria Math" w:hAnsi="Cambria Math" w:cs="Times New Roman"/>
                <w:sz w:val="24"/>
                <w:highlight w:val="darkGray"/>
              </w:rPr>
              <m:t>≤</m:t>
            </m:r>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sub>
          <m:sup>
            <m:r>
              <w:rPr>
                <w:rFonts w:ascii="Cambria Math" w:hAnsi="Cambria Math" w:cs="Times New Roman"/>
                <w:sz w:val="24"/>
                <w:highlight w:val="darkGray"/>
              </w:rPr>
              <m:t>​</m:t>
            </m:r>
          </m:sup>
          <m:e>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r>
              <w:rPr>
                <w:rFonts w:ascii="Cambria Math" w:hAnsi="Cambria Math" w:cs="Times New Roman"/>
                <w:sz w:val="24"/>
                <w:highlight w:val="darkGray"/>
              </w:rPr>
              <m:t>δ</m:t>
            </m:r>
            <m:sSub>
              <m:sSubPr>
                <m:ctrlPr>
                  <w:rPr>
                    <w:rFonts w:ascii="Cambria Math" w:hAnsi="Cambria Math" w:cs="Times New Roman"/>
                    <w:i/>
                    <w:sz w:val="24"/>
                    <w:highlight w:val="darkGray"/>
                  </w:rPr>
                </m:ctrlPr>
              </m:sSubPr>
              <m:e>
                <m:r>
                  <w:rPr>
                    <w:rFonts w:ascii="Cambria Math" w:hAnsi="Cambria Math" w:cs="Times New Roman"/>
                    <w:sz w:val="24"/>
                    <w:highlight w:val="darkGray"/>
                  </w:rPr>
                  <m:t>H</m:t>
                </m:r>
              </m:e>
              <m:sub>
                <m:sSub>
                  <m:sSubPr>
                    <m:ctrlPr>
                      <w:rPr>
                        <w:rFonts w:ascii="Cambria Math" w:hAnsi="Cambria Math" w:cs="Times New Roman"/>
                        <w:i/>
                        <w:sz w:val="24"/>
                        <w:highlight w:val="darkGray"/>
                      </w:rPr>
                    </m:ctrlPr>
                  </m:sSubPr>
                  <m:e>
                    <m:r>
                      <w:rPr>
                        <w:rFonts w:ascii="Cambria Math" w:hAnsi="Cambria Math" w:cs="Times New Roman"/>
                        <w:sz w:val="24"/>
                        <w:highlight w:val="darkGray"/>
                      </w:rPr>
                      <m:t>e</m:t>
                    </m:r>
                  </m:e>
                  <m:sub>
                    <m:r>
                      <w:rPr>
                        <w:rFonts w:ascii="Cambria Math" w:hAnsi="Cambria Math" w:cs="Times New Roman"/>
                        <w:sz w:val="24"/>
                        <w:highlight w:val="darkGray"/>
                      </w:rPr>
                      <m:t>t'</m:t>
                    </m:r>
                  </m:sub>
                </m:sSub>
              </m:sub>
            </m:sSub>
          </m:e>
        </m:nary>
      </m:oMath>
      <w:r w:rsidRPr="0089018A">
        <w:rPr>
          <w:rFonts w:ascii="Times New Roman" w:hAnsi="Times New Roman" w:cs="Times New Roman"/>
          <w:i/>
          <w:sz w:val="24"/>
          <w:highlight w:val="darkGray"/>
        </w:rPr>
        <w:t xml:space="preserve"> for cross-section </w:t>
      </w:r>
      <w:proofErr w:type="spellStart"/>
      <w:r w:rsidRPr="0089018A">
        <w:rPr>
          <w:rFonts w:ascii="Times New Roman" w:hAnsi="Times New Roman" w:cs="Times New Roman"/>
          <w:i/>
          <w:iCs/>
          <w:sz w:val="24"/>
          <w:highlight w:val="darkGray"/>
        </w:rPr>
        <w:t>i</w:t>
      </w:r>
      <w:proofErr w:type="spellEnd"/>
      <w:r w:rsidRPr="0089018A">
        <w:rPr>
          <w:rFonts w:ascii="Times New Roman" w:hAnsi="Times New Roman" w:cs="Times New Roman"/>
          <w:i/>
          <w:sz w:val="24"/>
          <w:highlight w:val="darkGray"/>
        </w:rPr>
        <w:t xml:space="preserve"> and timestep </w:t>
      </w:r>
      <w:r w:rsidRPr="0089018A">
        <w:rPr>
          <w:rFonts w:ascii="Times New Roman" w:hAnsi="Times New Roman" w:cs="Times New Roman"/>
          <w:i/>
          <w:iCs/>
          <w:sz w:val="24"/>
          <w:highlight w:val="darkGray"/>
        </w:rPr>
        <w:t>t</w:t>
      </w:r>
      <w:r w:rsidRPr="0089018A">
        <w:rPr>
          <w:rFonts w:ascii="Times New Roman" w:hAnsi="Times New Roman" w:cs="Times New Roman"/>
          <w:i/>
          <w:sz w:val="24"/>
          <w:highlight w:val="darkGray"/>
        </w:rPr>
        <w:t xml:space="preserve"> within a mass-conserved river reach.</w:t>
      </w:r>
    </w:p>
    <w:p w14:paraId="545B120D" w14:textId="77777777" w:rsidR="0089018A" w:rsidRPr="0089018A" w:rsidRDefault="0089018A" w:rsidP="0089018A">
      <w:pPr>
        <w:pStyle w:val="NoSpacing"/>
        <w:jc w:val="both"/>
        <w:rPr>
          <w:rFonts w:ascii="Times New Roman" w:hAnsi="Times New Roman" w:cs="Times New Roman"/>
          <w:i/>
          <w:sz w:val="24"/>
          <w:highlight w:val="darkGray"/>
        </w:rPr>
      </w:pPr>
    </w:p>
    <w:p w14:paraId="72E8DDDF" w14:textId="78BA066C" w:rsidR="0089018A" w:rsidRDefault="0089018A" w:rsidP="0089018A">
      <w:pPr>
        <w:pStyle w:val="NoSpacing"/>
        <w:jc w:val="both"/>
        <w:rPr>
          <w:rFonts w:ascii="Times New Roman" w:hAnsi="Times New Roman" w:cs="Times New Roman"/>
          <w:i/>
          <w:sz w:val="24"/>
          <w:highlight w:val="darkGray"/>
        </w:rPr>
      </w:pPr>
      <w:proofErr w:type="gramStart"/>
      <w:r w:rsidRPr="0089018A">
        <w:rPr>
          <w:rFonts w:ascii="Times New Roman" w:hAnsi="Times New Roman" w:cs="Times New Roman"/>
          <w:i/>
          <w:sz w:val="24"/>
          <w:highlight w:val="darkGray"/>
        </w:rPr>
        <w:t>All of</w:t>
      </w:r>
      <w:proofErr w:type="gramEnd"/>
      <w:r w:rsidR="00940A22" w:rsidRPr="00940A22">
        <w:rPr>
          <w:rFonts w:ascii="Times New Roman" w:hAnsi="Times New Roman" w:cs="Times New Roman"/>
          <w:i/>
          <w:sz w:val="24"/>
          <w:highlight w:val="darkGray"/>
        </w:rPr>
        <w:t xml:space="preserve"> </w:t>
      </w:r>
      <w:r w:rsidR="00940A22" w:rsidRPr="00940A22">
        <w:rPr>
          <w:rFonts w:ascii="Times New Roman" w:hAnsi="Times New Roman" w:cs="Times New Roman"/>
          <w:i/>
          <w:strike/>
          <w:sz w:val="24"/>
          <w:highlight w:val="darkGray"/>
        </w:rPr>
        <w:t>this</w:t>
      </w:r>
      <w:r w:rsidRPr="0089018A">
        <w:rPr>
          <w:rFonts w:ascii="Times New Roman" w:hAnsi="Times New Roman" w:cs="Times New Roman"/>
          <w:i/>
          <w:sz w:val="24"/>
          <w:highlight w:val="darkGray"/>
          <w:u w:val="single"/>
        </w:rPr>
        <w:t xml:space="preserve"> the above</w:t>
      </w:r>
      <w:r w:rsidRPr="0089018A">
        <w:rPr>
          <w:rFonts w:ascii="Times New Roman" w:hAnsi="Times New Roman" w:cs="Times New Roman"/>
          <w:i/>
          <w:sz w:val="24"/>
          <w:highlight w:val="darkGray"/>
        </w:rPr>
        <w:t xml:space="preserve"> algebra simplifies to Equation </w:t>
      </w:r>
      <w:r w:rsidRPr="0089018A">
        <w:rPr>
          <w:rFonts w:ascii="Times New Roman" w:hAnsi="Times New Roman" w:cs="Times New Roman"/>
          <w:i/>
          <w:sz w:val="24"/>
          <w:highlight w:val="darkGray"/>
          <w:u w:val="single"/>
        </w:rPr>
        <w:t>10</w:t>
      </w:r>
      <w:r w:rsidRPr="0089018A">
        <w:rPr>
          <w:rFonts w:ascii="Times New Roman" w:hAnsi="Times New Roman" w:cs="Times New Roman"/>
          <w:i/>
          <w:sz w:val="24"/>
          <w:highlight w:val="darkGray"/>
        </w:rPr>
        <w:t xml:space="preserve">. Conveniently,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as </w:t>
      </w:r>
      <w:r w:rsidR="002E52EA">
        <w:rPr>
          <w:rFonts w:ascii="Times New Roman" w:hAnsi="Times New Roman" w:cs="Times New Roman"/>
          <w:i/>
          <w:strike/>
          <w:sz w:val="24"/>
          <w:highlight w:val="darkGray"/>
        </w:rPr>
        <w:t>measured</w:t>
      </w:r>
      <w:r w:rsidR="007F15C0">
        <w:rPr>
          <w:rFonts w:ascii="Times New Roman" w:hAnsi="Times New Roman" w:cs="Times New Roman"/>
          <w:i/>
          <w:strike/>
          <w:sz w:val="24"/>
          <w:highlight w:val="darkGray"/>
        </w:rPr>
        <w:t xml:space="preserve"> </w:t>
      </w:r>
      <w:r w:rsidRPr="0089018A">
        <w:rPr>
          <w:rFonts w:ascii="Times New Roman" w:hAnsi="Times New Roman" w:cs="Times New Roman"/>
          <w:i/>
          <w:sz w:val="24"/>
          <w:highlight w:val="darkGray"/>
          <w:u w:val="single"/>
        </w:rPr>
        <w:t>estimated</w:t>
      </w:r>
      <w:r w:rsidRPr="0089018A">
        <w:rPr>
          <w:rFonts w:ascii="Times New Roman" w:hAnsi="Times New Roman" w:cs="Times New Roman"/>
          <w:i/>
          <w:sz w:val="24"/>
          <w:highlight w:val="darkGray"/>
        </w:rPr>
        <w:t xml:space="preserve"> by tracer additions to a stream is inherently a reach-scale quantity (in a mass-conserved reach). Therefore, Equations 7</w:t>
      </w:r>
      <w:r w:rsidRPr="0089018A">
        <w:rPr>
          <w:rFonts w:ascii="Times New Roman" w:hAnsi="Times New Roman" w:cs="Times New Roman"/>
          <w:i/>
          <w:sz w:val="24"/>
          <w:highlight w:val="darkGray"/>
          <w:u w:val="single"/>
        </w:rPr>
        <w:t>, 8, and 10 all</w:t>
      </w:r>
      <w:r w:rsidRPr="0089018A">
        <w:rPr>
          <w:rFonts w:ascii="Times New Roman" w:hAnsi="Times New Roman" w:cs="Times New Roman"/>
          <w:i/>
          <w:sz w:val="24"/>
          <w:highlight w:val="darkGray"/>
        </w:rPr>
        <w:t xml:space="preserve"> yield a reach-scale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w:t>
      </w:r>
      <w:proofErr w:type="gramStart"/>
      <w:r w:rsidRPr="0089018A">
        <w:rPr>
          <w:rFonts w:ascii="Times New Roman" w:hAnsi="Times New Roman" w:cs="Times New Roman"/>
          <w:i/>
          <w:sz w:val="24"/>
          <w:highlight w:val="darkGray"/>
        </w:rPr>
        <w:t>i.e.</w:t>
      </w:r>
      <w:proofErr w:type="gramEnd"/>
      <w:r w:rsidRPr="0089018A">
        <w:rPr>
          <w:rFonts w:ascii="Times New Roman" w:hAnsi="Times New Roman" w:cs="Times New Roman"/>
          <w:i/>
          <w:sz w:val="24"/>
          <w:highlight w:val="darkGray"/>
        </w:rPr>
        <w:t>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sSub>
              <m:sSubPr>
                <m:ctrlPr>
                  <w:rPr>
                    <w:rFonts w:ascii="Cambria Math" w:hAnsi="Cambria Math" w:cs="Times New Roman"/>
                    <w:i/>
                    <w:sz w:val="24"/>
                    <w:highlight w:val="darkGray"/>
                  </w:rPr>
                </m:ctrlPr>
              </m:sSubPr>
              <m:e>
                <m:r>
                  <w:rPr>
                    <w:rFonts w:ascii="Cambria Math" w:hAnsi="Cambria Math" w:cs="Times New Roman"/>
                    <w:sz w:val="24"/>
                    <w:highlight w:val="darkGray"/>
                  </w:rPr>
                  <m:t>600</m:t>
                </m:r>
              </m:e>
              <m:sub>
                <m:r>
                  <w:rPr>
                    <w:rFonts w:ascii="Cambria Math" w:hAnsi="Cambria Math" w:cs="Times New Roman"/>
                    <w:sz w:val="24"/>
                    <w:highlight w:val="darkGray"/>
                  </w:rPr>
                  <m:t>i</m:t>
                </m:r>
              </m:sub>
            </m:sSub>
          </m:sub>
        </m:sSub>
        <m:r>
          <w:rPr>
            <w:rFonts w:ascii="Cambria Math" w:hAnsi="Cambria Math" w:cs="Times New Roman"/>
            <w:sz w:val="24"/>
            <w:highlight w:val="darkGray"/>
          </w:rPr>
          <m:t>=</m:t>
        </m:r>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r>
          <w:rPr>
            <w:rFonts w:ascii="Cambria Math" w:hAnsi="Cambria Math" w:cs="Times New Roman"/>
            <w:sz w:val="24"/>
            <w:highlight w:val="darkGray"/>
          </w:rPr>
          <m:t>∀i</m:t>
        </m:r>
      </m:oMath>
      <w:r w:rsidRPr="0089018A">
        <w:rPr>
          <w:rFonts w:ascii="Times New Roman" w:hAnsi="Times New Roman" w:cs="Times New Roman"/>
          <w:i/>
          <w:sz w:val="24"/>
          <w:highlight w:val="darkGray"/>
        </w:rPr>
        <w:t>), thus</w:t>
      </w:r>
      <w:r w:rsidR="005C6084">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t>lowering the number of parameters BIKER must infer and making the problem much better constrained.</w:t>
      </w:r>
    </w:p>
    <w:p w14:paraId="2191C9B3" w14:textId="77777777" w:rsidR="0089018A" w:rsidRPr="0089018A" w:rsidRDefault="0089018A" w:rsidP="0089018A">
      <w:pPr>
        <w:pStyle w:val="NoSpacing"/>
        <w:jc w:val="both"/>
        <w:rPr>
          <w:rFonts w:ascii="Times New Roman" w:hAnsi="Times New Roman" w:cs="Times New Roman"/>
          <w:i/>
          <w:sz w:val="24"/>
          <w:highlight w:val="darkGray"/>
        </w:rPr>
      </w:pPr>
    </w:p>
    <w:p w14:paraId="4E1B58EB" w14:textId="003576B3" w:rsidR="0089018A" w:rsidRPr="005A2856" w:rsidRDefault="008332A6" w:rsidP="0089018A">
      <w:pPr>
        <w:pStyle w:val="NoSpacing"/>
        <w:rPr>
          <w:rFonts w:ascii="Times New Roman" w:eastAsiaTheme="minorEastAsia" w:hAnsi="Times New Roman" w:cs="Times New Roman"/>
          <w:i/>
          <w:sz w:val="24"/>
          <w:highlight w:val="darkGray"/>
          <w:u w:val="single"/>
        </w:rPr>
      </w:pPr>
      <m:oMathPara>
        <m:oMath>
          <m:m>
            <m:mPr>
              <m:plcHide m:val="1"/>
              <m:mcs>
                <m:mc>
                  <m:mcPr>
                    <m:count m:val="1"/>
                    <m:mcJc m:val="right"/>
                  </m:mcPr>
                </m:mc>
              </m:mcs>
              <m:ctrlPr>
                <w:rPr>
                  <w:rFonts w:ascii="Cambria Math" w:hAnsi="Cambria Math" w:cs="Times New Roman"/>
                  <w:i/>
                  <w:sz w:val="24"/>
                  <w:highlight w:val="darkGray"/>
                  <w:u w:val="single"/>
                </w:rPr>
              </m:ctrlPr>
            </m:mPr>
            <m:m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log(k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r>
                  <w:rPr>
                    <w:rFonts w:ascii="Cambria Math" w:hAnsi="Cambria Math" w:cs="Times New Roman"/>
                    <w:sz w:val="24"/>
                    <w:highlight w:val="darkGray"/>
                    <w:u w:val="single"/>
                  </w:rPr>
                  <m:t>log(g)+</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f>
                  <m:fPr>
                    <m:ctrlPr>
                      <w:rPr>
                        <w:rFonts w:ascii="Cambria Math" w:hAnsi="Cambria Math" w:cs="Times New Roman"/>
                        <w:i/>
                        <w:sz w:val="24"/>
                        <w:highlight w:val="darkGray"/>
                        <w:u w:val="single"/>
                      </w:rPr>
                    </m:ctrlPr>
                  </m:fPr>
                  <m:num>
                    <m:r>
                      <w:rPr>
                        <w:rFonts w:ascii="Cambria Math" w:hAnsi="Cambria Math" w:cs="Times New Roman"/>
                        <w:sz w:val="24"/>
                        <w:highlight w:val="darkGray"/>
                        <w:u w:val="single"/>
                      </w:rPr>
                      <m:t>1</m:t>
                    </m:r>
                  </m:num>
                  <m:den>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den>
                </m:f>
                <m:r>
                  <w:rPr>
                    <w:rFonts w:ascii="Cambria Math" w:hAnsi="Cambria Math" w:cs="Times New Roman"/>
                    <w:sz w:val="24"/>
                    <w:highlight w:val="darkGray"/>
                    <w:u w:val="single"/>
                  </w:rPr>
                  <m:t>)</m:t>
                </m:r>
              </m:e>
            </m:mr>
          </m:m>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f>
                <m:fPr>
                  <m:ctrlPr>
                    <w:rPr>
                      <w:rFonts w:ascii="Cambria Math" w:hAnsi="Cambria Math" w:cs="Times New Roman"/>
                      <w:i/>
                      <w:sz w:val="24"/>
                      <w:highlight w:val="darkGray"/>
                      <w:u w:val="single"/>
                    </w:rPr>
                  </m:ctrlPr>
                </m:fPr>
                <m:num>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0</m:t>
                          </m:r>
                        </m:e>
                        <m:sub>
                          <m:r>
                            <w:rPr>
                              <w:rFonts w:ascii="Cambria Math" w:hAnsi="Cambria Math" w:cs="Times New Roman"/>
                              <w:sz w:val="24"/>
                              <w:highlight w:val="darkGray"/>
                              <w:u w:val="single"/>
                            </w:rPr>
                            <m:t>i</m:t>
                          </m:r>
                        </m:sub>
                      </m:sSub>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num>
                <m:den>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den>
              </m:f>
            </m:e>
          </m:d>
          <m:r>
            <w:rPr>
              <w:rFonts w:ascii="Cambria Math" w:hAnsi="Cambria Math" w:cs="Times New Roman"/>
              <w:sz w:val="24"/>
              <w:highlight w:val="darkGray"/>
              <w:u w:val="single"/>
            </w:rPr>
            <m:t xml:space="preserve">          </m:t>
          </m:r>
          <m:d>
            <m:dPr>
              <m:ctrlPr>
                <w:rPr>
                  <w:rFonts w:ascii="Cambria Math" w:hAnsi="Cambria Math" w:cs="Times New Roman"/>
                  <w:i/>
                  <w:sz w:val="24"/>
                  <w:highlight w:val="darkGray"/>
                  <w:u w:val="single"/>
                </w:rPr>
              </m:ctrlPr>
            </m:dPr>
            <m:e>
              <m:r>
                <m:rPr>
                  <m:sty m:val="bi"/>
                </m:rPr>
                <w:rPr>
                  <w:rFonts w:ascii="Cambria Math" w:hAnsi="Cambria Math" w:cs="Times New Roman"/>
                  <w:sz w:val="24"/>
                  <w:highlight w:val="darkGray"/>
                  <w:u w:val="single"/>
                </w:rPr>
                <m:t>10</m:t>
              </m:r>
            </m:e>
          </m:d>
        </m:oMath>
      </m:oMathPara>
    </w:p>
    <w:p w14:paraId="1E175A51" w14:textId="77777777" w:rsidR="005A2856" w:rsidRPr="005A2856" w:rsidRDefault="005A2856" w:rsidP="0089018A">
      <w:pPr>
        <w:pStyle w:val="NoSpacing"/>
        <w:rPr>
          <w:rFonts w:ascii="Times New Roman" w:eastAsiaTheme="minorEastAsia" w:hAnsi="Times New Roman" w:cs="Times New Roman"/>
          <w:i/>
          <w:sz w:val="24"/>
          <w:highlight w:val="darkGray"/>
          <w:u w:val="single"/>
        </w:rPr>
      </w:pPr>
    </w:p>
    <w:p w14:paraId="6A949737" w14:textId="3E8BB508" w:rsidR="0089018A" w:rsidRDefault="0089018A" w:rsidP="0089018A">
      <w:pPr>
        <w:pStyle w:val="NoSpacing"/>
        <w:jc w:val="both"/>
        <w:rPr>
          <w:rFonts w:ascii="Times New Roman" w:hAnsi="Times New Roman" w:cs="Times New Roman"/>
          <w:i/>
          <w:sz w:val="24"/>
          <w:highlight w:val="darkGray"/>
        </w:rPr>
      </w:pPr>
      <w:r w:rsidRPr="0089018A">
        <w:rPr>
          <w:rFonts w:ascii="Times New Roman" w:hAnsi="Times New Roman" w:cs="Times New Roman"/>
          <w:i/>
          <w:sz w:val="24"/>
          <w:highlight w:val="darkGray"/>
        </w:rPr>
        <w:t xml:space="preserve">Next, Equation </w:t>
      </w:r>
      <w:r w:rsidRPr="0089018A">
        <w:rPr>
          <w:rFonts w:ascii="Times New Roman" w:hAnsi="Times New Roman" w:cs="Times New Roman"/>
          <w:i/>
          <w:sz w:val="24"/>
          <w:highlight w:val="darkGray"/>
          <w:u w:val="single"/>
        </w:rPr>
        <w:t>10</w:t>
      </w:r>
      <w:r w:rsidRPr="0089018A">
        <w:rPr>
          <w:rFonts w:ascii="Times New Roman" w:hAnsi="Times New Roman" w:cs="Times New Roman"/>
          <w:i/>
          <w:sz w:val="24"/>
          <w:highlight w:val="darkGray"/>
        </w:rPr>
        <w:t xml:space="preserve"> is re-written as a Bayesian sampling model </w:t>
      </w:r>
      <m:oMath>
        <m:r>
          <w:rPr>
            <w:rFonts w:ascii="Cambria Math" w:hAnsi="Cambria Math" w:cs="Times New Roman"/>
            <w:sz w:val="24"/>
            <w:highlight w:val="darkGray"/>
          </w:rPr>
          <m:t>f</m:t>
        </m:r>
        <m:d>
          <m:dPr>
            <m:ctrlPr>
              <w:rPr>
                <w:rFonts w:ascii="Cambria Math" w:hAnsi="Cambria Math" w:cs="Times New Roman"/>
                <w:i/>
                <w:sz w:val="24"/>
                <w:highlight w:val="darkGray"/>
              </w:rPr>
            </m:ctrlPr>
          </m:dPr>
          <m:e>
            <m:r>
              <w:rPr>
                <w:rFonts w:ascii="Cambria Math" w:hAnsi="Cambria Math" w:cs="Times New Roman"/>
                <w:sz w:val="24"/>
                <w:highlight w:val="darkGray"/>
              </w:rPr>
              <m:t>x|Θ</m:t>
            </m:r>
          </m:e>
        </m:d>
      </m:oMath>
      <w:r w:rsidRPr="0089018A">
        <w:rPr>
          <w:rFonts w:ascii="Times New Roman" w:hAnsi="Times New Roman" w:cs="Times New Roman"/>
          <w:i/>
          <w:sz w:val="24"/>
          <w:highlight w:val="darkGray"/>
        </w:rPr>
        <w:t xml:space="preserve">, in which the </w:t>
      </w:r>
      <w:r w:rsidRPr="0089018A">
        <w:rPr>
          <w:rFonts w:ascii="Times New Roman" w:hAnsi="Times New Roman" w:cs="Times New Roman"/>
          <w:i/>
          <w:sz w:val="24"/>
          <w:highlight w:val="darkGray"/>
          <w:u w:val="single"/>
        </w:rPr>
        <w:t xml:space="preserve">joint data distribution x </w:t>
      </w:r>
      <w:r w:rsidRPr="0089018A">
        <w:rPr>
          <w:rFonts w:ascii="Times New Roman" w:hAnsi="Times New Roman" w:cs="Times New Roman"/>
          <w:i/>
          <w:sz w:val="24"/>
          <w:highlight w:val="darkGray"/>
        </w:rPr>
        <w:t>(</w:t>
      </w:r>
      <w:proofErr w:type="gramStart"/>
      <w:r w:rsidRPr="0089018A">
        <w:rPr>
          <w:rFonts w:ascii="Times New Roman" w:hAnsi="Times New Roman" w:cs="Times New Roman"/>
          <w:i/>
          <w:sz w:val="24"/>
          <w:highlight w:val="darkGray"/>
        </w:rPr>
        <w:t>i.e.</w:t>
      </w:r>
      <w:proofErr w:type="gramEnd"/>
      <w:r w:rsidRPr="0089018A">
        <w:rPr>
          <w:rFonts w:ascii="Times New Roman" w:hAnsi="Times New Roman" w:cs="Times New Roman"/>
          <w:i/>
          <w:sz w:val="24"/>
          <w:highlight w:val="darkGray"/>
        </w:rPr>
        <w:t xml:space="preserve"> SWOT observations) is sampled from the </w:t>
      </w:r>
      <w:r w:rsidRPr="0089018A">
        <w:rPr>
          <w:rFonts w:ascii="Times New Roman" w:hAnsi="Times New Roman" w:cs="Times New Roman"/>
          <w:i/>
          <w:sz w:val="24"/>
          <w:highlight w:val="darkGray"/>
          <w:u w:val="single"/>
        </w:rPr>
        <w:t>joint</w:t>
      </w:r>
      <w:r w:rsidRPr="0089018A">
        <w:rPr>
          <w:rFonts w:ascii="Times New Roman" w:hAnsi="Times New Roman" w:cs="Times New Roman"/>
          <w:i/>
          <w:sz w:val="24"/>
          <w:highlight w:val="darkGray"/>
        </w:rPr>
        <w:t xml:space="preserve"> parameter </w:t>
      </w:r>
      <w:r w:rsidRPr="0089018A">
        <w:rPr>
          <w:rFonts w:ascii="Times New Roman" w:hAnsi="Times New Roman" w:cs="Times New Roman"/>
          <w:i/>
          <w:sz w:val="24"/>
          <w:highlight w:val="darkGray"/>
          <w:u w:val="single"/>
        </w:rPr>
        <w:t>distribution</w:t>
      </w:r>
      <w:r w:rsidRPr="0089018A">
        <w:rPr>
          <w:rFonts w:ascii="Times New Roman" w:hAnsi="Times New Roman" w:cs="Times New Roman"/>
          <w:i/>
          <w:sz w:val="24"/>
          <w:highlight w:val="darkGray"/>
        </w:rPr>
        <w:t xml:space="preserve"> (</w:t>
      </w:r>
      <m:oMath>
        <m:r>
          <w:rPr>
            <w:rFonts w:ascii="Cambria Math" w:hAnsi="Cambria Math" w:cs="Times New Roman"/>
            <w:sz w:val="24"/>
            <w:highlight w:val="darkGray"/>
          </w:rPr>
          <m:t>θ</m:t>
        </m:r>
      </m:oMath>
      <w:r w:rsidRPr="0089018A">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u w:val="single"/>
        </w:rPr>
        <w:t xml:space="preserve">We first rearrange equation 10 to isolate x from </w:t>
      </w:r>
      <m:oMath>
        <m:r>
          <w:rPr>
            <w:rFonts w:ascii="Cambria Math" w:hAnsi="Cambria Math" w:cs="Times New Roman"/>
            <w:sz w:val="24"/>
            <w:highlight w:val="darkGray"/>
            <w:u w:val="single"/>
          </w:rPr>
          <m:t>θ</m:t>
        </m:r>
      </m:oMath>
      <w:r w:rsidRPr="0089018A">
        <w:rPr>
          <w:rFonts w:ascii="Times New Roman" w:hAnsi="Times New Roman" w:cs="Times New Roman"/>
          <w:i/>
          <w:sz w:val="24"/>
          <w:highlight w:val="darkGray"/>
          <w:u w:val="single"/>
        </w:rPr>
        <w:t xml:space="preserve"> (equation 11). Then, equation 12a-c re-expresses equation 11 as a normal distribution with standard deviation</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Sub>
      </m:oMath>
      <w:r w:rsidRPr="0089018A">
        <w:rPr>
          <w:rFonts w:ascii="Times New Roman" w:hAnsi="Times New Roman" w:cs="Times New Roman"/>
          <w:i/>
          <w:sz w:val="24"/>
          <w:highlight w:val="darkGray"/>
          <w:u w:val="single"/>
        </w:rPr>
        <w:t>.</w:t>
      </w:r>
      <w:r w:rsidRPr="0089018A">
        <w:rPr>
          <w:rFonts w:ascii="Times New Roman" w:hAnsi="Times New Roman" w:cs="Times New Roman"/>
          <w:i/>
          <w:sz w:val="24"/>
          <w:highlight w:val="darkGray"/>
        </w:rPr>
        <w:t xml:space="preserve"> The uncertainty </w:t>
      </w:r>
      <w:r w:rsidRPr="0089018A">
        <w:rPr>
          <w:rFonts w:ascii="Times New Roman" w:hAnsi="Times New Roman" w:cs="Times New Roman"/>
          <w:i/>
          <w:sz w:val="24"/>
          <w:highlight w:val="darkGray"/>
          <w:u w:val="single"/>
        </w:rPr>
        <w:t xml:space="preserve">expressed by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Sub>
      </m:oMath>
      <w:r w:rsidRPr="0089018A">
        <w:rPr>
          <w:rFonts w:ascii="Times New Roman" w:hAnsi="Times New Roman" w:cs="Times New Roman"/>
          <w:i/>
          <w:sz w:val="24"/>
          <w:highlight w:val="darkGray"/>
        </w:rPr>
        <w:t xml:space="preserve">arises from </w:t>
      </w:r>
      <w:r w:rsidRPr="0089018A">
        <w:rPr>
          <w:rFonts w:ascii="Times New Roman" w:hAnsi="Times New Roman" w:cs="Times New Roman"/>
          <w:i/>
          <w:sz w:val="24"/>
          <w:highlight w:val="darkGray"/>
          <w:u w:val="single"/>
        </w:rPr>
        <w:t>uncertainties</w:t>
      </w:r>
      <w:r w:rsidR="007F15C0">
        <w:rPr>
          <w:rFonts w:ascii="Times New Roman" w:hAnsi="Times New Roman" w:cs="Times New Roman"/>
          <w:i/>
          <w:sz w:val="24"/>
          <w:highlight w:val="darkGray"/>
        </w:rPr>
        <w:t xml:space="preserve"> in 1) parameters in Equation </w:t>
      </w:r>
      <w:r w:rsidR="007F15C0" w:rsidRPr="007F15C0">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 xml:space="preserve">, 2) Manning’s equation, and 3) the </w:t>
      </w:r>
      <w:r w:rsidRPr="0089018A">
        <w:rPr>
          <w:rFonts w:ascii="Times New Roman" w:hAnsi="Times New Roman" w:cs="Times New Roman"/>
          <w:i/>
          <w:sz w:val="24"/>
          <w:highlight w:val="darkGray"/>
          <w:u w:val="single"/>
        </w:rPr>
        <w:t>hydraulically wide</w:t>
      </w:r>
      <w:r w:rsidRPr="0089018A">
        <w:rPr>
          <w:rFonts w:ascii="Times New Roman" w:hAnsi="Times New Roman" w:cs="Times New Roman"/>
          <w:i/>
          <w:sz w:val="24"/>
          <w:highlight w:val="darkGray"/>
        </w:rPr>
        <w:t xml:space="preserve"> channel assumption.</w:t>
      </w:r>
    </w:p>
    <w:p w14:paraId="4678A680" w14:textId="77777777" w:rsidR="0089018A" w:rsidRPr="0089018A" w:rsidRDefault="0089018A" w:rsidP="0089018A">
      <w:pPr>
        <w:pStyle w:val="NoSpacing"/>
        <w:jc w:val="both"/>
        <w:rPr>
          <w:rFonts w:ascii="Times New Roman" w:hAnsi="Times New Roman" w:cs="Times New Roman"/>
          <w:i/>
          <w:sz w:val="24"/>
          <w:highlight w:val="darkGray"/>
        </w:rPr>
      </w:pPr>
    </w:p>
    <w:p w14:paraId="617A05B3" w14:textId="4070E2CE" w:rsidR="0089018A" w:rsidRPr="0089018A" w:rsidRDefault="0089018A" w:rsidP="001A7B24">
      <w:pPr>
        <w:pStyle w:val="NoSpacing"/>
        <w:jc w:val="center"/>
        <w:rPr>
          <w:rFonts w:ascii="Times New Roman" w:hAnsi="Times New Roman" w:cs="Times New Roman"/>
          <w:i/>
          <w:sz w:val="24"/>
          <w:highlight w:val="darkGray"/>
          <w:u w:val="single"/>
        </w:rPr>
      </w:pPr>
      <m:oMathPara>
        <m:oMathParaPr>
          <m:jc m:val="left"/>
        </m:oMathParaPr>
        <m:oMath>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func>
            <m:funcPr>
              <m:ctrlPr>
                <w:rPr>
                  <w:rFonts w:ascii="Cambria Math" w:hAnsi="Cambria Math" w:cs="Times New Roman"/>
                  <w:i/>
                  <w:sz w:val="24"/>
                  <w:highlight w:val="darkGray"/>
                  <w:u w:val="single"/>
                </w:rPr>
              </m:ctrlPr>
            </m:funcPr>
            <m:fName>
              <m:r>
                <w:rPr>
                  <w:rFonts w:ascii="Cambria Math" w:hAnsi="Cambria Math" w:cs="Times New Roman"/>
                  <w:sz w:val="24"/>
                  <w:highlight w:val="darkGray"/>
                  <w:u w:val="single"/>
                </w:rPr>
                <m:t>log</m:t>
              </m:r>
            </m:fName>
            <m:e>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g</m:t>
                  </m:r>
                </m:e>
              </m:d>
            </m:e>
          </m:func>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0</m:t>
                      </m:r>
                    </m:sub>
                  </m:sSub>
                </m:e>
                <m:sub>
                  <m:r>
                    <w:rPr>
                      <w:rFonts w:ascii="Cambria Math" w:hAnsi="Cambria Math" w:cs="Times New Roman"/>
                      <w:sz w:val="24"/>
                      <w:highlight w:val="darkGray"/>
                      <w:u w:val="single"/>
                    </w:rPr>
                    <m:t>i</m:t>
                  </m:r>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 xml:space="preserve">          (</m:t>
          </m:r>
          <m:r>
            <m:rPr>
              <m:sty m:val="bi"/>
            </m:rPr>
            <w:rPr>
              <w:rFonts w:ascii="Cambria Math" w:hAnsi="Cambria Math" w:cs="Times New Roman"/>
              <w:sz w:val="24"/>
              <w:highlight w:val="darkGray"/>
              <w:u w:val="single"/>
            </w:rPr>
            <m:t>11</m:t>
          </m:r>
          <m:r>
            <w:rPr>
              <w:rFonts w:ascii="Cambria Math" w:hAnsi="Cambria Math" w:cs="Times New Roman"/>
              <w:sz w:val="24"/>
              <w:highlight w:val="darkGray"/>
              <w:u w:val="single"/>
            </w:rPr>
            <m:t>)</m:t>
          </m:r>
        </m:oMath>
      </m:oMathPara>
    </w:p>
    <w:p w14:paraId="2139935F" w14:textId="77777777" w:rsidR="0089018A" w:rsidRPr="0089018A" w:rsidRDefault="0089018A" w:rsidP="001A7B24">
      <w:pPr>
        <w:pStyle w:val="NoSpacing"/>
        <w:jc w:val="center"/>
        <w:rPr>
          <w:rFonts w:ascii="Times New Roman" w:hAnsi="Times New Roman" w:cs="Times New Roman"/>
          <w:i/>
          <w:sz w:val="24"/>
          <w:highlight w:val="darkGray"/>
          <w:u w:val="single"/>
        </w:rPr>
      </w:pPr>
    </w:p>
    <w:p w14:paraId="38D77A34" w14:textId="22ADB515" w:rsidR="0089018A" w:rsidRPr="0089018A" w:rsidRDefault="0089018A" w:rsidP="001A7B24">
      <w:pPr>
        <w:pStyle w:val="NoSpacing"/>
        <w:jc w:val="center"/>
        <w:rPr>
          <w:rFonts w:ascii="Times New Roman" w:hAnsi="Times New Roman" w:cs="Times New Roman"/>
          <w:i/>
          <w:sz w:val="24"/>
          <w:highlight w:val="darkGray"/>
          <w:u w:val="single"/>
        </w:rPr>
      </w:pPr>
      <m:oMathPara>
        <m:oMathParaPr>
          <m:jc m:val="left"/>
        </m:oMathParaPr>
        <m:oMath>
          <m:r>
            <w:rPr>
              <w:rFonts w:ascii="Cambria Math" w:hAnsi="Cambria Math" w:cs="Times New Roman"/>
              <w:sz w:val="24"/>
              <w:highlight w:val="darkGray"/>
              <w:u w:val="single"/>
            </w:rPr>
            <m:t xml:space="preserve">x= </m:t>
          </m:r>
          <m:d>
            <m:dPr>
              <m:begChr m:val="["/>
              <m:endChr m:val="]"/>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func>
                <m:funcPr>
                  <m:ctrlPr>
                    <w:rPr>
                      <w:rFonts w:ascii="Cambria Math" w:hAnsi="Cambria Math" w:cs="Times New Roman"/>
                      <w:i/>
                      <w:sz w:val="24"/>
                      <w:highlight w:val="darkGray"/>
                      <w:u w:val="single"/>
                    </w:rPr>
                  </m:ctrlPr>
                </m:funcPr>
                <m:fName>
                  <m:r>
                    <w:rPr>
                      <w:rFonts w:ascii="Cambria Math" w:hAnsi="Cambria Math" w:cs="Times New Roman"/>
                      <w:sz w:val="24"/>
                      <w:highlight w:val="darkGray"/>
                      <w:u w:val="single"/>
                    </w:rPr>
                    <m:t>log</m:t>
                  </m:r>
                </m:fName>
                <m:e>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g</m:t>
                      </m:r>
                    </m:e>
                  </m:d>
                </m:e>
              </m:func>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e>
              </m:d>
            </m:e>
          </m:d>
          <m:r>
            <w:rPr>
              <w:rFonts w:ascii="Cambria Math" w:hAnsi="Cambria Math" w:cs="Times New Roman"/>
              <w:sz w:val="24"/>
              <w:highlight w:val="darkGray"/>
              <w:u w:val="single"/>
            </w:rPr>
            <m:t xml:space="preserve">       (</m:t>
          </m:r>
          <m:r>
            <m:rPr>
              <m:sty m:val="b"/>
            </m:rPr>
            <w:rPr>
              <w:rFonts w:ascii="Cambria Math" w:hAnsi="Cambria Math" w:cs="Times New Roman"/>
              <w:sz w:val="24"/>
              <w:highlight w:val="darkGray"/>
              <w:u w:val="single"/>
            </w:rPr>
            <m:t>12a</m:t>
          </m:r>
          <m:r>
            <w:rPr>
              <w:rFonts w:ascii="Cambria Math" w:hAnsi="Cambria Math" w:cs="Times New Roman"/>
              <w:sz w:val="24"/>
              <w:highlight w:val="darkGray"/>
              <w:u w:val="single"/>
            </w:rPr>
            <m:t>)</m:t>
          </m:r>
        </m:oMath>
      </m:oMathPara>
    </w:p>
    <w:p w14:paraId="3D77FCCD" w14:textId="7BA77661" w:rsidR="0089018A" w:rsidRPr="0089018A" w:rsidRDefault="0089018A" w:rsidP="001A7B24">
      <w:pPr>
        <w:pStyle w:val="NoSpacing"/>
        <w:jc w:val="center"/>
        <w:rPr>
          <w:rFonts w:ascii="Times New Roman" w:hAnsi="Times New Roman" w:cs="Times New Roman"/>
          <w:i/>
          <w:sz w:val="24"/>
          <w:highlight w:val="darkGray"/>
          <w:u w:val="single"/>
        </w:rPr>
      </w:pPr>
      <m:oMath>
        <m:r>
          <w:rPr>
            <w:rFonts w:ascii="Cambria Math" w:hAnsi="Cambria Math" w:cs="Times New Roman"/>
            <w:sz w:val="24"/>
            <w:highlight w:val="darkGray"/>
            <w:u w:val="single"/>
          </w:rPr>
          <m:t>Θ=</m:t>
        </m:r>
        <m:d>
          <m:dPr>
            <m:begChr m:val="["/>
            <m:endChr m:val="]"/>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0</m:t>
                        </m:r>
                      </m:sub>
                    </m:sSub>
                  </m:e>
                  <m:sub>
                    <m:r>
                      <w:rPr>
                        <w:rFonts w:ascii="Cambria Math" w:hAnsi="Cambria Math" w:cs="Times New Roman"/>
                        <w:sz w:val="24"/>
                        <w:highlight w:val="darkGray"/>
                        <w:u w:val="single"/>
                      </w:rPr>
                      <m:t>i</m:t>
                    </m:r>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e>
            </m:d>
          </m:e>
        </m:d>
      </m:oMath>
      <w:r w:rsidRPr="0089018A">
        <w:rPr>
          <w:rFonts w:ascii="Times New Roman" w:hAnsi="Times New Roman" w:cs="Times New Roman"/>
          <w:i/>
          <w:sz w:val="24"/>
          <w:highlight w:val="darkGray"/>
          <w:u w:val="single"/>
        </w:rPr>
        <w:t xml:space="preserve">                   (</w:t>
      </w:r>
      <w:r w:rsidRPr="0089018A">
        <w:rPr>
          <w:rFonts w:ascii="Times New Roman" w:hAnsi="Times New Roman" w:cs="Times New Roman"/>
          <w:b/>
          <w:bCs/>
          <w:iCs/>
          <w:sz w:val="24"/>
          <w:highlight w:val="darkGray"/>
          <w:u w:val="single"/>
        </w:rPr>
        <w:t>12b</w:t>
      </w:r>
      <w:r w:rsidRPr="0089018A">
        <w:rPr>
          <w:rFonts w:ascii="Times New Roman" w:hAnsi="Times New Roman" w:cs="Times New Roman"/>
          <w:i/>
          <w:sz w:val="24"/>
          <w:highlight w:val="darkGray"/>
          <w:u w:val="single"/>
        </w:rPr>
        <w:t>)</w:t>
      </w:r>
    </w:p>
    <w:p w14:paraId="3F2A0B21" w14:textId="7264C16B" w:rsidR="0089018A" w:rsidRPr="0089018A" w:rsidRDefault="0089018A" w:rsidP="001A7B24">
      <w:pPr>
        <w:pStyle w:val="NoSpacing"/>
        <w:jc w:val="center"/>
        <w:rPr>
          <w:rFonts w:ascii="Times New Roman" w:hAnsi="Times New Roman" w:cs="Times New Roman"/>
          <w:i/>
          <w:sz w:val="24"/>
          <w:u w:val="single"/>
        </w:rPr>
      </w:pPr>
      <m:oMathPara>
        <m:oMath>
          <m:r>
            <w:rPr>
              <w:rFonts w:ascii="Cambria Math" w:hAnsi="Cambria Math" w:cs="Times New Roman"/>
              <w:sz w:val="24"/>
              <w:highlight w:val="darkGray"/>
              <w:u w:val="single"/>
            </w:rPr>
            <m:t xml:space="preserve">x~ N(Θ, </m:t>
          </m:r>
          <m:sSubSup>
            <m:sSubSupPr>
              <m:ctrlPr>
                <w:rPr>
                  <w:rFonts w:ascii="Cambria Math" w:hAnsi="Cambria Math" w:cs="Times New Roman"/>
                  <w:i/>
                  <w:sz w:val="24"/>
                  <w:highlight w:val="darkGray"/>
                  <w:u w:val="single"/>
                </w:rPr>
              </m:ctrlPr>
            </m:sSubSup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up>
              <m:r>
                <w:rPr>
                  <w:rFonts w:ascii="Cambria Math" w:hAnsi="Cambria Math" w:cs="Times New Roman"/>
                  <w:sz w:val="24"/>
                  <w:highlight w:val="darkGray"/>
                  <w:u w:val="single"/>
                </w:rPr>
                <m:t>2</m:t>
              </m:r>
            </m:sup>
          </m:sSubSup>
          <m:r>
            <w:rPr>
              <w:rFonts w:ascii="Cambria Math" w:hAnsi="Cambria Math" w:cs="Times New Roman"/>
              <w:sz w:val="24"/>
              <w:highlight w:val="darkGray"/>
              <w:u w:val="single"/>
            </w:rPr>
            <m:t>)                                                                                                                   (</m:t>
          </m:r>
          <m:r>
            <m:rPr>
              <m:sty m:val="b"/>
            </m:rPr>
            <w:rPr>
              <w:rFonts w:ascii="Cambria Math" w:hAnsi="Cambria Math" w:cs="Times New Roman"/>
              <w:sz w:val="24"/>
              <w:highlight w:val="darkGray"/>
              <w:u w:val="single"/>
            </w:rPr>
            <m:t>12c</m:t>
          </m:r>
          <m:r>
            <w:rPr>
              <w:rFonts w:ascii="Cambria Math" w:hAnsi="Cambria Math" w:cs="Times New Roman"/>
              <w:sz w:val="24"/>
              <w:highlight w:val="darkGray"/>
              <w:u w:val="single"/>
            </w:rPr>
            <m:t>)</m:t>
          </m:r>
        </m:oMath>
      </m:oMathPara>
    </w:p>
    <w:p w14:paraId="6872BDAB" w14:textId="3D077E0D" w:rsidR="007845E0" w:rsidRDefault="007845E0" w:rsidP="00A54F93">
      <w:pPr>
        <w:pStyle w:val="NoSpacing"/>
        <w:rPr>
          <w:rFonts w:ascii="Times New Roman" w:hAnsi="Times New Roman" w:cs="Times New Roman"/>
          <w:i/>
          <w:sz w:val="24"/>
        </w:rPr>
      </w:pPr>
    </w:p>
    <w:p w14:paraId="637B82FA" w14:textId="77777777" w:rsidR="00B46A17" w:rsidRDefault="00B46A17" w:rsidP="00A54F93">
      <w:pPr>
        <w:pStyle w:val="NoSpacing"/>
        <w:rPr>
          <w:rFonts w:ascii="Times New Roman" w:hAnsi="Times New Roman" w:cs="Times New Roman"/>
          <w:sz w:val="24"/>
        </w:rPr>
      </w:pPr>
    </w:p>
    <w:p w14:paraId="49B553D2" w14:textId="3562749C" w:rsidR="007845E0"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 xml:space="preserve">This paper is quite </w:t>
      </w:r>
      <w:proofErr w:type="gramStart"/>
      <w:r w:rsidRPr="00046ECF">
        <w:rPr>
          <w:rFonts w:ascii="Times New Roman" w:hAnsi="Times New Roman" w:cs="Times New Roman"/>
          <w:sz w:val="24"/>
        </w:rPr>
        <w:t>long</w:t>
      </w:r>
      <w:proofErr w:type="gramEnd"/>
      <w:r w:rsidRPr="00046ECF">
        <w:rPr>
          <w:rFonts w:ascii="Times New Roman" w:hAnsi="Times New Roman" w:cs="Times New Roman"/>
          <w:sz w:val="24"/>
        </w:rPr>
        <w:t xml:space="preserve"> and the writing often impedes understanding. </w:t>
      </w:r>
      <w:proofErr w:type="gramStart"/>
      <w:r w:rsidRPr="00046ECF">
        <w:rPr>
          <w:rFonts w:ascii="Times New Roman" w:hAnsi="Times New Roman" w:cs="Times New Roman"/>
          <w:sz w:val="24"/>
        </w:rPr>
        <w:t>In particular paragraphs</w:t>
      </w:r>
      <w:proofErr w:type="gramEnd"/>
      <w:r w:rsidRPr="00046ECF">
        <w:rPr>
          <w:rFonts w:ascii="Times New Roman" w:hAnsi="Times New Roman" w:cs="Times New Roman"/>
          <w:sz w:val="24"/>
        </w:rPr>
        <w:t xml:space="preserve"> in the results section begin with instructions on where to find the data (</w:t>
      </w:r>
      <w:proofErr w:type="spellStart"/>
      <w:r w:rsidRPr="00046ECF">
        <w:rPr>
          <w:rFonts w:ascii="Times New Roman" w:hAnsi="Times New Roman" w:cs="Times New Roman"/>
          <w:sz w:val="24"/>
        </w:rPr>
        <w:t>e.g</w:t>
      </w:r>
      <w:proofErr w:type="spellEnd"/>
      <w:r w:rsidRPr="00046ECF">
        <w:rPr>
          <w:rFonts w:ascii="Times New Roman" w:hAnsi="Times New Roman" w:cs="Times New Roman"/>
          <w:sz w:val="24"/>
        </w:rPr>
        <w:t xml:space="preserve"> lines 422, 440, 452). This approach implicitly tells the reader "Go to figure 5 and guess for yourself what the finding </w:t>
      </w:r>
      <w:r w:rsidRPr="00046ECF">
        <w:rPr>
          <w:rFonts w:ascii="Times New Roman" w:hAnsi="Times New Roman" w:cs="Times New Roman"/>
          <w:sz w:val="24"/>
        </w:rPr>
        <w:lastRenderedPageBreak/>
        <w:t xml:space="preserve">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sidRPr="00046ECF">
        <w:rPr>
          <w:rFonts w:ascii="Times New Roman" w:hAnsi="Times New Roman" w:cs="Times New Roman"/>
          <w:sz w:val="24"/>
        </w:rPr>
        <w:t>copy a caption into the text?)</w:t>
      </w:r>
    </w:p>
    <w:p w14:paraId="1D205A2B" w14:textId="1CF8CF9E" w:rsidR="00C174A0" w:rsidRPr="00046ECF" w:rsidRDefault="00C174A0" w:rsidP="00C174A0">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t>Throughout the discussion, paragraphs lead with figures as the main actors and not the science. "Fig 7 confirms that...”. Recast to state just the finding and relegate the contribution of the figure to this finding to some parentheses.</w:t>
      </w:r>
    </w:p>
    <w:p w14:paraId="4313CDCF" w14:textId="77777777" w:rsidR="007845E0" w:rsidRPr="00046ECF" w:rsidRDefault="008B38E9" w:rsidP="00404B97">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t>The paper has a lot of meta discourse explaining where it will go next, ok I see the point in a complicated paper such as this one, but I would try to find way to write so that the reader better understands the plan and does not need to be reminded at the top of each section. Maybe make the first figure much more detailed so that it descri</w:t>
      </w:r>
      <w:r w:rsidR="007845E0" w:rsidRPr="00046ECF">
        <w:rPr>
          <w:rFonts w:ascii="Times New Roman" w:hAnsi="Times New Roman" w:cs="Times New Roman"/>
          <w:sz w:val="24"/>
        </w:rPr>
        <w:t>bes the workflow in the paper.</w:t>
      </w:r>
    </w:p>
    <w:p w14:paraId="7B4B9A22" w14:textId="77777777" w:rsidR="007845E0" w:rsidRPr="00046ECF" w:rsidRDefault="008B38E9" w:rsidP="00404B97">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t xml:space="preserve">"This" stands in for an unknown noun in dozens of places in the </w:t>
      </w:r>
      <w:proofErr w:type="spellStart"/>
      <w:r w:rsidRPr="00046ECF">
        <w:rPr>
          <w:rFonts w:ascii="Times New Roman" w:hAnsi="Times New Roman" w:cs="Times New Roman"/>
          <w:sz w:val="24"/>
        </w:rPr>
        <w:t>ms</w:t>
      </w:r>
      <w:proofErr w:type="spellEnd"/>
      <w:r w:rsidRPr="00046ECF">
        <w:rPr>
          <w:rFonts w:ascii="Times New Roman" w:hAnsi="Times New Roman" w:cs="Times New Roman"/>
          <w:sz w:val="24"/>
        </w:rPr>
        <w:t xml:space="preserve"> forcing the readers to guess at the authors meaning of "this". Make sure a noun follows every instance </w:t>
      </w:r>
      <w:r w:rsidR="007845E0" w:rsidRPr="00046ECF">
        <w:rPr>
          <w:rFonts w:ascii="Times New Roman" w:hAnsi="Times New Roman" w:cs="Times New Roman"/>
          <w:sz w:val="24"/>
        </w:rPr>
        <w:t>of "this..." in the manuscript</w:t>
      </w:r>
    </w:p>
    <w:p w14:paraId="36D0DACC" w14:textId="46D6ED6A"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 xml:space="preserve">the </w:t>
      </w:r>
      <w:r w:rsidR="002B7499">
        <w:rPr>
          <w:rFonts w:ascii="Times New Roman" w:hAnsi="Times New Roman" w:cs="Times New Roman"/>
          <w:i/>
          <w:iCs/>
          <w:sz w:val="24"/>
        </w:rPr>
        <w:t>helpful</w:t>
      </w:r>
      <w:r w:rsidR="00B51F18" w:rsidRPr="00461953">
        <w:rPr>
          <w:rFonts w:ascii="Times New Roman" w:hAnsi="Times New Roman" w:cs="Times New Roman"/>
          <w:i/>
          <w:iCs/>
          <w:sz w:val="24"/>
        </w:rPr>
        <w:t xml:space="preserve"> suggestions for improving the writing in the manuscript. We found this manuscript particularly cumbersome to </w:t>
      </w:r>
      <w:r w:rsidR="00175D56" w:rsidRPr="00461953">
        <w:rPr>
          <w:rFonts w:ascii="Times New Roman" w:hAnsi="Times New Roman" w:cs="Times New Roman"/>
          <w:i/>
          <w:iCs/>
          <w:sz w:val="24"/>
        </w:rPr>
        <w:t xml:space="preserve">write </w:t>
      </w:r>
      <w:r w:rsidR="00285497">
        <w:rPr>
          <w:rFonts w:ascii="Times New Roman" w:hAnsi="Times New Roman" w:cs="Times New Roman"/>
          <w:i/>
          <w:iCs/>
          <w:sz w:val="24"/>
        </w:rPr>
        <w:t xml:space="preserve">in our attempt to publish both theory and method together rather than salami slicing into two </w:t>
      </w:r>
      <w:proofErr w:type="gramStart"/>
      <w:r w:rsidR="00285497">
        <w:rPr>
          <w:rFonts w:ascii="Times New Roman" w:hAnsi="Times New Roman" w:cs="Times New Roman"/>
          <w:i/>
          <w:iCs/>
          <w:sz w:val="24"/>
        </w:rPr>
        <w:t xml:space="preserve">papers, </w:t>
      </w:r>
      <w:r w:rsidR="00175D56" w:rsidRPr="00461953">
        <w:rPr>
          <w:rFonts w:ascii="Times New Roman" w:hAnsi="Times New Roman" w:cs="Times New Roman"/>
          <w:i/>
          <w:iCs/>
          <w:sz w:val="24"/>
        </w:rPr>
        <w:t>and</w:t>
      </w:r>
      <w:proofErr w:type="gramEnd"/>
      <w:r w:rsidR="00B51F18" w:rsidRPr="00461953">
        <w:rPr>
          <w:rFonts w:ascii="Times New Roman" w:hAnsi="Times New Roman" w:cs="Times New Roman"/>
          <w:i/>
          <w:iCs/>
          <w:sz w:val="24"/>
        </w:rPr>
        <w:t xml:space="preserve"> appreciate </w:t>
      </w:r>
      <w:r w:rsidR="002B7499">
        <w:rPr>
          <w:rFonts w:ascii="Times New Roman" w:hAnsi="Times New Roman" w:cs="Times New Roman"/>
          <w:i/>
          <w:iCs/>
          <w:sz w:val="24"/>
        </w:rPr>
        <w:t>your</w:t>
      </w:r>
      <w:r w:rsidR="00B51F18" w:rsidRPr="00461953">
        <w:rPr>
          <w:rFonts w:ascii="Times New Roman" w:hAnsi="Times New Roman" w:cs="Times New Roman"/>
          <w:i/>
          <w:iCs/>
          <w:sz w:val="24"/>
        </w:rPr>
        <w:t xml:space="preserve"> suggestions</w:t>
      </w:r>
      <w:r w:rsidR="005456B5" w:rsidRPr="00461953">
        <w:rPr>
          <w:rFonts w:ascii="Times New Roman" w:hAnsi="Times New Roman" w:cs="Times New Roman"/>
          <w:i/>
          <w:iCs/>
          <w:sz w:val="24"/>
        </w:rPr>
        <w:t xml:space="preserve"> to streamline it. We approve of all small changes </w:t>
      </w:r>
      <w:r w:rsidR="00D41AF1">
        <w:rPr>
          <w:rFonts w:ascii="Times New Roman" w:hAnsi="Times New Roman" w:cs="Times New Roman"/>
          <w:i/>
          <w:iCs/>
          <w:sz w:val="24"/>
        </w:rPr>
        <w:t xml:space="preserve">to writing style that </w:t>
      </w:r>
      <w:r w:rsidR="005456B5" w:rsidRPr="00461953">
        <w:rPr>
          <w:rFonts w:ascii="Times New Roman" w:hAnsi="Times New Roman" w:cs="Times New Roman"/>
          <w:i/>
          <w:iCs/>
          <w:sz w:val="24"/>
        </w:rPr>
        <w:t>the reviewer suggested</w:t>
      </w:r>
      <w:r w:rsidR="00FF1B0C" w:rsidRPr="00461953">
        <w:rPr>
          <w:rFonts w:ascii="Times New Roman" w:hAnsi="Times New Roman" w:cs="Times New Roman"/>
          <w:i/>
          <w:iCs/>
          <w:sz w:val="24"/>
        </w:rPr>
        <w:t xml:space="preserve"> (see below under ‘Small </w:t>
      </w:r>
      <w:r w:rsidR="00D41AF1">
        <w:rPr>
          <w:rFonts w:ascii="Times New Roman" w:hAnsi="Times New Roman" w:cs="Times New Roman"/>
          <w:i/>
          <w:iCs/>
          <w:sz w:val="24"/>
        </w:rPr>
        <w:t>C</w:t>
      </w:r>
      <w:r w:rsidR="00FF1B0C" w:rsidRPr="00461953">
        <w:rPr>
          <w:rFonts w:ascii="Times New Roman" w:hAnsi="Times New Roman" w:cs="Times New Roman"/>
          <w:i/>
          <w:iCs/>
          <w:sz w:val="24"/>
        </w:rPr>
        <w:t>omments’). In response to the reviewer’s broader suggestions</w:t>
      </w:r>
      <w:r w:rsidR="00D41AF1">
        <w:rPr>
          <w:rFonts w:ascii="Times New Roman" w:hAnsi="Times New Roman" w:cs="Times New Roman"/>
          <w:i/>
          <w:iCs/>
          <w:sz w:val="24"/>
        </w:rPr>
        <w:t xml:space="preserve">, </w:t>
      </w:r>
      <w:r w:rsidR="00FD329B" w:rsidRPr="00461953">
        <w:rPr>
          <w:rFonts w:ascii="Times New Roman" w:hAnsi="Times New Roman" w:cs="Times New Roman"/>
          <w:i/>
          <w:iCs/>
          <w:sz w:val="24"/>
        </w:rPr>
        <w:t>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7E50F6DD" w14:textId="5D8FB6BB" w:rsidR="00D41AF1" w:rsidRPr="006115C9" w:rsidRDefault="00F63D19"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Recasting paragraphs in the results and discussion sections </w:t>
      </w:r>
      <w:r w:rsidR="00C41A0D" w:rsidRPr="006115C9">
        <w:rPr>
          <w:rFonts w:ascii="Times New Roman" w:hAnsi="Times New Roman" w:cs="Times New Roman"/>
          <w:i/>
          <w:iCs/>
          <w:sz w:val="24"/>
          <w:highlight w:val="darkGray"/>
        </w:rPr>
        <w:t>to</w:t>
      </w:r>
      <w:r w:rsidR="0070209D" w:rsidRPr="006115C9">
        <w:rPr>
          <w:rFonts w:ascii="Times New Roman" w:hAnsi="Times New Roman" w:cs="Times New Roman"/>
          <w:i/>
          <w:iCs/>
          <w:sz w:val="24"/>
          <w:highlight w:val="darkGray"/>
        </w:rPr>
        <w:t xml:space="preserve"> show the reader the results and </w:t>
      </w:r>
      <w:r w:rsidR="00B0496B" w:rsidRPr="006115C9">
        <w:rPr>
          <w:rFonts w:ascii="Times New Roman" w:hAnsi="Times New Roman" w:cs="Times New Roman"/>
          <w:i/>
          <w:iCs/>
          <w:sz w:val="24"/>
          <w:highlight w:val="darkGray"/>
        </w:rPr>
        <w:t>conclusions</w:t>
      </w:r>
      <w:r w:rsidR="0070209D" w:rsidRPr="006115C9">
        <w:rPr>
          <w:rFonts w:ascii="Times New Roman" w:hAnsi="Times New Roman" w:cs="Times New Roman"/>
          <w:i/>
          <w:iCs/>
          <w:sz w:val="24"/>
          <w:highlight w:val="darkGray"/>
        </w:rPr>
        <w:t>, rather than send them to the figures.</w:t>
      </w:r>
    </w:p>
    <w:p w14:paraId="77CBF458" w14:textId="2E5CBCD8" w:rsidR="0070209D" w:rsidRPr="006115C9" w:rsidRDefault="0070209D"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Remove redundant </w:t>
      </w:r>
      <w:r w:rsidR="00B0496B" w:rsidRPr="006115C9">
        <w:rPr>
          <w:rFonts w:ascii="Times New Roman" w:hAnsi="Times New Roman" w:cs="Times New Roman"/>
          <w:i/>
          <w:iCs/>
          <w:sz w:val="24"/>
          <w:highlight w:val="darkGray"/>
        </w:rPr>
        <w:t>text from the results section that mimics the figure captions.</w:t>
      </w:r>
    </w:p>
    <w:p w14:paraId="36C56FC7" w14:textId="3ACEEF2A" w:rsidR="0009506D" w:rsidRPr="006115C9" w:rsidRDefault="0009506D"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Ensure specific nouns follow every instance of “this”</w:t>
      </w:r>
    </w:p>
    <w:p w14:paraId="2FB9EA93" w14:textId="4A124670" w:rsidR="009E2B4A" w:rsidRPr="006115C9" w:rsidRDefault="009E2B4A"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Add a workflow </w:t>
      </w:r>
      <w:r w:rsidR="006115C9" w:rsidRPr="006115C9">
        <w:rPr>
          <w:rFonts w:ascii="Times New Roman" w:hAnsi="Times New Roman" w:cs="Times New Roman"/>
          <w:i/>
          <w:iCs/>
          <w:sz w:val="24"/>
          <w:highlight w:val="darkGray"/>
        </w:rPr>
        <w:t xml:space="preserve">flowchart to the </w:t>
      </w:r>
      <w:r w:rsidR="00320363" w:rsidRPr="006115C9">
        <w:rPr>
          <w:rFonts w:ascii="Times New Roman" w:hAnsi="Times New Roman" w:cs="Times New Roman"/>
          <w:i/>
          <w:iCs/>
          <w:sz w:val="24"/>
          <w:highlight w:val="darkGray"/>
        </w:rPr>
        <w:t>supplemental</w:t>
      </w:r>
      <w:r w:rsidR="006115C9" w:rsidRPr="006115C9">
        <w:rPr>
          <w:rFonts w:ascii="Times New Roman" w:hAnsi="Times New Roman" w:cs="Times New Roman"/>
          <w:i/>
          <w:iCs/>
          <w:sz w:val="24"/>
          <w:highlight w:val="darkGray"/>
        </w:rPr>
        <w:t xml:space="preserve"> text</w:t>
      </w:r>
      <w:r w:rsidR="00E26187">
        <w:rPr>
          <w:rFonts w:ascii="Times New Roman" w:hAnsi="Times New Roman" w:cs="Times New Roman"/>
          <w:i/>
          <w:iCs/>
          <w:sz w:val="24"/>
          <w:highlight w:val="darkGray"/>
        </w:rPr>
        <w:t xml:space="preserve"> (Figure </w:t>
      </w:r>
      <w:r w:rsidR="00D67911">
        <w:rPr>
          <w:rFonts w:ascii="Times New Roman" w:hAnsi="Times New Roman" w:cs="Times New Roman"/>
          <w:i/>
          <w:iCs/>
          <w:sz w:val="24"/>
          <w:highlight w:val="darkGray"/>
        </w:rPr>
        <w:t>S1)</w:t>
      </w:r>
      <w:r w:rsidR="006115C9" w:rsidRPr="006115C9">
        <w:rPr>
          <w:rFonts w:ascii="Times New Roman" w:hAnsi="Times New Roman" w:cs="Times New Roman"/>
          <w:i/>
          <w:iCs/>
          <w:sz w:val="24"/>
          <w:highlight w:val="darkGray"/>
        </w:rPr>
        <w:t>, and point the reader there to understand the workflow of the entire paper</w:t>
      </w:r>
    </w:p>
    <w:p w14:paraId="2281AC6E" w14:textId="77777777" w:rsidR="00E21EC8" w:rsidRPr="00B81890" w:rsidRDefault="00E21EC8" w:rsidP="00B81890">
      <w:pPr>
        <w:pStyle w:val="NoSpacing"/>
        <w:ind w:left="360"/>
        <w:jc w:val="both"/>
        <w:rPr>
          <w:rFonts w:ascii="Times New Roman" w:hAnsi="Times New Roman" w:cs="Times New Roman"/>
          <w:i/>
          <w:iCs/>
          <w:sz w:val="24"/>
        </w:rPr>
      </w:pPr>
    </w:p>
    <w:p w14:paraId="6077B03E" w14:textId="6BF4BA06" w:rsidR="003C5CE3"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 xml:space="preserve">The authors have included </w:t>
      </w:r>
      <w:proofErr w:type="gramStart"/>
      <w:r w:rsidRPr="00046ECF">
        <w:rPr>
          <w:rFonts w:ascii="Times New Roman" w:hAnsi="Times New Roman" w:cs="Times New Roman"/>
          <w:sz w:val="24"/>
        </w:rPr>
        <w:t>all of</w:t>
      </w:r>
      <w:proofErr w:type="gramEnd"/>
      <w:r w:rsidRPr="00046ECF">
        <w:rPr>
          <w:rFonts w:ascii="Times New Roman" w:hAnsi="Times New Roman" w:cs="Times New Roman"/>
          <w:sz w:val="24"/>
        </w:rPr>
        <w:t xml:space="preserve"> the data and have the code clearly laid out and in fact as an R package. I applaud this level of openness and detail with the analyses</w:t>
      </w:r>
      <w:r w:rsidR="006A3687" w:rsidRPr="00046ECF">
        <w:rPr>
          <w:rFonts w:ascii="Times New Roman" w:hAnsi="Times New Roman" w:cs="Times New Roman"/>
          <w:sz w:val="24"/>
        </w:rPr>
        <w:t>.</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Pr="003A30BA" w:rsidRDefault="008B38E9" w:rsidP="003A30BA">
      <w:pPr>
        <w:pStyle w:val="Heading2"/>
        <w:rPr>
          <w:rFonts w:ascii="Times New Roman" w:hAnsi="Times New Roman" w:cs="Times New Roman"/>
          <w:b/>
          <w:bCs/>
          <w:color w:val="auto"/>
          <w:sz w:val="24"/>
        </w:rPr>
      </w:pPr>
      <w:r w:rsidRPr="003A30BA">
        <w:rPr>
          <w:rFonts w:ascii="Times New Roman" w:hAnsi="Times New Roman" w:cs="Times New Roman"/>
          <w:b/>
          <w:bCs/>
          <w:color w:val="auto"/>
        </w:rPr>
        <w:t>Specific comments</w:t>
      </w:r>
      <w:r w:rsidR="00CA1D27" w:rsidRPr="003A30BA">
        <w:rPr>
          <w:rFonts w:ascii="Times New Roman" w:hAnsi="Times New Roman" w:cs="Times New Roman"/>
          <w:b/>
          <w:bCs/>
          <w:color w:val="auto"/>
          <w:sz w:val="24"/>
        </w:rPr>
        <w:t>:</w:t>
      </w:r>
    </w:p>
    <w:p w14:paraId="08CF143F" w14:textId="77777777" w:rsidR="007F3E17" w:rsidRPr="00046ECF" w:rsidRDefault="007F3E17" w:rsidP="007F3E17">
      <w:pPr>
        <w:pStyle w:val="NoSpacing"/>
        <w:jc w:val="both"/>
        <w:rPr>
          <w:rFonts w:ascii="Times New Roman" w:hAnsi="Times New Roman" w:cs="Times New Roman"/>
          <w:sz w:val="24"/>
        </w:rPr>
      </w:pPr>
      <w:r w:rsidRPr="00046ECF">
        <w:rPr>
          <w:rFonts w:ascii="Times New Roman" w:hAnsi="Times New Roman" w:cs="Times New Roman"/>
          <w:b/>
          <w:sz w:val="24"/>
        </w:rPr>
        <w:t>L119</w:t>
      </w:r>
      <w:r w:rsidRPr="00046ECF">
        <w:rPr>
          <w:rFonts w:ascii="Times New Roman" w:hAnsi="Times New Roman" w:cs="Times New Roman"/>
          <w:sz w:val="24"/>
        </w:rPr>
        <w:t xml:space="preserve"> ok pun here!</w:t>
      </w:r>
    </w:p>
    <w:p w14:paraId="4D928397" w14:textId="6CE2CB38" w:rsidR="007F3E17" w:rsidRPr="00633075" w:rsidRDefault="00046ECF" w:rsidP="001706BC">
      <w:pPr>
        <w:pStyle w:val="NoSpacing"/>
        <w:jc w:val="both"/>
        <w:rPr>
          <w:rFonts w:ascii="Times New Roman" w:hAnsi="Times New Roman" w:cs="Times New Roman"/>
          <w:bCs/>
          <w:i/>
          <w:iCs/>
          <w:sz w:val="24"/>
        </w:rPr>
      </w:pPr>
      <w:r>
        <w:rPr>
          <w:rFonts w:ascii="Times New Roman" w:hAnsi="Times New Roman" w:cs="Times New Roman"/>
          <w:bCs/>
          <w:i/>
          <w:iCs/>
          <w:sz w:val="24"/>
        </w:rPr>
        <w:t>Further e</w:t>
      </w:r>
      <w:r w:rsidR="00285497">
        <w:rPr>
          <w:rFonts w:ascii="Times New Roman" w:hAnsi="Times New Roman" w:cs="Times New Roman"/>
          <w:bCs/>
          <w:i/>
          <w:iCs/>
          <w:sz w:val="24"/>
        </w:rPr>
        <w:t>vidence of a very close read</w:t>
      </w:r>
      <w:r w:rsidR="00633075" w:rsidRPr="00633075">
        <w:rPr>
          <w:rFonts w:ascii="Times New Roman" w:hAnsi="Times New Roman" w:cs="Times New Roman"/>
          <w:bCs/>
          <w:i/>
          <w:iCs/>
          <w:sz w:val="24"/>
        </w:rPr>
        <w:t>!</w:t>
      </w:r>
    </w:p>
    <w:p w14:paraId="39D82D68" w14:textId="77777777" w:rsidR="00633075" w:rsidRDefault="00633075" w:rsidP="001706BC">
      <w:pPr>
        <w:pStyle w:val="NoSpacing"/>
        <w:jc w:val="both"/>
        <w:rPr>
          <w:rFonts w:ascii="Times New Roman" w:hAnsi="Times New Roman" w:cs="Times New Roman"/>
          <w:b/>
          <w:sz w:val="24"/>
        </w:rPr>
      </w:pPr>
    </w:p>
    <w:p w14:paraId="101DCD1B" w14:textId="53A3CA3E" w:rsidR="00B65494" w:rsidRDefault="00B65494" w:rsidP="001706BC">
      <w:pPr>
        <w:pStyle w:val="NoSpacing"/>
        <w:jc w:val="both"/>
        <w:rPr>
          <w:rFonts w:ascii="Times New Roman" w:hAnsi="Times New Roman" w:cs="Times New Roman"/>
          <w:sz w:val="24"/>
        </w:rPr>
      </w:pPr>
      <w:r w:rsidRPr="00046ECF">
        <w:rPr>
          <w:rFonts w:ascii="Times New Roman" w:hAnsi="Times New Roman" w:cs="Times New Roman"/>
          <w:b/>
          <w:sz w:val="24"/>
        </w:rPr>
        <w:t>L121</w:t>
      </w:r>
      <w:r w:rsidRPr="00046ECF">
        <w:rPr>
          <w:rFonts w:ascii="Times New Roman" w:hAnsi="Times New Roman" w:cs="Times New Roman"/>
          <w:sz w:val="24"/>
        </w:rPr>
        <w:t xml:space="preserve"> What unknown exists that this paper fills?</w:t>
      </w:r>
    </w:p>
    <w:p w14:paraId="4CEA17A2" w14:textId="7A55571A" w:rsidR="00A9495B" w:rsidRDefault="00131695"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right to point out that we never explicitly </w:t>
      </w:r>
      <w:r w:rsidR="00EF1AC1">
        <w:rPr>
          <w:rFonts w:ascii="Times New Roman" w:hAnsi="Times New Roman" w:cs="Times New Roman"/>
          <w:i/>
          <w:sz w:val="24"/>
        </w:rPr>
        <w:t>addressed a specific unknown in the current literature. To amend this, we have expanded the sentenc</w:t>
      </w:r>
      <w:r w:rsidR="00860788">
        <w:rPr>
          <w:rFonts w:ascii="Times New Roman" w:hAnsi="Times New Roman" w:cs="Times New Roman"/>
          <w:i/>
          <w:sz w:val="24"/>
        </w:rPr>
        <w:t>e</w:t>
      </w:r>
      <w:r w:rsidR="00EF1AC1">
        <w:rPr>
          <w:rFonts w:ascii="Times New Roman" w:hAnsi="Times New Roman" w:cs="Times New Roman"/>
          <w:i/>
          <w:sz w:val="24"/>
        </w:rPr>
        <w:t xml:space="preserve"> to the following</w:t>
      </w:r>
      <w:r w:rsidR="00E77F2F">
        <w:rPr>
          <w:rFonts w:ascii="Times New Roman" w:hAnsi="Times New Roman" w:cs="Times New Roman"/>
          <w:i/>
          <w:sz w:val="24"/>
        </w:rPr>
        <w:t>:</w:t>
      </w:r>
    </w:p>
    <w:p w14:paraId="2B65BADA" w14:textId="49641006" w:rsidR="00A9495B" w:rsidRDefault="00A9495B" w:rsidP="001706BC">
      <w:pPr>
        <w:pStyle w:val="NoSpacing"/>
        <w:jc w:val="both"/>
        <w:rPr>
          <w:rFonts w:ascii="Times New Roman" w:hAnsi="Times New Roman" w:cs="Times New Roman"/>
          <w:b/>
          <w:sz w:val="24"/>
        </w:rPr>
      </w:pPr>
    </w:p>
    <w:p w14:paraId="1EC7A18E" w14:textId="737F1DBA" w:rsidR="00D77C03" w:rsidRPr="00D77C03" w:rsidRDefault="00D77C03" w:rsidP="001706BC">
      <w:pPr>
        <w:pStyle w:val="NoSpacing"/>
        <w:jc w:val="both"/>
        <w:rPr>
          <w:rFonts w:ascii="Times New Roman" w:hAnsi="Times New Roman" w:cs="Times New Roman"/>
          <w:bCs/>
          <w:i/>
          <w:iCs/>
          <w:sz w:val="24"/>
        </w:rPr>
      </w:pPr>
      <w:r w:rsidRPr="00B51339">
        <w:rPr>
          <w:rFonts w:ascii="Times New Roman" w:hAnsi="Times New Roman" w:cs="Times New Roman"/>
          <w:bCs/>
          <w:i/>
          <w:iCs/>
          <w:sz w:val="24"/>
          <w:highlight w:val="darkGray"/>
        </w:rPr>
        <w:t xml:space="preserve">In this context, we borrow tools from fluvial geomorphology and existing SWOT algorithms to </w:t>
      </w:r>
      <w:r w:rsidRPr="00B51339">
        <w:rPr>
          <w:rFonts w:ascii="Times New Roman" w:hAnsi="Times New Roman" w:cs="Times New Roman"/>
          <w:bCs/>
          <w:i/>
          <w:iCs/>
          <w:sz w:val="24"/>
          <w:highlight w:val="darkGray"/>
          <w:u w:val="single"/>
        </w:rPr>
        <w:t xml:space="preserve">begin addressing </w:t>
      </w:r>
      <w:r w:rsidR="00E22A3D">
        <w:rPr>
          <w:rFonts w:ascii="Times New Roman" w:hAnsi="Times New Roman" w:cs="Times New Roman"/>
          <w:bCs/>
          <w:i/>
          <w:iCs/>
          <w:sz w:val="24"/>
          <w:highlight w:val="darkGray"/>
          <w:u w:val="single"/>
        </w:rPr>
        <w:t xml:space="preserve">the </w:t>
      </w:r>
      <w:r w:rsidRPr="00B51339">
        <w:rPr>
          <w:rFonts w:ascii="Times New Roman" w:hAnsi="Times New Roman" w:cs="Times New Roman"/>
          <w:bCs/>
          <w:i/>
          <w:iCs/>
          <w:sz w:val="24"/>
          <w:highlight w:val="darkGray"/>
          <w:u w:val="single"/>
        </w:rPr>
        <w:t>current knowledge gap in the spatiotemporal dynamics of gas exchange velocity. More specifically, we sought to</w:t>
      </w:r>
      <w:r w:rsidRPr="00B51339">
        <w:rPr>
          <w:rFonts w:ascii="Times New Roman" w:hAnsi="Times New Roman" w:cs="Times New Roman"/>
          <w:bCs/>
          <w:i/>
          <w:iCs/>
          <w:sz w:val="24"/>
          <w:highlight w:val="darkGray"/>
        </w:rPr>
        <w:t xml:space="preserve"> answer the following two questions</w:t>
      </w:r>
      <w:r w:rsidR="002E0E05" w:rsidRPr="002E0E05">
        <w:rPr>
          <w:rFonts w:ascii="Times New Roman" w:hAnsi="Times New Roman" w:cs="Times New Roman"/>
          <w:bCs/>
          <w:i/>
          <w:iCs/>
          <w:sz w:val="24"/>
          <w:highlight w:val="darkGray"/>
        </w:rPr>
        <w:t>:</w:t>
      </w:r>
    </w:p>
    <w:p w14:paraId="2EF01C37" w14:textId="77777777" w:rsidR="00D77C03" w:rsidRDefault="00D77C03" w:rsidP="001706BC">
      <w:pPr>
        <w:pStyle w:val="NoSpacing"/>
        <w:jc w:val="both"/>
        <w:rPr>
          <w:rFonts w:ascii="Times New Roman" w:hAnsi="Times New Roman" w:cs="Times New Roman"/>
          <w:b/>
          <w:sz w:val="24"/>
        </w:rPr>
      </w:pPr>
    </w:p>
    <w:p w14:paraId="7F641B97" w14:textId="429AEE6D" w:rsidR="00B65494" w:rsidRDefault="00B65494" w:rsidP="001706BC">
      <w:pPr>
        <w:pStyle w:val="NoSpacing"/>
        <w:jc w:val="both"/>
        <w:rPr>
          <w:rFonts w:ascii="Times New Roman" w:hAnsi="Times New Roman" w:cs="Times New Roman"/>
          <w:sz w:val="24"/>
        </w:rPr>
      </w:pPr>
      <w:r w:rsidRPr="00FC7ABB">
        <w:rPr>
          <w:rFonts w:ascii="Times New Roman" w:hAnsi="Times New Roman" w:cs="Times New Roman"/>
          <w:b/>
          <w:sz w:val="24"/>
        </w:rPr>
        <w:lastRenderedPageBreak/>
        <w:t>L159</w:t>
      </w:r>
      <w:r w:rsidRPr="00FC7ABB">
        <w:rPr>
          <w:rFonts w:ascii="Times New Roman" w:hAnsi="Times New Roman" w:cs="Times New Roman"/>
          <w:sz w:val="24"/>
        </w:rPr>
        <w:t xml:space="preserve"> of empirically estimated k using gas tracer experiments. As an aside, I realize these tracer experiments are all we have, but who knows how much error exists in any on</w:t>
      </w:r>
      <w:r w:rsidR="00575B50">
        <w:rPr>
          <w:rFonts w:ascii="Times New Roman" w:hAnsi="Times New Roman" w:cs="Times New Roman"/>
          <w:sz w:val="24"/>
        </w:rPr>
        <w:t>e</w:t>
      </w:r>
      <w:r w:rsidRPr="00FC7ABB">
        <w:rPr>
          <w:rFonts w:ascii="Times New Roman" w:hAnsi="Times New Roman" w:cs="Times New Roman"/>
          <w:sz w:val="24"/>
        </w:rPr>
        <w:t xml:space="preserve">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FC7ABB">
        <w:rPr>
          <w:rFonts w:ascii="Times New Roman" w:hAnsi="Times New Roman" w:cs="Times New Roman"/>
          <w:b/>
          <w:sz w:val="24"/>
        </w:rPr>
        <w:t>L504</w:t>
      </w:r>
      <w:r w:rsidR="0074007B" w:rsidRPr="00FC7ABB">
        <w:rPr>
          <w:rFonts w:ascii="Times New Roman" w:hAnsi="Times New Roman" w:cs="Times New Roman"/>
          <w:sz w:val="24"/>
        </w:rPr>
        <w:t xml:space="preserve"> Why the surprise here?</w:t>
      </w:r>
    </w:p>
    <w:p w14:paraId="7156C194" w14:textId="3F20F395" w:rsidR="00E15E1D" w:rsidRPr="009F4E10" w:rsidRDefault="00E3238F" w:rsidP="003A4ECE">
      <w:pPr>
        <w:pStyle w:val="NoSpacing"/>
        <w:jc w:val="both"/>
        <w:rPr>
          <w:rFonts w:ascii="Times New Roman" w:hAnsi="Times New Roman" w:cs="Times New Roman"/>
          <w:i/>
          <w:sz w:val="24"/>
        </w:rPr>
      </w:pPr>
      <w:r>
        <w:rPr>
          <w:rFonts w:ascii="Times New Roman" w:hAnsi="Times New Roman" w:cs="Times New Roman"/>
          <w:i/>
          <w:sz w:val="24"/>
        </w:rPr>
        <w:t>We thank the reviewer for</w:t>
      </w:r>
      <w:r w:rsidR="003A4ECE">
        <w:rPr>
          <w:rFonts w:ascii="Times New Roman" w:hAnsi="Times New Roman" w:cs="Times New Roman"/>
          <w:i/>
          <w:sz w:val="24"/>
        </w:rPr>
        <w:t xml:space="preserve"> </w:t>
      </w:r>
      <w:r w:rsidR="00E31F83">
        <w:rPr>
          <w:rFonts w:ascii="Times New Roman" w:hAnsi="Times New Roman" w:cs="Times New Roman"/>
          <w:i/>
          <w:sz w:val="24"/>
        </w:rPr>
        <w:t>flagging</w:t>
      </w:r>
      <w:r w:rsidR="003A4ECE">
        <w:rPr>
          <w:rFonts w:ascii="Times New Roman" w:hAnsi="Times New Roman" w:cs="Times New Roman"/>
          <w:i/>
          <w:sz w:val="24"/>
        </w:rPr>
        <w:t xml:space="preserve"> this </w:t>
      </w:r>
      <w:r w:rsidR="00DF4E5A">
        <w:rPr>
          <w:rFonts w:ascii="Times New Roman" w:hAnsi="Times New Roman" w:cs="Times New Roman"/>
          <w:i/>
          <w:sz w:val="24"/>
        </w:rPr>
        <w:t>unfocused</w:t>
      </w:r>
      <w:r w:rsidR="005D3713">
        <w:rPr>
          <w:rFonts w:ascii="Times New Roman" w:hAnsi="Times New Roman" w:cs="Times New Roman"/>
          <w:i/>
          <w:sz w:val="24"/>
        </w:rPr>
        <w:t xml:space="preserve"> writing on our part</w:t>
      </w:r>
      <w:r w:rsidR="003A4ECE">
        <w:rPr>
          <w:rFonts w:ascii="Times New Roman" w:hAnsi="Times New Roman" w:cs="Times New Roman"/>
          <w:i/>
          <w:sz w:val="24"/>
        </w:rPr>
        <w:t xml:space="preserve">. The </w:t>
      </w:r>
      <w:r w:rsidR="00E15E1D">
        <w:rPr>
          <w:rFonts w:ascii="Times New Roman" w:hAnsi="Times New Roman" w:cs="Times New Roman"/>
          <w:i/>
          <w:sz w:val="24"/>
        </w:rPr>
        <w:t xml:space="preserve">global-scope scaling equations </w:t>
      </w:r>
      <w:r w:rsidR="00DF4E5A">
        <w:rPr>
          <w:rFonts w:ascii="Times New Roman" w:hAnsi="Times New Roman" w:cs="Times New Roman"/>
          <w:i/>
          <w:sz w:val="24"/>
        </w:rPr>
        <w:t>(</w:t>
      </w:r>
      <w:r w:rsidR="00E15E1D">
        <w:rPr>
          <w:rFonts w:ascii="Times New Roman" w:hAnsi="Times New Roman" w:cs="Times New Roman"/>
          <w:i/>
          <w:sz w:val="24"/>
        </w:rPr>
        <w:t>used to calculate the CO</w:t>
      </w:r>
      <w:r w:rsidR="00E15E1D" w:rsidRPr="003A4ECE">
        <w:rPr>
          <w:rFonts w:ascii="Times New Roman" w:hAnsi="Times New Roman" w:cs="Times New Roman"/>
          <w:i/>
          <w:sz w:val="24"/>
          <w:vertAlign w:val="subscript"/>
        </w:rPr>
        <w:t>2</w:t>
      </w:r>
      <w:r w:rsidR="00E15E1D">
        <w:rPr>
          <w:rFonts w:ascii="Times New Roman" w:hAnsi="Times New Roman" w:cs="Times New Roman"/>
          <w:i/>
          <w:sz w:val="24"/>
        </w:rPr>
        <w:t xml:space="preserve"> flux</w:t>
      </w:r>
      <w:r w:rsidR="00DF4E5A">
        <w:rPr>
          <w:rFonts w:ascii="Times New Roman" w:hAnsi="Times New Roman" w:cs="Times New Roman"/>
          <w:i/>
          <w:sz w:val="24"/>
        </w:rPr>
        <w:t xml:space="preserve">) </w:t>
      </w:r>
      <w:r w:rsidR="00E15E1D">
        <w:rPr>
          <w:rFonts w:ascii="Times New Roman" w:hAnsi="Times New Roman" w:cs="Times New Roman"/>
          <w:i/>
          <w:sz w:val="24"/>
        </w:rPr>
        <w:t xml:space="preserve">harbor significant parameter uncertainties. </w:t>
      </w:r>
      <w:r w:rsidR="000D2E75">
        <w:rPr>
          <w:rFonts w:ascii="Times New Roman" w:hAnsi="Times New Roman" w:cs="Times New Roman"/>
          <w:i/>
          <w:sz w:val="24"/>
        </w:rPr>
        <w:t>Therefore</w:t>
      </w:r>
      <w:r w:rsidR="00E15E1D">
        <w:rPr>
          <w:rFonts w:ascii="Times New Roman" w:hAnsi="Times New Roman" w:cs="Times New Roman"/>
          <w:i/>
          <w:sz w:val="24"/>
        </w:rPr>
        <w:t>, it is hardly surprising that BIKER</w:t>
      </w:r>
      <w:r w:rsidR="003E2081">
        <w:rPr>
          <w:rFonts w:ascii="Times New Roman" w:hAnsi="Times New Roman" w:cs="Times New Roman"/>
          <w:i/>
          <w:sz w:val="24"/>
        </w:rPr>
        <w:t xml:space="preserve"> + SWOT data</w:t>
      </w:r>
      <w:r w:rsidR="00E15E1D">
        <w:rPr>
          <w:rFonts w:ascii="Times New Roman" w:hAnsi="Times New Roman" w:cs="Times New Roman"/>
          <w:i/>
          <w:sz w:val="24"/>
        </w:rPr>
        <w:t xml:space="preserve">, which directly captures </w:t>
      </w:r>
      <w:r w:rsidR="00C86D19">
        <w:rPr>
          <w:rFonts w:ascii="Times New Roman" w:hAnsi="Times New Roman" w:cs="Times New Roman"/>
          <w:i/>
          <w:sz w:val="24"/>
        </w:rPr>
        <w:t>two</w:t>
      </w:r>
      <w:r w:rsidR="00E15E1D">
        <w:rPr>
          <w:rFonts w:ascii="Times New Roman" w:hAnsi="Times New Roman" w:cs="Times New Roman"/>
          <w:i/>
          <w:sz w:val="24"/>
        </w:rPr>
        <w:t xml:space="preserve"> dimension</w:t>
      </w:r>
      <w:r w:rsidR="00C86D19">
        <w:rPr>
          <w:rFonts w:ascii="Times New Roman" w:hAnsi="Times New Roman" w:cs="Times New Roman"/>
          <w:i/>
          <w:sz w:val="24"/>
        </w:rPr>
        <w:t>s</w:t>
      </w:r>
      <w:r w:rsidR="00E15E1D">
        <w:rPr>
          <w:rFonts w:ascii="Times New Roman" w:hAnsi="Times New Roman" w:cs="Times New Roman"/>
          <w:i/>
          <w:sz w:val="24"/>
        </w:rPr>
        <w:t xml:space="preserve"> of the river’s hydraulic geometry (width</w:t>
      </w:r>
      <w:r w:rsidR="00C86D19">
        <w:rPr>
          <w:rFonts w:ascii="Times New Roman" w:hAnsi="Times New Roman" w:cs="Times New Roman"/>
          <w:i/>
          <w:sz w:val="24"/>
        </w:rPr>
        <w:t xml:space="preserve"> and slope</w:t>
      </w:r>
      <w:r w:rsidR="00E15E1D">
        <w:rPr>
          <w:rFonts w:ascii="Times New Roman" w:hAnsi="Times New Roman" w:cs="Times New Roman"/>
          <w:i/>
          <w:sz w:val="24"/>
        </w:rPr>
        <w:t>)</w:t>
      </w:r>
      <w:r w:rsidR="000D2E75">
        <w:rPr>
          <w:rFonts w:ascii="Times New Roman" w:hAnsi="Times New Roman" w:cs="Times New Roman"/>
          <w:i/>
          <w:sz w:val="24"/>
        </w:rPr>
        <w:t>,</w:t>
      </w:r>
      <w:r w:rsidR="00E15E1D">
        <w:rPr>
          <w:rFonts w:ascii="Times New Roman" w:hAnsi="Times New Roman" w:cs="Times New Roman"/>
          <w:i/>
          <w:sz w:val="24"/>
        </w:rPr>
        <w:t xml:space="preserve"> can yield more accurate results than global-scope scaling relations.</w:t>
      </w:r>
      <w:r w:rsidR="009F4E10">
        <w:rPr>
          <w:rFonts w:ascii="Times New Roman" w:hAnsi="Times New Roman" w:cs="Times New Roman"/>
          <w:i/>
          <w:sz w:val="24"/>
        </w:rPr>
        <w:t xml:space="preserve"> With that said, the </w:t>
      </w:r>
      <w:r w:rsidR="00D53171">
        <w:rPr>
          <w:rFonts w:ascii="Times New Roman" w:hAnsi="Times New Roman" w:cs="Times New Roman"/>
          <w:i/>
          <w:sz w:val="24"/>
        </w:rPr>
        <w:t xml:space="preserve">reliance on hydraulic geometry within gas exchange </w:t>
      </w:r>
      <w:r w:rsidR="003079B6">
        <w:rPr>
          <w:rFonts w:ascii="Times New Roman" w:hAnsi="Times New Roman" w:cs="Times New Roman"/>
          <w:i/>
          <w:sz w:val="24"/>
        </w:rPr>
        <w:t>models</w:t>
      </w:r>
      <w:r w:rsidR="00D53171">
        <w:rPr>
          <w:rFonts w:ascii="Times New Roman" w:hAnsi="Times New Roman" w:cs="Times New Roman"/>
          <w:i/>
          <w:sz w:val="24"/>
        </w:rPr>
        <w:t xml:space="preserve"> is </w:t>
      </w:r>
      <w:r w:rsidR="003079B6">
        <w:rPr>
          <w:rFonts w:ascii="Times New Roman" w:hAnsi="Times New Roman" w:cs="Times New Roman"/>
          <w:i/>
          <w:sz w:val="24"/>
        </w:rPr>
        <w:t>still somewhat</w:t>
      </w:r>
      <w:r w:rsidR="00D53171">
        <w:rPr>
          <w:rFonts w:ascii="Times New Roman" w:hAnsi="Times New Roman" w:cs="Times New Roman"/>
          <w:i/>
          <w:sz w:val="24"/>
        </w:rPr>
        <w:t xml:space="preserve"> surprising to many in the SWOT hydrology community</w:t>
      </w:r>
      <w:r w:rsidR="0043222B">
        <w:rPr>
          <w:rFonts w:ascii="Times New Roman" w:hAnsi="Times New Roman" w:cs="Times New Roman"/>
          <w:i/>
          <w:sz w:val="24"/>
        </w:rPr>
        <w:t xml:space="preserve"> who are less familiar with these relations.</w:t>
      </w:r>
      <w:r w:rsidR="009F4E10">
        <w:rPr>
          <w:rFonts w:ascii="Times New Roman" w:hAnsi="Times New Roman" w:cs="Times New Roman"/>
          <w:i/>
          <w:sz w:val="24"/>
        </w:rPr>
        <w:t xml:space="preserve"> </w:t>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sidRPr="00377257">
        <w:rPr>
          <w:rFonts w:ascii="Times New Roman" w:hAnsi="Times New Roman" w:cs="Times New Roman"/>
          <w:i/>
          <w:sz w:val="24"/>
          <w:highlight w:val="darkGray"/>
        </w:rPr>
        <w:t>Accordingly, we have removed the “surprisingly”</w:t>
      </w:r>
      <w:r w:rsidR="00530E5A" w:rsidRPr="00377257">
        <w:rPr>
          <w:rFonts w:ascii="Times New Roman" w:hAnsi="Times New Roman" w:cs="Times New Roman"/>
          <w:i/>
          <w:sz w:val="24"/>
          <w:highlight w:val="darkGray"/>
        </w:rPr>
        <w:t xml:space="preserve"> fro</w:t>
      </w:r>
      <w:r w:rsidRPr="00377257">
        <w:rPr>
          <w:rFonts w:ascii="Times New Roman" w:hAnsi="Times New Roman" w:cs="Times New Roman"/>
          <w:i/>
          <w:sz w:val="24"/>
          <w:highlight w:val="darkGray"/>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Pr="00FC7ABB" w:rsidRDefault="0074007B" w:rsidP="006775B2">
      <w:pPr>
        <w:pStyle w:val="NoSpacing"/>
        <w:jc w:val="both"/>
        <w:rPr>
          <w:rFonts w:ascii="Times New Roman" w:hAnsi="Times New Roman" w:cs="Times New Roman"/>
          <w:sz w:val="24"/>
        </w:rPr>
      </w:pPr>
      <w:r w:rsidRPr="00FC7ABB">
        <w:rPr>
          <w:rFonts w:ascii="Times New Roman" w:hAnsi="Times New Roman" w:cs="Times New Roman"/>
          <w:b/>
          <w:sz w:val="24"/>
        </w:rPr>
        <w:t>L520</w:t>
      </w:r>
      <w:r w:rsidRPr="00FC7ABB">
        <w:rPr>
          <w:rFonts w:ascii="Times New Roman" w:hAnsi="Times New Roman" w:cs="Times New Roman"/>
          <w:sz w:val="24"/>
        </w:rPr>
        <w:t xml:space="preserve"> Summarize the main points here. I suggest that the text in the current "conclusions" would work well</w:t>
      </w:r>
    </w:p>
    <w:p w14:paraId="724D5D0C" w14:textId="4AB4888D" w:rsidR="00530E5A" w:rsidRPr="00530E5A" w:rsidRDefault="00530E5A" w:rsidP="006775B2">
      <w:pPr>
        <w:pStyle w:val="NoSpacing"/>
        <w:jc w:val="both"/>
        <w:rPr>
          <w:rFonts w:ascii="Times New Roman" w:hAnsi="Times New Roman" w:cs="Times New Roman"/>
          <w:color w:val="0000FF"/>
          <w:sz w:val="24"/>
          <w:u w:val="single"/>
        </w:rPr>
      </w:pPr>
      <w:r w:rsidRPr="00FC7ABB">
        <w:rPr>
          <w:rFonts w:ascii="Times New Roman" w:hAnsi="Times New Roman" w:cs="Times New Roman"/>
          <w:b/>
          <w:sz w:val="24"/>
        </w:rPr>
        <w:t>L623</w:t>
      </w:r>
      <w:r w:rsidRPr="00FC7ABB">
        <w:rPr>
          <w:rFonts w:ascii="Times New Roman" w:hAnsi="Times New Roman" w:cs="Times New Roman"/>
          <w:sz w:val="24"/>
        </w:rPr>
        <w:t xml:space="preserve"> This is not really a conclusion but rather a restatement of the justification for the study and summary of the main findings. The summary can go as the first paragraph of the discussion and reserve the conclusion for the big message of the study and to look forward. I use this paper for guidance here. </w:t>
      </w:r>
      <w:hyperlink r:id="rId8" w:history="1">
        <w:r w:rsidRPr="00FC7ABB">
          <w:rPr>
            <w:rStyle w:val="Hyperlink"/>
            <w:rFonts w:ascii="Times New Roman" w:hAnsi="Times New Roman" w:cs="Times New Roman"/>
            <w:sz w:val="24"/>
          </w:rPr>
          <w:t>https://doi.org/10.1371/journal.pcbi.1005619</w:t>
        </w:r>
      </w:hyperlink>
    </w:p>
    <w:p w14:paraId="0ACFAC71" w14:textId="3CAEEA3D"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w:t>
      </w:r>
      <w:r w:rsidR="00E77F2F">
        <w:rPr>
          <w:rFonts w:ascii="Times New Roman" w:hAnsi="Times New Roman" w:cs="Times New Roman"/>
          <w:i/>
          <w:sz w:val="24"/>
        </w:rPr>
        <w:t>:</w:t>
      </w:r>
    </w:p>
    <w:p w14:paraId="642031BD" w14:textId="57CF54E3" w:rsidR="00E15E1D" w:rsidRPr="00DD7C96" w:rsidRDefault="00E15E1D" w:rsidP="001706BC">
      <w:pPr>
        <w:pStyle w:val="NoSpacing"/>
        <w:jc w:val="both"/>
        <w:rPr>
          <w:rFonts w:ascii="Times New Roman" w:hAnsi="Times New Roman" w:cs="Times New Roman"/>
          <w:i/>
          <w:sz w:val="28"/>
        </w:rPr>
      </w:pPr>
    </w:p>
    <w:p w14:paraId="4C05D9D9" w14:textId="1E90334F" w:rsidR="0008496E" w:rsidRPr="0008496E" w:rsidRDefault="0008496E" w:rsidP="0008496E">
      <w:pPr>
        <w:pStyle w:val="NoSpacing"/>
        <w:jc w:val="both"/>
        <w:rPr>
          <w:rFonts w:ascii="Times New Roman" w:hAnsi="Times New Roman" w:cs="Times New Roman"/>
          <w:i/>
          <w:sz w:val="24"/>
          <w:highlight w:val="darkGray"/>
          <w:u w:val="single"/>
        </w:rPr>
      </w:pPr>
      <w:r w:rsidRPr="0008496E">
        <w:rPr>
          <w:rFonts w:ascii="Times New Roman" w:hAnsi="Times New Roman" w:cs="Times New Roman"/>
          <w:i/>
          <w:sz w:val="24"/>
          <w:highlight w:val="darkGray"/>
          <w:u w:val="single"/>
        </w:rPr>
        <w:t>In this paper, we propose that the soon-to-launch SWOT satellite will provide enough hydraulic measurements to analyze the temporal dynamics of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and therefore allow for a global-scale analysis of spatiotemporal trends in large-river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once SWOT launches. In preparation for SWOT’s launch, we developed 1) a wide-river-specific hydraulic model for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that explains </w:t>
      </w:r>
      <w:r w:rsidR="004454BB">
        <w:rPr>
          <w:rFonts w:ascii="Times New Roman" w:hAnsi="Times New Roman" w:cs="Times New Roman"/>
          <w:i/>
          <w:sz w:val="24"/>
          <w:highlight w:val="darkGray"/>
          <w:u w:val="single"/>
        </w:rPr>
        <w:t>5</w:t>
      </w:r>
      <w:r w:rsidRPr="0008496E">
        <w:rPr>
          <w:rFonts w:ascii="Times New Roman" w:hAnsi="Times New Roman" w:cs="Times New Roman"/>
          <w:i/>
          <w:sz w:val="24"/>
          <w:highlight w:val="darkGray"/>
          <w:u w:val="single"/>
        </w:rPr>
        <w:t xml:space="preserve">0% of variation in </w:t>
      </w:r>
      <w:r w:rsidRPr="0008496E">
        <w:rPr>
          <w:rFonts w:ascii="Cambria Math" w:hAnsi="Cambria Math" w:cs="Cambria Math"/>
          <w:i/>
          <w:sz w:val="24"/>
          <w:highlight w:val="darkGray"/>
          <w:u w:val="single"/>
        </w:rPr>
        <w:t>𝑘</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2) the BIKER algorithm to infer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using no on-the-ground information. Validating on 47 SWOT-simulated rivers, we show strong recovery of rivers’ temporal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dynamics and a hypothetical total annual carbon emission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14FC85F5" w:rsid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rPr>
        <w:t>Following this</w:t>
      </w:r>
      <w:ins w:id="3" w:author="Harlan, Merritt E" w:date="2022-07-22T15:15:00Z">
        <w:r w:rsidR="0029223F">
          <w:rPr>
            <w:rFonts w:ascii="Times New Roman" w:hAnsi="Times New Roman" w:cs="Times New Roman"/>
            <w:i/>
            <w:sz w:val="24"/>
          </w:rPr>
          <w:t xml:space="preserve"> section</w:t>
        </w:r>
      </w:ins>
      <w:r w:rsidRPr="00DD7C96">
        <w:rPr>
          <w:rFonts w:ascii="Times New Roman" w:hAnsi="Times New Roman" w:cs="Times New Roman"/>
          <w:i/>
          <w:sz w:val="24"/>
        </w:rPr>
        <w:t>, the conclusion now reads:</w:t>
      </w:r>
    </w:p>
    <w:p w14:paraId="53BBADB0" w14:textId="72E4C397" w:rsidR="003F3A84" w:rsidRPr="003F3A84" w:rsidRDefault="003F3A84" w:rsidP="003F3A84">
      <w:pPr>
        <w:pStyle w:val="NoSpacing"/>
        <w:jc w:val="both"/>
        <w:rPr>
          <w:rFonts w:ascii="Times New Roman" w:hAnsi="Times New Roman" w:cs="Times New Roman"/>
          <w:i/>
          <w:sz w:val="24"/>
          <w:u w:val="single"/>
        </w:rPr>
      </w:pPr>
      <w:r w:rsidRPr="003F3A84">
        <w:rPr>
          <w:rFonts w:ascii="Times New Roman" w:hAnsi="Times New Roman" w:cs="Times New Roman"/>
          <w:i/>
          <w:sz w:val="24"/>
          <w:highlight w:val="darkGray"/>
          <w:u w:val="single"/>
        </w:rPr>
        <w:t xml:space="preserve">This proof-of-concept study verifies that BIKER can provide meaningful information on the spatiotemporal dynamics of gas exchange solely from SWOT data and functionally opens the door for a global-scale analysis of riverine gas exchange upon SWOT’s launch (and data collection). While BIKER results are often biased in magnitude, they strongly capture the temporal dynamics of gas exchange velocity and will provide an unprecedented amount of new information on global riverine gas exchange that should be essential for better constraining existing river </w:t>
      </w:r>
      <m:oMath>
        <m:r>
          <w:rPr>
            <w:rFonts w:ascii="Cambria Math" w:hAnsi="Cambria Math" w:cs="Times New Roman"/>
            <w:sz w:val="24"/>
            <w:highlight w:val="darkGray"/>
            <w:u w:val="single"/>
          </w:rPr>
          <m:t>[C</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O</m:t>
            </m:r>
          </m:e>
          <m:sub>
            <m:r>
              <w:rPr>
                <w:rFonts w:ascii="Cambria Math" w:hAnsi="Cambria Math" w:cs="Times New Roman"/>
                <w:sz w:val="24"/>
                <w:highlight w:val="darkGray"/>
                <w:u w:val="single"/>
              </w:rPr>
              <m:t>2</m:t>
            </m:r>
          </m:sub>
        </m:sSub>
        <m:r>
          <w:rPr>
            <w:rFonts w:ascii="Cambria Math" w:hAnsi="Cambria Math" w:cs="Times New Roman"/>
            <w:sz w:val="24"/>
            <w:highlight w:val="darkGray"/>
            <w:u w:val="single"/>
          </w:rPr>
          <m:t>]</m:t>
        </m:r>
      </m:oMath>
      <w:r w:rsidRPr="003F3A84">
        <w:rPr>
          <w:rFonts w:ascii="Times New Roman" w:hAnsi="Times New Roman" w:cs="Times New Roman"/>
          <w:i/>
          <w:sz w:val="24"/>
          <w:highlight w:val="darkGray"/>
          <w:u w:val="single"/>
        </w:rPr>
        <w:t xml:space="preserve"> models.</w:t>
      </w:r>
    </w:p>
    <w:p w14:paraId="76B90E9C" w14:textId="77777777" w:rsidR="004F16A2" w:rsidRPr="00E15E1D" w:rsidRDefault="004F16A2"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FC7ABB">
        <w:rPr>
          <w:rFonts w:ascii="Times New Roman" w:hAnsi="Times New Roman" w:cs="Times New Roman"/>
          <w:b/>
          <w:sz w:val="24"/>
        </w:rPr>
        <w:t>L586</w:t>
      </w:r>
      <w:r w:rsidRPr="00FC7ABB">
        <w:rPr>
          <w:rFonts w:ascii="Times New Roman" w:hAnsi="Times New Roman" w:cs="Times New Roman"/>
          <w:sz w:val="24"/>
        </w:rPr>
        <w:t xml:space="preserve"> Figures cannot confirm, Recast</w:t>
      </w:r>
    </w:p>
    <w:p w14:paraId="1DB9034D" w14:textId="1D5CFC2E" w:rsidR="00E15E1D" w:rsidRDefault="00B51B31" w:rsidP="001706BC">
      <w:pPr>
        <w:pStyle w:val="NoSpacing"/>
        <w:jc w:val="both"/>
        <w:rPr>
          <w:rFonts w:ascii="Times New Roman" w:hAnsi="Times New Roman" w:cs="Times New Roman"/>
          <w:i/>
          <w:sz w:val="24"/>
        </w:rPr>
      </w:pPr>
      <w:r>
        <w:rPr>
          <w:rFonts w:ascii="Times New Roman" w:hAnsi="Times New Roman" w:cs="Times New Roman"/>
          <w:i/>
          <w:sz w:val="24"/>
        </w:rPr>
        <w:t>We have recast this statement</w:t>
      </w:r>
      <w:r w:rsidR="00064736">
        <w:rPr>
          <w:rFonts w:ascii="Times New Roman" w:hAnsi="Times New Roman" w:cs="Times New Roman"/>
          <w:i/>
          <w:sz w:val="24"/>
        </w:rPr>
        <w:t xml:space="preserve"> </w:t>
      </w:r>
      <w:r>
        <w:rPr>
          <w:rFonts w:ascii="Times New Roman" w:hAnsi="Times New Roman" w:cs="Times New Roman"/>
          <w:i/>
          <w:sz w:val="24"/>
        </w:rPr>
        <w:t xml:space="preserve">to </w:t>
      </w:r>
      <w:r w:rsidR="009F3084">
        <w:rPr>
          <w:rFonts w:ascii="Times New Roman" w:hAnsi="Times New Roman" w:cs="Times New Roman"/>
          <w:i/>
          <w:sz w:val="24"/>
        </w:rPr>
        <w:t>better reflect the implied usefulness of BIKER, rather than declaring it to be true.</w:t>
      </w:r>
    </w:p>
    <w:p w14:paraId="40382CE4" w14:textId="461EFD12" w:rsidR="0035694F" w:rsidRDefault="0035694F" w:rsidP="001706BC">
      <w:pPr>
        <w:pStyle w:val="NoSpacing"/>
        <w:jc w:val="both"/>
        <w:rPr>
          <w:rFonts w:ascii="Times New Roman" w:hAnsi="Times New Roman" w:cs="Times New Roman"/>
          <w:i/>
          <w:sz w:val="24"/>
        </w:rPr>
      </w:pPr>
    </w:p>
    <w:p w14:paraId="59284694" w14:textId="60977D3A" w:rsidR="00E15E1D" w:rsidRDefault="00D839C0" w:rsidP="001706BC">
      <w:pPr>
        <w:pStyle w:val="NoSpacing"/>
        <w:jc w:val="both"/>
        <w:rPr>
          <w:rFonts w:ascii="Times New Roman" w:hAnsi="Times New Roman" w:cs="Times New Roman"/>
          <w:i/>
          <w:sz w:val="24"/>
        </w:rPr>
      </w:pPr>
      <w:r w:rsidRPr="00D8065C">
        <w:rPr>
          <w:rFonts w:ascii="Times New Roman" w:hAnsi="Times New Roman" w:cs="Times New Roman"/>
          <w:i/>
          <w:strike/>
          <w:sz w:val="24"/>
          <w:highlight w:val="darkGray"/>
        </w:rPr>
        <w:lastRenderedPageBreak/>
        <w:t>Figure 7 confirms that</w:t>
      </w:r>
      <w:r w:rsidRPr="00D839C0">
        <w:rPr>
          <w:rFonts w:ascii="Times New Roman" w:hAnsi="Times New Roman" w:cs="Times New Roman"/>
          <w:i/>
          <w:sz w:val="24"/>
          <w:highlight w:val="darkGray"/>
        </w:rPr>
        <w:t xml:space="preserve"> BIKER </w:t>
      </w:r>
      <w:r w:rsidR="00556316">
        <w:rPr>
          <w:rFonts w:ascii="Times New Roman" w:hAnsi="Times New Roman" w:cs="Times New Roman"/>
          <w:i/>
          <w:sz w:val="24"/>
          <w:highlight w:val="darkGray"/>
          <w:u w:val="single"/>
        </w:rPr>
        <w:t>will likely be useful</w:t>
      </w:r>
      <w:r w:rsidR="00641D1A">
        <w:rPr>
          <w:rFonts w:ascii="Times New Roman" w:hAnsi="Times New Roman" w:cs="Times New Roman"/>
          <w:i/>
          <w:sz w:val="24"/>
          <w:highlight w:val="darkGray"/>
          <w:u w:val="single"/>
        </w:rPr>
        <w:t xml:space="preserve"> for</w:t>
      </w:r>
      <w:r w:rsidR="00F546B2">
        <w:rPr>
          <w:rFonts w:ascii="Times New Roman" w:hAnsi="Times New Roman" w:cs="Times New Roman"/>
          <w:i/>
          <w:sz w:val="24"/>
          <w:highlight w:val="darkGray"/>
          <w:u w:val="single"/>
        </w:rPr>
        <w:t xml:space="preserve"> </w:t>
      </w:r>
      <w:r w:rsidRPr="00641D1A">
        <w:rPr>
          <w:rFonts w:ascii="Times New Roman" w:hAnsi="Times New Roman" w:cs="Times New Roman"/>
          <w:i/>
          <w:strike/>
          <w:sz w:val="24"/>
          <w:highlight w:val="darkGray"/>
        </w:rPr>
        <w:t>is quite successful at predicting</w:t>
      </w:r>
      <w:r w:rsidR="00641D1A">
        <w:rPr>
          <w:rFonts w:ascii="Times New Roman" w:hAnsi="Times New Roman" w:cs="Times New Roman"/>
          <w:i/>
          <w:sz w:val="24"/>
          <w:highlight w:val="darkGray"/>
        </w:rPr>
        <w:t xml:space="preserve"> </w:t>
      </w:r>
      <w:r w:rsidR="00641D1A">
        <w:rPr>
          <w:rFonts w:ascii="Times New Roman" w:hAnsi="Times New Roman" w:cs="Times New Roman"/>
          <w:i/>
          <w:sz w:val="24"/>
          <w:highlight w:val="darkGray"/>
          <w:u w:val="single"/>
        </w:rPr>
        <w:t>informing</w:t>
      </w:r>
      <w:r w:rsidRPr="00D839C0">
        <w:rPr>
          <w:rFonts w:ascii="Times New Roman" w:hAnsi="Times New Roman" w:cs="Times New Roman"/>
          <w:i/>
          <w:sz w:val="24"/>
          <w:highlight w:val="darkGray"/>
        </w:rPr>
        <w:t xml:space="preserve"> annual upscaled carbon emissions </w:t>
      </w:r>
      <w:r w:rsidR="00002C3E">
        <w:rPr>
          <w:rFonts w:ascii="Times New Roman" w:hAnsi="Times New Roman" w:cs="Times New Roman"/>
          <w:i/>
          <w:sz w:val="24"/>
          <w:highlight w:val="darkGray"/>
          <w:u w:val="single"/>
        </w:rPr>
        <w:t xml:space="preserve">estimates </w:t>
      </w:r>
      <w:r w:rsidRPr="00D839C0">
        <w:rPr>
          <w:rFonts w:ascii="Times New Roman" w:hAnsi="Times New Roman" w:cs="Times New Roman"/>
          <w:i/>
          <w:sz w:val="24"/>
          <w:highlight w:val="darkGray"/>
        </w:rPr>
        <w:t xml:space="preserve">from </w:t>
      </w:r>
      <w:r w:rsidRPr="0081236A">
        <w:rPr>
          <w:rFonts w:ascii="Times New Roman" w:hAnsi="Times New Roman" w:cs="Times New Roman"/>
          <w:i/>
          <w:strike/>
          <w:sz w:val="24"/>
          <w:highlight w:val="darkGray"/>
        </w:rPr>
        <w:t>the</w:t>
      </w:r>
      <w:r w:rsidRPr="00D839C0">
        <w:rPr>
          <w:rFonts w:ascii="Times New Roman" w:hAnsi="Times New Roman" w:cs="Times New Roman"/>
          <w:i/>
          <w:sz w:val="24"/>
          <w:highlight w:val="darkGray"/>
        </w:rPr>
        <w:t xml:space="preserve"> river network</w:t>
      </w:r>
      <w:r w:rsidR="00C21C5A">
        <w:rPr>
          <w:rFonts w:ascii="Times New Roman" w:hAnsi="Times New Roman" w:cs="Times New Roman"/>
          <w:i/>
          <w:sz w:val="24"/>
          <w:highlight w:val="darkGray"/>
          <w:u w:val="single"/>
        </w:rPr>
        <w:t>s</w:t>
      </w:r>
      <w:r w:rsidRPr="00D839C0">
        <w:rPr>
          <w:rFonts w:ascii="Times New Roman" w:hAnsi="Times New Roman" w:cs="Times New Roman"/>
          <w:i/>
          <w:sz w:val="24"/>
          <w:highlight w:val="darkGray"/>
        </w:rPr>
        <w:t xml:space="preserve"> when coupled with </w:t>
      </w:r>
      <w:r w:rsidR="00DD3320">
        <w:rPr>
          <w:rFonts w:ascii="Times New Roman" w:hAnsi="Times New Roman" w:cs="Times New Roman"/>
          <w:i/>
          <w:sz w:val="24"/>
          <w:highlight w:val="darkGray"/>
        </w:rPr>
        <w:t>[</w:t>
      </w:r>
      <m:oMath>
        <m:r>
          <w:rPr>
            <w:rFonts w:ascii="Cambria Math" w:hAnsi="Cambria Math" w:cs="Times New Roman"/>
            <w:sz w:val="24"/>
            <w:highlight w:val="darkGray"/>
          </w:rPr>
          <m:t>C</m:t>
        </m:r>
        <m:sSub>
          <m:sSubPr>
            <m:ctrlPr>
              <w:rPr>
                <w:rFonts w:ascii="Cambria Math" w:hAnsi="Cambria Math" w:cs="Times New Roman"/>
                <w:i/>
                <w:sz w:val="24"/>
                <w:highlight w:val="darkGray"/>
              </w:rPr>
            </m:ctrlPr>
          </m:sSubPr>
          <m:e>
            <m:r>
              <w:rPr>
                <w:rFonts w:ascii="Cambria Math" w:hAnsi="Cambria Math" w:cs="Times New Roman"/>
                <w:sz w:val="24"/>
                <w:highlight w:val="darkGray"/>
              </w:rPr>
              <m:t>O</m:t>
            </m:r>
          </m:e>
          <m:sub>
            <m:r>
              <w:rPr>
                <w:rFonts w:ascii="Cambria Math" w:hAnsi="Cambria Math" w:cs="Times New Roman"/>
                <w:sz w:val="24"/>
                <w:highlight w:val="darkGray"/>
              </w:rPr>
              <m:t>2</m:t>
            </m:r>
          </m:sub>
        </m:sSub>
      </m:oMath>
      <w:r w:rsidR="00DD3320">
        <w:rPr>
          <w:rFonts w:ascii="Times New Roman" w:eastAsiaTheme="minorEastAsia" w:hAnsi="Times New Roman" w:cs="Times New Roman"/>
          <w:i/>
          <w:sz w:val="24"/>
          <w:highlight w:val="darkGray"/>
        </w:rPr>
        <w:t>]</w:t>
      </w:r>
      <w:r w:rsidRPr="00D839C0">
        <w:rPr>
          <w:rFonts w:ascii="Times New Roman" w:hAnsi="Times New Roman" w:cs="Times New Roman"/>
          <w:i/>
          <w:sz w:val="24"/>
          <w:highlight w:val="darkGray"/>
        </w:rPr>
        <w:t xml:space="preserve"> data</w:t>
      </w:r>
      <w:r w:rsidR="00241827">
        <w:rPr>
          <w:rFonts w:ascii="Times New Roman" w:hAnsi="Times New Roman" w:cs="Times New Roman"/>
          <w:i/>
          <w:sz w:val="24"/>
          <w:highlight w:val="darkGray"/>
          <w:u w:val="single"/>
        </w:rPr>
        <w:t xml:space="preserve"> (figure 7)</w:t>
      </w:r>
      <w:r w:rsidRPr="00D839C0">
        <w:rPr>
          <w:rFonts w:ascii="Times New Roman" w:hAnsi="Times New Roman" w:cs="Times New Roman"/>
          <w:i/>
          <w:sz w:val="24"/>
          <w:highlight w:val="darkGray"/>
        </w:rPr>
        <w:t>.</w:t>
      </w:r>
    </w:p>
    <w:p w14:paraId="54A8E425" w14:textId="77777777" w:rsidR="00D839C0" w:rsidRDefault="00D839C0" w:rsidP="001706BC">
      <w:pPr>
        <w:pStyle w:val="NoSpacing"/>
        <w:jc w:val="both"/>
        <w:rPr>
          <w:rFonts w:ascii="Times New Roman" w:hAnsi="Times New Roman" w:cs="Times New Roman"/>
          <w:sz w:val="24"/>
        </w:rPr>
      </w:pPr>
    </w:p>
    <w:p w14:paraId="487453D0" w14:textId="2BCA12D1" w:rsidR="00F3211E" w:rsidRDefault="007845E0" w:rsidP="006775B2">
      <w:pPr>
        <w:pStyle w:val="NoSpacing"/>
        <w:jc w:val="both"/>
        <w:rPr>
          <w:rFonts w:ascii="Times New Roman" w:hAnsi="Times New Roman" w:cs="Times New Roman"/>
          <w:sz w:val="24"/>
        </w:rPr>
      </w:pPr>
      <w:r w:rsidRPr="00FC7ABB">
        <w:rPr>
          <w:rFonts w:ascii="Times New Roman" w:hAnsi="Times New Roman" w:cs="Times New Roman"/>
          <w:b/>
          <w:sz w:val="24"/>
        </w:rPr>
        <w:t>L</w:t>
      </w:r>
      <w:r w:rsidR="008B38E9" w:rsidRPr="00FC7ABB">
        <w:rPr>
          <w:rFonts w:ascii="Times New Roman" w:hAnsi="Times New Roman" w:cs="Times New Roman"/>
          <w:b/>
          <w:sz w:val="24"/>
        </w:rPr>
        <w:t>601</w:t>
      </w:r>
      <w:r w:rsidR="008B38E9" w:rsidRPr="00FC7ABB">
        <w:rPr>
          <w:rFonts w:ascii="Times New Roman" w:hAnsi="Times New Roman" w:cs="Times New Roman"/>
          <w:sz w:val="24"/>
        </w:rPr>
        <w:t xml:space="preserve"> If one is going through all the trouble to put out CO2 sensors to estimate CO2 flux, then I would recommend also adding O2 sensors (they are much easier to use) and then using diel 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3BAEF9CD" w:rsidR="00CE70C6" w:rsidRDefault="00CE70C6" w:rsidP="00F3211E">
      <w:pPr>
        <w:pStyle w:val="NoSpacing"/>
        <w:rPr>
          <w:rFonts w:ascii="Times New Roman" w:hAnsi="Times New Roman" w:cs="Times New Roman"/>
          <w:i/>
          <w:sz w:val="24"/>
        </w:rPr>
      </w:pPr>
      <w:r>
        <w:rPr>
          <w:rFonts w:ascii="Times New Roman" w:hAnsi="Times New Roman" w:cs="Times New Roman"/>
          <w:i/>
          <w:sz w:val="24"/>
        </w:rPr>
        <w:t xml:space="preserve">This is a valid point raised by the reviewer, and one that we agree makes sense in an </w:t>
      </w:r>
      <w:r w:rsidR="007D7280">
        <w:rPr>
          <w:rFonts w:ascii="Times New Roman" w:hAnsi="Times New Roman" w:cs="Times New Roman"/>
          <w:i/>
          <w:sz w:val="24"/>
        </w:rPr>
        <w:t>in-situ</w:t>
      </w:r>
      <w:r>
        <w:rPr>
          <w:rFonts w:ascii="Times New Roman" w:hAnsi="Times New Roman" w:cs="Times New Roman"/>
          <w:i/>
          <w:sz w:val="24"/>
        </w:rPr>
        <w:t xml:space="preserve"> scenario where one is likely already </w:t>
      </w:r>
      <w:r w:rsidR="007D7280">
        <w:rPr>
          <w:rFonts w:ascii="Times New Roman" w:hAnsi="Times New Roman" w:cs="Times New Roman"/>
          <w:i/>
          <w:sz w:val="24"/>
        </w:rPr>
        <w:t>installing</w:t>
      </w:r>
      <w:r>
        <w:rPr>
          <w:rFonts w:ascii="Times New Roman" w:hAnsi="Times New Roman" w:cs="Times New Roman"/>
          <w:i/>
          <w:sz w:val="24"/>
        </w:rPr>
        <w:t xml:space="preserve">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377257">
        <w:rPr>
          <w:rFonts w:ascii="Times New Roman" w:hAnsi="Times New Roman" w:cs="Times New Roman"/>
          <w:i/>
          <w:sz w:val="24"/>
          <w:highlight w:val="darkGray"/>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3A30BA" w:rsidRDefault="00CA1D27" w:rsidP="003A30BA">
      <w:pPr>
        <w:pStyle w:val="Heading2"/>
        <w:rPr>
          <w:rStyle w:val="Hyperlink"/>
          <w:rFonts w:ascii="Times New Roman" w:hAnsi="Times New Roman" w:cs="Times New Roman"/>
          <w:b/>
          <w:color w:val="auto"/>
        </w:rPr>
      </w:pPr>
      <w:r w:rsidRPr="003A30BA">
        <w:rPr>
          <w:rStyle w:val="Hyperlink"/>
          <w:rFonts w:ascii="Times New Roman" w:hAnsi="Times New Roman" w:cs="Times New Roman"/>
          <w:b/>
          <w:color w:val="auto"/>
          <w:u w:val="none"/>
        </w:rPr>
        <w:t>Small Comments:</w:t>
      </w:r>
    </w:p>
    <w:p w14:paraId="6A4310E3"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L20</w:t>
      </w:r>
      <w:r w:rsidRPr="00FC7ABB">
        <w:rPr>
          <w:rFonts w:ascii="Times New Roman" w:hAnsi="Times New Roman" w:cs="Times New Roman"/>
          <w:sz w:val="24"/>
        </w:rPr>
        <w:t xml:space="preserve"> "Two decades of research has shown"</w:t>
      </w:r>
    </w:p>
    <w:p w14:paraId="044D2DBE"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L26</w:t>
      </w:r>
      <w:r w:rsidRPr="00FC7ABB">
        <w:rPr>
          <w:rFonts w:ascii="Times New Roman" w:hAnsi="Times New Roman" w:cs="Times New Roman"/>
          <w:sz w:val="24"/>
        </w:rPr>
        <w:t xml:space="preserve"> State what is unknown in this abstract</w:t>
      </w:r>
    </w:p>
    <w:p w14:paraId="4BC7576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L26</w:t>
      </w:r>
      <w:r w:rsidRPr="00FC7ABB">
        <w:rPr>
          <w:rFonts w:ascii="Times New Roman" w:hAnsi="Times New Roman" w:cs="Times New Roman"/>
          <w:sz w:val="24"/>
        </w:rPr>
        <w:t xml:space="preserve"> unique means "only one exists". Recast</w:t>
      </w:r>
    </w:p>
    <w:p w14:paraId="18D24685"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L39</w:t>
      </w:r>
      <w:r w:rsidRPr="00FC7ABB">
        <w:rPr>
          <w:rFonts w:ascii="Times New Roman" w:hAnsi="Times New Roman" w:cs="Times New Roman"/>
          <w:sz w:val="24"/>
        </w:rPr>
        <w:t xml:space="preserve"> natural systems? Just say rivers.</w:t>
      </w:r>
    </w:p>
    <w:p w14:paraId="6B9C2CFC"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L52</w:t>
      </w:r>
      <w:r w:rsidRPr="00FC7ABB">
        <w:rPr>
          <w:rFonts w:ascii="Times New Roman" w:hAnsi="Times New Roman" w:cs="Times New Roman"/>
          <w:sz w:val="24"/>
        </w:rPr>
        <w:t xml:space="preserve"> Write an equation here and not use prose. Is difference y-x or x-y? Only an equation can make that point clear.</w:t>
      </w:r>
    </w:p>
    <w:p w14:paraId="6B7A7DE3"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L54</w:t>
      </w:r>
      <w:r w:rsidRPr="00FC7ABB">
        <w:rPr>
          <w:rFonts w:ascii="Times New Roman" w:hAnsi="Times New Roman" w:cs="Times New Roman"/>
          <w:sz w:val="24"/>
        </w:rPr>
        <w:t xml:space="preserve"> equations have compound variables like CO_2 which could be C times O_2</w:t>
      </w:r>
    </w:p>
    <w:p w14:paraId="70355253" w14:textId="0DB2EB1A" w:rsidR="003B181E"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L54</w:t>
      </w:r>
      <w:r w:rsidRPr="00FC7ABB">
        <w:rPr>
          <w:rFonts w:ascii="Times New Roman" w:hAnsi="Times New Roman" w:cs="Times New Roman"/>
          <w:sz w:val="24"/>
        </w:rPr>
        <w:t xml:space="preserve"> use capital \Delta and not lower case \delta t</w:t>
      </w:r>
      <w:r w:rsidR="003B181E" w:rsidRPr="00FC7ABB">
        <w:rPr>
          <w:rFonts w:ascii="Times New Roman" w:hAnsi="Times New Roman" w:cs="Times New Roman"/>
          <w:sz w:val="24"/>
        </w:rPr>
        <w:t>o describe change in something.</w:t>
      </w:r>
    </w:p>
    <w:p w14:paraId="23F204D0" w14:textId="5B305DD6" w:rsidR="0023798B" w:rsidRPr="00FC7ABB" w:rsidRDefault="0023798B" w:rsidP="001706BC">
      <w:pPr>
        <w:pStyle w:val="NoSpacing"/>
        <w:jc w:val="both"/>
        <w:rPr>
          <w:rFonts w:ascii="Times New Roman" w:hAnsi="Times New Roman" w:cs="Times New Roman"/>
          <w:sz w:val="24"/>
        </w:rPr>
      </w:pPr>
      <w:r w:rsidRPr="00FC7ABB">
        <w:rPr>
          <w:rFonts w:ascii="Times New Roman" w:hAnsi="Times New Roman" w:cs="Times New Roman"/>
          <w:b/>
          <w:sz w:val="24"/>
        </w:rPr>
        <w:t>L63</w:t>
      </w:r>
      <w:r w:rsidRPr="00FC7ABB">
        <w:rPr>
          <w:rFonts w:ascii="Times New Roman" w:hAnsi="Times New Roman" w:cs="Times New Roman"/>
          <w:sz w:val="24"/>
        </w:rPr>
        <w:t xml:space="preserve"> One cannot measure k, there is no such instrument, thus we estimate k</w:t>
      </w:r>
    </w:p>
    <w:p w14:paraId="0C5E5A7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L67</w:t>
      </w:r>
      <w:r w:rsidRPr="00FC7ABB">
        <w:rPr>
          <w:rFonts w:ascii="Times New Roman" w:hAnsi="Times New Roman" w:cs="Times New Roman"/>
          <w:sz w:val="24"/>
        </w:rPr>
        <w:t xml:space="preserve"> delete "there have been over"</w:t>
      </w:r>
    </w:p>
    <w:p w14:paraId="54C3BC65" w14:textId="6BDC85B1"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L82</w:t>
      </w:r>
      <w:r w:rsidRPr="00FC7ABB">
        <w:rPr>
          <w:rFonts w:ascii="Times New Roman" w:hAnsi="Times New Roman" w:cs="Times New Roman"/>
          <w:sz w:val="24"/>
        </w:rPr>
        <w:t xml:space="preserve"> move the eq number away from the </w:t>
      </w:r>
      <w:proofErr w:type="spellStart"/>
      <w:r w:rsidRPr="00FC7ABB">
        <w:rPr>
          <w:rFonts w:ascii="Times New Roman" w:hAnsi="Times New Roman" w:cs="Times New Roman"/>
          <w:sz w:val="24"/>
        </w:rPr>
        <w:t>eqn</w:t>
      </w:r>
      <w:proofErr w:type="spellEnd"/>
      <w:r w:rsidRPr="00FC7ABB">
        <w:rPr>
          <w:rFonts w:ascii="Times New Roman" w:hAnsi="Times New Roman" w:cs="Times New Roman"/>
          <w:sz w:val="24"/>
        </w:rPr>
        <w:t xml:space="preserve"> so it doesn't look like you are multiplying by 2.</w:t>
      </w:r>
    </w:p>
    <w:p w14:paraId="0601BF3B" w14:textId="435DFAFB" w:rsidR="00A9495B" w:rsidRPr="00FC7ABB" w:rsidRDefault="00A9495B" w:rsidP="001706BC">
      <w:pPr>
        <w:pStyle w:val="NoSpacing"/>
        <w:jc w:val="both"/>
        <w:rPr>
          <w:rFonts w:ascii="Times New Roman" w:hAnsi="Times New Roman" w:cs="Times New Roman"/>
          <w:sz w:val="24"/>
        </w:rPr>
      </w:pPr>
      <w:r w:rsidRPr="00FC7ABB">
        <w:rPr>
          <w:rFonts w:ascii="Times New Roman" w:hAnsi="Times New Roman" w:cs="Times New Roman"/>
          <w:b/>
          <w:sz w:val="24"/>
        </w:rPr>
        <w:t>L90</w:t>
      </w:r>
      <w:r w:rsidRPr="00FC7ABB">
        <w:rPr>
          <w:rFonts w:ascii="Times New Roman" w:hAnsi="Times New Roman" w:cs="Times New Roman"/>
          <w:sz w:val="24"/>
        </w:rPr>
        <w:t xml:space="preserve"> achieve what?</w:t>
      </w:r>
    </w:p>
    <w:p w14:paraId="67D48A74" w14:textId="2FB8D36A"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L123, 125</w:t>
      </w:r>
      <w:r w:rsidRPr="00FC7ABB">
        <w:rPr>
          <w:rFonts w:ascii="Times New Roman" w:hAnsi="Times New Roman" w:cs="Times New Roman"/>
          <w:sz w:val="24"/>
        </w:rPr>
        <w:t xml:space="preserve"> For sure the answer is yes, even if small, rephrase to questions with quantitative answers.</w:t>
      </w:r>
    </w:p>
    <w:p w14:paraId="101BE0D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L199</w:t>
      </w:r>
      <w:r w:rsidRPr="00FC7ABB">
        <w:rPr>
          <w:rFonts w:ascii="Times New Roman" w:hAnsi="Times New Roman" w:cs="Times New Roman"/>
          <w:sz w:val="24"/>
        </w:rPr>
        <w:t xml:space="preserve"> non-</w:t>
      </w:r>
      <w:proofErr w:type="spellStart"/>
      <w:r w:rsidRPr="00FC7ABB">
        <w:rPr>
          <w:rFonts w:ascii="Times New Roman" w:hAnsi="Times New Roman" w:cs="Times New Roman"/>
          <w:sz w:val="24"/>
        </w:rPr>
        <w:t>trival</w:t>
      </w:r>
      <w:proofErr w:type="spellEnd"/>
      <w:r w:rsidRPr="00FC7ABB">
        <w:rPr>
          <w:rFonts w:ascii="Times New Roman" w:hAnsi="Times New Roman" w:cs="Times New Roman"/>
          <w:sz w:val="24"/>
        </w:rPr>
        <w:t xml:space="preserve"> = difficult. I recommend a read through of this paper to remove such useless jargon</w:t>
      </w:r>
    </w:p>
    <w:p w14:paraId="23504F65" w14:textId="709358A3"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L212</w:t>
      </w:r>
      <w:r w:rsidRPr="00FC7ABB">
        <w:rPr>
          <w:rFonts w:ascii="Times New Roman" w:hAnsi="Times New Roman" w:cs="Times New Roman"/>
          <w:sz w:val="24"/>
        </w:rPr>
        <w:t xml:space="preserve"> following 199 substitute rivers for systems</w:t>
      </w:r>
    </w:p>
    <w:p w14:paraId="5FBC53E2" w14:textId="44B7DED7" w:rsidR="00A9495B" w:rsidRPr="00FC7ABB" w:rsidRDefault="00A9495B" w:rsidP="001706BC">
      <w:pPr>
        <w:pStyle w:val="NoSpacing"/>
        <w:jc w:val="both"/>
        <w:rPr>
          <w:rFonts w:ascii="Times New Roman" w:hAnsi="Times New Roman" w:cs="Times New Roman"/>
          <w:sz w:val="24"/>
        </w:rPr>
      </w:pPr>
      <w:r w:rsidRPr="00FC7ABB">
        <w:rPr>
          <w:rFonts w:ascii="Times New Roman" w:hAnsi="Times New Roman" w:cs="Times New Roman"/>
          <w:b/>
          <w:sz w:val="24"/>
        </w:rPr>
        <w:t>Fig 2</w:t>
      </w:r>
      <w:r w:rsidRPr="00FC7ABB">
        <w:rPr>
          <w:rFonts w:ascii="Times New Roman" w:hAnsi="Times New Roman" w:cs="Times New Roman"/>
          <w:sz w:val="24"/>
        </w:rPr>
        <w:t xml:space="preserve"> No need for big bold axis titles. The abbrev. for "day" is d not dy. Variable should be italicized.</w:t>
      </w:r>
    </w:p>
    <w:p w14:paraId="69354B6B"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L364</w:t>
      </w:r>
      <w:r w:rsidRPr="00FC7ABB">
        <w:rPr>
          <w:rFonts w:ascii="Times New Roman" w:hAnsi="Times New Roman" w:cs="Times New Roman"/>
          <w:sz w:val="24"/>
        </w:rPr>
        <w:t xml:space="preserve"> delete "is unique in that it". There are other ways to derive daily timeseries of k for a river, O2 timeseries for example, so this method is not unique.</w:t>
      </w:r>
    </w:p>
    <w:p w14:paraId="449DC0F1"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L415</w:t>
      </w:r>
      <w:r w:rsidRPr="00FC7ABB">
        <w:rPr>
          <w:rFonts w:ascii="Times New Roman" w:hAnsi="Times New Roman" w:cs="Times New Roman"/>
          <w:sz w:val="24"/>
        </w:rPr>
        <w:t xml:space="preserve"> \mu atm</w:t>
      </w:r>
    </w:p>
    <w:p w14:paraId="57540731" w14:textId="74C6659C"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L422</w:t>
      </w:r>
      <w:r w:rsidRPr="00FC7ABB">
        <w:rPr>
          <w:rFonts w:ascii="Times New Roman" w:hAnsi="Times New Roman" w:cs="Times New Roman"/>
          <w:sz w:val="24"/>
        </w:rPr>
        <w:t xml:space="preserve"> State the findings in the topic sentence of paragraphs, not where to go look for the data.</w:t>
      </w:r>
    </w:p>
    <w:p w14:paraId="17E4AC7E"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w:t>
      </w:r>
      <w:proofErr w:type="gramStart"/>
      <w:r w:rsidRPr="00FC7ABB">
        <w:rPr>
          <w:rFonts w:ascii="Times New Roman" w:hAnsi="Times New Roman" w:cs="Times New Roman"/>
          <w:b/>
          <w:sz w:val="24"/>
        </w:rPr>
        <w:t>447</w:t>
      </w:r>
      <w:r w:rsidRPr="00FC7ABB">
        <w:rPr>
          <w:rFonts w:ascii="Times New Roman" w:hAnsi="Times New Roman" w:cs="Times New Roman"/>
          <w:sz w:val="24"/>
        </w:rPr>
        <w:t xml:space="preserve"> ;</w:t>
      </w:r>
      <w:proofErr w:type="gramEnd"/>
      <w:r w:rsidRPr="00FC7ABB">
        <w:rPr>
          <w:rFonts w:ascii="Times New Roman" w:hAnsi="Times New Roman" w:cs="Times New Roman"/>
          <w:sz w:val="24"/>
        </w:rPr>
        <w:t xml:space="preserve"> however,</w:t>
      </w:r>
    </w:p>
    <w:p w14:paraId="028C5DE0" w14:textId="12C04525"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L452</w:t>
      </w:r>
      <w:r w:rsidRPr="00FC7ABB">
        <w:rPr>
          <w:rFonts w:ascii="Times New Roman" w:hAnsi="Times New Roman" w:cs="Times New Roman"/>
          <w:sz w:val="24"/>
        </w:rPr>
        <w:t xml:space="preserve"> A figure caption standing in for results text here.</w:t>
      </w:r>
    </w:p>
    <w:p w14:paraId="75296246" w14:textId="05704C0C" w:rsidR="00D923D0" w:rsidRPr="00FC7ABB" w:rsidRDefault="00D923D0" w:rsidP="001706BC">
      <w:pPr>
        <w:pStyle w:val="NoSpacing"/>
        <w:jc w:val="both"/>
        <w:rPr>
          <w:rFonts w:ascii="Times New Roman" w:hAnsi="Times New Roman" w:cs="Times New Roman"/>
          <w:sz w:val="24"/>
        </w:rPr>
      </w:pPr>
      <w:r w:rsidRPr="00FC7ABB">
        <w:rPr>
          <w:rFonts w:ascii="Times New Roman" w:hAnsi="Times New Roman" w:cs="Times New Roman"/>
          <w:b/>
          <w:sz w:val="24"/>
        </w:rPr>
        <w:t>L458</w:t>
      </w:r>
      <w:r w:rsidRPr="00FC7ABB">
        <w:rPr>
          <w:rFonts w:ascii="Times New Roman" w:hAnsi="Times New Roman" w:cs="Times New Roman"/>
          <w:sz w:val="24"/>
        </w:rPr>
        <w:t xml:space="preserve"> Here is the finding buried in the middle of the paragraph</w:t>
      </w:r>
    </w:p>
    <w:p w14:paraId="47A01DA8" w14:textId="4E8A4D2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L489</w:t>
      </w:r>
      <w:r w:rsidRPr="00FC7ABB">
        <w:rPr>
          <w:rFonts w:ascii="Times New Roman" w:hAnsi="Times New Roman" w:cs="Times New Roman"/>
          <w:sz w:val="24"/>
        </w:rPr>
        <w:t xml:space="preserve"> One can only support a hypothesis, not confirm it.</w:t>
      </w:r>
    </w:p>
    <w:p w14:paraId="226E9A49"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L493</w:t>
      </w:r>
      <w:r w:rsidRPr="00FC7ABB">
        <w:rPr>
          <w:rFonts w:ascii="Times New Roman" w:hAnsi="Times New Roman" w:cs="Times New Roman"/>
          <w:sz w:val="24"/>
        </w:rPr>
        <w:t xml:space="preserve"> But there was a "finally" that started line 470, and now here a second one? </w:t>
      </w:r>
    </w:p>
    <w:p w14:paraId="25FFFB48" w14:textId="16D36CAB"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L514</w:t>
      </w:r>
      <w:r w:rsidRPr="00FC7ABB">
        <w:rPr>
          <w:rFonts w:ascii="Times New Roman" w:hAnsi="Times New Roman" w:cs="Times New Roman"/>
          <w:sz w:val="24"/>
        </w:rPr>
        <w:t xml:space="preserve"> Use similar, not comparable. Everything is comparable to some extent.</w:t>
      </w:r>
    </w:p>
    <w:p w14:paraId="21FB9EE2" w14:textId="07D06CE5" w:rsidR="003B181E" w:rsidRPr="00FC7ABB" w:rsidRDefault="003B181E" w:rsidP="001706BC">
      <w:pPr>
        <w:pStyle w:val="NoSpacing"/>
        <w:jc w:val="both"/>
        <w:rPr>
          <w:rFonts w:ascii="Times New Roman" w:hAnsi="Times New Roman" w:cs="Times New Roman"/>
          <w:sz w:val="24"/>
        </w:rPr>
      </w:pPr>
      <w:r w:rsidRPr="00FC7ABB">
        <w:rPr>
          <w:rFonts w:ascii="Times New Roman" w:hAnsi="Times New Roman" w:cs="Times New Roman"/>
          <w:b/>
          <w:sz w:val="24"/>
        </w:rPr>
        <w:t>L518</w:t>
      </w:r>
      <w:r w:rsidRPr="00FC7ABB">
        <w:rPr>
          <w:rFonts w:ascii="Times New Roman" w:hAnsi="Times New Roman" w:cs="Times New Roman"/>
          <w:sz w:val="24"/>
        </w:rPr>
        <w:t xml:space="preserve"> If Bayes, call them credible intervals</w:t>
      </w:r>
    </w:p>
    <w:p w14:paraId="5652195B" w14:textId="77777777" w:rsidR="0073123A" w:rsidRPr="00FC7ABB" w:rsidRDefault="0073123A" w:rsidP="0073123A">
      <w:pPr>
        <w:pStyle w:val="NoSpacing"/>
        <w:jc w:val="both"/>
        <w:rPr>
          <w:rFonts w:ascii="Times New Roman" w:hAnsi="Times New Roman" w:cs="Times New Roman"/>
          <w:sz w:val="24"/>
        </w:rPr>
      </w:pPr>
      <w:r w:rsidRPr="00FC7ABB">
        <w:rPr>
          <w:rFonts w:ascii="Times New Roman" w:hAnsi="Times New Roman" w:cs="Times New Roman"/>
          <w:b/>
          <w:sz w:val="24"/>
        </w:rPr>
        <w:lastRenderedPageBreak/>
        <w:t>L526</w:t>
      </w:r>
      <w:r w:rsidRPr="00FC7ABB">
        <w:rPr>
          <w:rFonts w:ascii="Times New Roman" w:hAnsi="Times New Roman" w:cs="Times New Roman"/>
          <w:sz w:val="24"/>
        </w:rPr>
        <w:t xml:space="preserve"> systems? meaning rivers?</w:t>
      </w:r>
    </w:p>
    <w:p w14:paraId="61EE3BA5" w14:textId="4A7BA00C" w:rsidR="0073123A" w:rsidRPr="00FC7ABB" w:rsidRDefault="0073123A" w:rsidP="001706BC">
      <w:pPr>
        <w:pStyle w:val="NoSpacing"/>
        <w:jc w:val="both"/>
        <w:rPr>
          <w:rFonts w:ascii="Times New Roman" w:hAnsi="Times New Roman" w:cs="Times New Roman"/>
          <w:sz w:val="24"/>
        </w:rPr>
      </w:pPr>
      <w:r w:rsidRPr="00FC7ABB">
        <w:rPr>
          <w:rFonts w:ascii="Times New Roman" w:hAnsi="Times New Roman" w:cs="Times New Roman"/>
          <w:b/>
          <w:sz w:val="24"/>
        </w:rPr>
        <w:t>L527-531</w:t>
      </w:r>
      <w:r w:rsidRPr="00FC7ABB">
        <w:rPr>
          <w:rFonts w:ascii="Times New Roman" w:hAnsi="Times New Roman" w:cs="Times New Roman"/>
          <w:sz w:val="24"/>
        </w:rPr>
        <w:t xml:space="preserve"> Results in discussion</w:t>
      </w:r>
    </w:p>
    <w:p w14:paraId="6E01697F"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L537</w:t>
      </w:r>
      <w:r w:rsidRPr="00FC7ABB">
        <w:rPr>
          <w:rFonts w:ascii="Times New Roman" w:hAnsi="Times New Roman" w:cs="Times New Roman"/>
          <w:sz w:val="24"/>
        </w:rPr>
        <w:t xml:space="preserve"> </w:t>
      </w:r>
      <w:proofErr w:type="gramStart"/>
      <w:r w:rsidRPr="00FC7ABB">
        <w:rPr>
          <w:rFonts w:ascii="Times New Roman" w:hAnsi="Times New Roman" w:cs="Times New Roman"/>
          <w:sz w:val="24"/>
        </w:rPr>
        <w:t>it's is</w:t>
      </w:r>
      <w:proofErr w:type="gramEnd"/>
      <w:r w:rsidRPr="00FC7ABB">
        <w:rPr>
          <w:rFonts w:ascii="Times New Roman" w:hAnsi="Times New Roman" w:cs="Times New Roman"/>
          <w:sz w:val="24"/>
        </w:rPr>
        <w:t xml:space="preserve"> a contraction for it is.</w:t>
      </w:r>
    </w:p>
    <w:p w14:paraId="0BF98DA5" w14:textId="77777777" w:rsidR="0074007B"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L551</w:t>
      </w:r>
      <w:r w:rsidRPr="00FC7ABB">
        <w:rPr>
          <w:rFonts w:ascii="Times New Roman" w:hAnsi="Times New Roman" w:cs="Times New Roman"/>
          <w:sz w:val="24"/>
        </w:rPr>
        <w:t xml:space="preserve"> what is left to future work?</w:t>
      </w:r>
    </w:p>
    <w:p w14:paraId="4D5BF039" w14:textId="77777777" w:rsidR="0074007B" w:rsidRPr="00FC7ABB" w:rsidRDefault="004B0D46" w:rsidP="001706BC">
      <w:pPr>
        <w:pStyle w:val="NoSpacing"/>
        <w:jc w:val="both"/>
        <w:rPr>
          <w:rFonts w:ascii="Times New Roman" w:hAnsi="Times New Roman" w:cs="Times New Roman"/>
          <w:sz w:val="24"/>
        </w:rPr>
      </w:pPr>
      <w:proofErr w:type="gramStart"/>
      <w:r w:rsidRPr="00FC7ABB">
        <w:rPr>
          <w:rFonts w:ascii="Times New Roman" w:hAnsi="Times New Roman" w:cs="Times New Roman"/>
          <w:b/>
          <w:sz w:val="24"/>
        </w:rPr>
        <w:t>L560</w:t>
      </w:r>
      <w:proofErr w:type="gramEnd"/>
      <w:r w:rsidRPr="00FC7ABB">
        <w:rPr>
          <w:rFonts w:ascii="Times New Roman" w:hAnsi="Times New Roman" w:cs="Times New Roman"/>
          <w:sz w:val="24"/>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FC7ABB">
        <w:rPr>
          <w:rFonts w:ascii="Times New Roman" w:hAnsi="Times New Roman" w:cs="Times New Roman"/>
          <w:b/>
          <w:sz w:val="24"/>
        </w:rPr>
        <w:t>L568</w:t>
      </w:r>
      <w:r w:rsidRPr="00FC7ABB">
        <w:rPr>
          <w:rFonts w:ascii="Times New Roman" w:hAnsi="Times New Roman" w:cs="Times New Roman"/>
          <w:sz w:val="24"/>
        </w:rPr>
        <w:t xml:space="preserve"> Figure numbers again standing in for insight.</w:t>
      </w:r>
    </w:p>
    <w:p w14:paraId="552DB30D" w14:textId="32896666" w:rsidR="00404B97" w:rsidRPr="00A45990" w:rsidRDefault="00404B97" w:rsidP="00404B97">
      <w:pPr>
        <w:pStyle w:val="NormalWeb"/>
        <w:spacing w:before="178" w:beforeAutospacing="0" w:after="0" w:afterAutospacing="0"/>
        <w:ind w:left="4"/>
        <w:rPr>
          <w:i/>
        </w:rPr>
      </w:pPr>
      <w:r w:rsidRPr="00A45990">
        <w:rPr>
          <w:i/>
        </w:rPr>
        <w:t>We agree with all of the reviewer’s suggestions and have made the appropriate changes to the manuscript</w:t>
      </w:r>
      <w:r w:rsidR="0021508E">
        <w:rPr>
          <w:i/>
        </w:rPr>
        <w:t>, save for “</w:t>
      </w:r>
      <w:r w:rsidR="0021508E" w:rsidRPr="0021508E">
        <w:rPr>
          <w:b/>
          <w:i/>
        </w:rPr>
        <w:t>L441</w:t>
      </w:r>
      <w:r w:rsidR="0021508E" w:rsidRPr="0021508E">
        <w:rPr>
          <w:i/>
        </w:rPr>
        <w:t xml:space="preserve"> was. Past tense for all results.</w:t>
      </w:r>
      <w:r w:rsidR="0021508E">
        <w:rPr>
          <w:i/>
        </w:rPr>
        <w:t>” We prefer to use present tense for results but defer final editorial decision to the editors and typesetters.</w:t>
      </w:r>
    </w:p>
    <w:p w14:paraId="11C6196B" w14:textId="2F2A496B" w:rsidR="004E537C" w:rsidRPr="003A30BA" w:rsidRDefault="00E569B2" w:rsidP="003A30BA">
      <w:pPr>
        <w:pStyle w:val="Heading1"/>
        <w:rPr>
          <w:rFonts w:ascii="Times New Roman" w:hAnsi="Times New Roman" w:cs="Times New Roman"/>
          <w:b/>
          <w:bCs/>
          <w:color w:val="auto"/>
        </w:rPr>
      </w:pPr>
      <w:r w:rsidRPr="003A30BA">
        <w:rPr>
          <w:rFonts w:ascii="Times New Roman" w:hAnsi="Times New Roman" w:cs="Times New Roman"/>
          <w:b/>
          <w:bCs/>
          <w:color w:val="auto"/>
        </w:rPr>
        <w:t>Reviewer 2</w:t>
      </w:r>
      <w:r w:rsidR="009F4F9F" w:rsidRPr="003A30BA">
        <w:rPr>
          <w:rFonts w:ascii="Times New Roman" w:hAnsi="Times New Roman" w:cs="Times New Roman"/>
          <w:b/>
          <w:bCs/>
          <w:color w:val="auto"/>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 xml:space="preserve">In the submitted manuscript, ‘Remotely sensing river greenhouse gas exchange velocity </w:t>
      </w:r>
      <w:proofErr w:type="gramStart"/>
      <w:r>
        <w:rPr>
          <w:color w:val="000000"/>
        </w:rPr>
        <w:t>using  the</w:t>
      </w:r>
      <w:proofErr w:type="gramEnd"/>
      <w:r>
        <w:rPr>
          <w:color w:val="000000"/>
        </w:rPr>
        <w:t xml:space="preserv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 xml:space="preserve">spatiotemporal dynamics of riverine gas exchange. Capturing spatiotemporal dynamics of gas exchange across varying watersheds, and </w:t>
      </w:r>
      <w:proofErr w:type="gramStart"/>
      <w:r>
        <w:rPr>
          <w:color w:val="000000"/>
        </w:rPr>
        <w:t>in particular in</w:t>
      </w:r>
      <w:proofErr w:type="gramEnd"/>
      <w:r>
        <w:rPr>
          <w:color w:val="000000"/>
        </w:rPr>
        <w:t xml:space="preserve">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3A30BA" w:rsidRDefault="00E569B2"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  </w:t>
      </w:r>
    </w:p>
    <w:p w14:paraId="0639AE6B" w14:textId="17F8E70A" w:rsidR="007F216A" w:rsidRPr="00175F9E" w:rsidRDefault="00E569B2" w:rsidP="007F216A">
      <w:pPr>
        <w:pStyle w:val="NormalWeb"/>
        <w:numPr>
          <w:ilvl w:val="0"/>
          <w:numId w:val="2"/>
        </w:numPr>
        <w:spacing w:before="172" w:beforeAutospacing="0" w:after="0" w:afterAutospacing="0"/>
      </w:pPr>
      <w:r w:rsidRPr="00175F9E">
        <w:rPr>
          <w:color w:val="000000"/>
        </w:rPr>
        <w:t>Since SWOT is limited to 50m width, this should be pu</w:t>
      </w:r>
      <w:r w:rsidR="007F216A" w:rsidRPr="00175F9E">
        <w:rPr>
          <w:color w:val="000000"/>
        </w:rPr>
        <w:t xml:space="preserve">t into context, </w:t>
      </w:r>
      <w:proofErr w:type="gramStart"/>
      <w:r w:rsidR="007F216A" w:rsidRPr="00175F9E">
        <w:rPr>
          <w:color w:val="000000"/>
        </w:rPr>
        <w:t>i.e.</w:t>
      </w:r>
      <w:proofErr w:type="gramEnd"/>
      <w:r w:rsidR="007F216A" w:rsidRPr="00175F9E">
        <w:rPr>
          <w:color w:val="000000"/>
        </w:rPr>
        <w:t xml:space="preserve"> what % of </w:t>
      </w:r>
      <w:r w:rsidRPr="00175F9E">
        <w:rPr>
          <w:color w:val="000000"/>
        </w:rPr>
        <w:t>the Earth’s river/streams</w:t>
      </w:r>
      <w:r w:rsidR="00222252" w:rsidRPr="00175F9E">
        <w:rPr>
          <w:color w:val="000000"/>
        </w:rPr>
        <w:t xml:space="preserve"> will be covered at 50m width?</w:t>
      </w:r>
    </w:p>
    <w:p w14:paraId="602B88ED" w14:textId="7CF3195C"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w:t>
      </w:r>
      <w:proofErr w:type="gramStart"/>
      <w:r w:rsidRPr="00A45990">
        <w:rPr>
          <w:i/>
          <w:color w:val="000000"/>
        </w:rPr>
        <w:t>absolutely correct</w:t>
      </w:r>
      <w:proofErr w:type="gramEnd"/>
      <w:r w:rsidRPr="00A45990">
        <w:rPr>
          <w:i/>
          <w:color w:val="000000"/>
        </w:rPr>
        <w:t xml:space="preserve"> that BIKER (and SWOT more generally) </w:t>
      </w:r>
      <w:r w:rsidR="008A32E6" w:rsidRPr="00A45990">
        <w:rPr>
          <w:i/>
          <w:color w:val="000000"/>
        </w:rPr>
        <w:t>is</w:t>
      </w:r>
      <w:r w:rsidRPr="00A45990">
        <w:rPr>
          <w:i/>
          <w:color w:val="000000"/>
        </w:rPr>
        <w:t xml:space="preserv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8A32E6">
        <w:rPr>
          <w:i/>
          <w:color w:val="000000"/>
        </w:rPr>
        <w:t>compared</w:t>
      </w:r>
      <w:r w:rsidR="00725569" w:rsidRPr="00A45990">
        <w:rPr>
          <w:i/>
          <w:color w:val="000000"/>
        </w:rPr>
        <w:t xml:space="preserve"> SWOT</w:t>
      </w:r>
      <w:r w:rsidR="0082511B">
        <w:rPr>
          <w:i/>
          <w:color w:val="000000"/>
        </w:rPr>
        <w:t xml:space="preserve"> hydrography’s</w:t>
      </w:r>
      <w:r w:rsidR="00672E4E" w:rsidRPr="00A45990">
        <w:rPr>
          <w:i/>
          <w:color w:val="000000"/>
        </w:rPr>
        <w:t xml:space="preserve"> mean annual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w:t>
      </w:r>
      <w:proofErr w:type="spellStart"/>
      <w:r w:rsidR="00672E4E" w:rsidRPr="00A45990">
        <w:rPr>
          <w:i/>
          <w:color w:val="000000"/>
        </w:rPr>
        <w:t>Altenau</w:t>
      </w:r>
      <w:proofErr w:type="spellEnd"/>
      <w:r w:rsidR="00672E4E" w:rsidRPr="00A45990">
        <w:rPr>
          <w:i/>
          <w:color w:val="000000"/>
        </w:rPr>
        <w:t xml:space="preserve"> et al. 2021) </w:t>
      </w:r>
      <w:r w:rsidR="008A32E6">
        <w:rPr>
          <w:i/>
          <w:color w:val="000000"/>
        </w:rPr>
        <w:t>with</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3F1728">
        <w:rPr>
          <w:i/>
          <w:color w:val="000000"/>
        </w:rPr>
        <w:t>total global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shd w:val="clear" w:color="auto" w:fill="FFFFFF" w:themeFill="background1"/>
        <w:tblLook w:val="04A0" w:firstRow="1" w:lastRow="0" w:firstColumn="1" w:lastColumn="0" w:noHBand="0" w:noVBand="1"/>
      </w:tblPr>
      <w:tblGrid>
        <w:gridCol w:w="2782"/>
        <w:gridCol w:w="2250"/>
        <w:gridCol w:w="1620"/>
      </w:tblGrid>
      <w:tr w:rsidR="00A6125A" w14:paraId="1803231D" w14:textId="5B8CD3C8" w:rsidTr="00AC6E8F">
        <w:tc>
          <w:tcPr>
            <w:tcW w:w="2782" w:type="dxa"/>
            <w:shd w:val="clear" w:color="auto" w:fill="FFFFFF" w:themeFill="background1"/>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FFFFFF" w:themeFill="background1"/>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FFFFFF" w:themeFill="background1"/>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AC6E8F">
        <w:tc>
          <w:tcPr>
            <w:tcW w:w="2782" w:type="dxa"/>
            <w:shd w:val="clear" w:color="auto" w:fill="FFFFFF" w:themeFill="background1"/>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w:t>
            </w:r>
            <w:proofErr w:type="spellStart"/>
            <w:r w:rsidRPr="00217989">
              <w:rPr>
                <w:rFonts w:ascii="Times New Roman" w:hAnsi="Times New Roman" w:cs="Times New Roman"/>
                <w:sz w:val="24"/>
              </w:rPr>
              <w:t>Altenau</w:t>
            </w:r>
            <w:proofErr w:type="spellEnd"/>
            <w:r w:rsidRPr="00217989">
              <w:rPr>
                <w:rFonts w:ascii="Times New Roman" w:hAnsi="Times New Roman" w:cs="Times New Roman"/>
                <w:sz w:val="24"/>
              </w:rPr>
              <w:t xml:space="preserve"> et al. 2021)</w:t>
            </w:r>
          </w:p>
        </w:tc>
        <w:tc>
          <w:tcPr>
            <w:tcW w:w="2250" w:type="dxa"/>
            <w:shd w:val="clear" w:color="auto" w:fill="FFFFFF" w:themeFill="background1"/>
          </w:tcPr>
          <w:p w14:paraId="44B80932" w14:textId="6874A249"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674,664</w:t>
            </w:r>
          </w:p>
        </w:tc>
        <w:tc>
          <w:tcPr>
            <w:tcW w:w="1620" w:type="dxa"/>
            <w:shd w:val="clear" w:color="auto" w:fill="FFFFFF" w:themeFill="background1"/>
          </w:tcPr>
          <w:p w14:paraId="63459C7A" w14:textId="64C32FAF"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2,143,269</w:t>
            </w:r>
          </w:p>
        </w:tc>
      </w:tr>
      <w:tr w:rsidR="00A6125A" w14:paraId="62B502CC" w14:textId="35EA3C7C" w:rsidTr="00AC6E8F">
        <w:tc>
          <w:tcPr>
            <w:tcW w:w="2782" w:type="dxa"/>
            <w:shd w:val="clear" w:color="auto" w:fill="FFFFFF" w:themeFill="background1"/>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FFFFFF" w:themeFill="background1"/>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FFFFFF" w:themeFill="background1"/>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C6E8F">
        <w:tc>
          <w:tcPr>
            <w:tcW w:w="2782" w:type="dxa"/>
            <w:shd w:val="clear" w:color="auto" w:fill="FFFFFF" w:themeFill="background1"/>
          </w:tcPr>
          <w:p w14:paraId="1C71BCAE" w14:textId="65A9CB43"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xml:space="preserve">% </w:t>
            </w:r>
            <w:proofErr w:type="gramStart"/>
            <w:r w:rsidRPr="00217989">
              <w:rPr>
                <w:rFonts w:ascii="Times New Roman" w:hAnsi="Times New Roman" w:cs="Times New Roman"/>
                <w:b/>
                <w:sz w:val="24"/>
              </w:rPr>
              <w:t>that</w:t>
            </w:r>
            <w:proofErr w:type="gramEnd"/>
            <w:r w:rsidRPr="00217989">
              <w:rPr>
                <w:rFonts w:ascii="Times New Roman" w:hAnsi="Times New Roman" w:cs="Times New Roman"/>
                <w:b/>
                <w:sz w:val="24"/>
              </w:rPr>
              <w:t xml:space="preserve"> SWOT</w:t>
            </w:r>
            <w:r w:rsidR="00A13395">
              <w:rPr>
                <w:rFonts w:ascii="Times New Roman" w:hAnsi="Times New Roman" w:cs="Times New Roman"/>
                <w:b/>
                <w:sz w:val="24"/>
              </w:rPr>
              <w:t xml:space="preserve"> will</w:t>
            </w:r>
            <w:r w:rsidRPr="00217989">
              <w:rPr>
                <w:rFonts w:ascii="Times New Roman" w:hAnsi="Times New Roman" w:cs="Times New Roman"/>
                <w:b/>
                <w:sz w:val="24"/>
              </w:rPr>
              <w:t xml:space="preserve"> observe</w:t>
            </w:r>
          </w:p>
        </w:tc>
        <w:tc>
          <w:tcPr>
            <w:tcW w:w="2250" w:type="dxa"/>
            <w:shd w:val="clear" w:color="auto" w:fill="FFFFFF" w:themeFill="background1"/>
          </w:tcPr>
          <w:p w14:paraId="52601BFA" w14:textId="375A52EC"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83%</w:t>
            </w:r>
          </w:p>
        </w:tc>
        <w:tc>
          <w:tcPr>
            <w:tcW w:w="1620" w:type="dxa"/>
            <w:shd w:val="clear" w:color="auto" w:fill="FFFFFF" w:themeFill="background1"/>
          </w:tcPr>
          <w:p w14:paraId="4C1E2B93" w14:textId="70D273B3"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0.5%</w:t>
            </w:r>
          </w:p>
        </w:tc>
      </w:tr>
    </w:tbl>
    <w:p w14:paraId="557B7A74" w14:textId="545BF357" w:rsidR="005B7304" w:rsidRDefault="00721B82" w:rsidP="007C49B9">
      <w:pPr>
        <w:pStyle w:val="NormalWeb"/>
        <w:spacing w:before="172" w:beforeAutospacing="0" w:after="0" w:afterAutospacing="0"/>
        <w:jc w:val="both"/>
        <w:rPr>
          <w:i/>
        </w:rPr>
      </w:pPr>
      <w:r w:rsidRPr="00A45990">
        <w:rPr>
          <w:i/>
        </w:rPr>
        <w:t>SWOT will directly observe most of th</w:t>
      </w:r>
      <w:r w:rsidR="005B7304" w:rsidRPr="00A45990">
        <w:rPr>
          <w:i/>
        </w:rPr>
        <w:t>e global river surface area (83</w:t>
      </w:r>
      <w:r w:rsidRPr="00A45990">
        <w:rPr>
          <w:i/>
        </w:rPr>
        <w:t xml:space="preserve">% observable) but will not observe </w:t>
      </w:r>
      <w:proofErr w:type="gramStart"/>
      <w:r w:rsidRPr="00A45990">
        <w:rPr>
          <w:i/>
        </w:rPr>
        <w:t>the vas</w:t>
      </w:r>
      <w:r w:rsidR="00A6125A" w:rsidRPr="00A45990">
        <w:rPr>
          <w:i/>
        </w:rPr>
        <w:t>t majority of</w:t>
      </w:r>
      <w:proofErr w:type="gramEnd"/>
      <w:r w:rsidR="00A6125A" w:rsidRPr="00A45990">
        <w:rPr>
          <w:i/>
        </w:rPr>
        <w:t xml:space="preserve"> the network (0.5</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w:t>
      </w:r>
      <w:proofErr w:type="gramStart"/>
      <w:r w:rsidRPr="00A45990">
        <w:rPr>
          <w:i/>
        </w:rPr>
        <w:t xml:space="preserve">the vast </w:t>
      </w:r>
      <w:r w:rsidRPr="00A45990">
        <w:rPr>
          <w:i/>
        </w:rPr>
        <w:lastRenderedPageBreak/>
        <w:t>majority of</w:t>
      </w:r>
      <w:proofErr w:type="gramEnd"/>
      <w:r w:rsidRPr="00A45990">
        <w:rPr>
          <w:i/>
        </w:rPr>
        <w:t xml:space="preserve"> the </w:t>
      </w:r>
      <w:r w:rsidR="0035438E" w:rsidRPr="00A45990">
        <w:rPr>
          <w:i/>
        </w:rPr>
        <w:t>network but</w:t>
      </w:r>
      <w:r w:rsidR="00717AFD" w:rsidRPr="00A45990">
        <w:rPr>
          <w:i/>
        </w:rPr>
        <w:t xml:space="preserve"> are too narrow to contribute much </w:t>
      </w:r>
      <w:r w:rsidRPr="00A45990">
        <w:rPr>
          <w:i/>
        </w:rPr>
        <w:t xml:space="preserve">to </w:t>
      </w:r>
      <w:r w:rsidR="000572D5" w:rsidRPr="00A45990">
        <w:rPr>
          <w:i/>
        </w:rPr>
        <w:t xml:space="preserve">total </w:t>
      </w:r>
      <w:r w:rsidRPr="00A45990">
        <w:rPr>
          <w:i/>
        </w:rPr>
        <w:t>surface area.</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w:t>
      </w:r>
      <w:r w:rsidR="0035438E" w:rsidRPr="00A45990">
        <w:rPr>
          <w:i/>
        </w:rPr>
        <w:t>most of</w:t>
      </w:r>
      <w:r w:rsidR="005B7304" w:rsidRPr="00A45990">
        <w:rPr>
          <w:i/>
        </w:rPr>
        <w:t xml:space="preserve">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w:t>
      </w:r>
      <w:proofErr w:type="spellStart"/>
      <w:r w:rsidR="005B7304" w:rsidRPr="00A45990">
        <w:rPr>
          <w:i/>
        </w:rPr>
        <w:t>Tabel</w:t>
      </w:r>
      <w:proofErr w:type="spellEnd"/>
      <w:r w:rsidR="005B7304" w:rsidRPr="00A45990">
        <w:rPr>
          <w:i/>
        </w:rPr>
        <w:t xml:space="preserve"> S</w:t>
      </w:r>
      <w:r w:rsidR="00056FB5">
        <w:rPr>
          <w:i/>
        </w:rPr>
        <w:t>4</w:t>
      </w:r>
      <w:r w:rsidR="005B7304" w:rsidRPr="00A45990">
        <w:rPr>
          <w:i/>
        </w:rPr>
        <w:t>) and introduce it i</w:t>
      </w:r>
      <w:r w:rsidR="00C93236">
        <w:rPr>
          <w:i/>
        </w:rPr>
        <w:t xml:space="preserve">n section </w:t>
      </w:r>
      <w:r w:rsidR="00122568">
        <w:rPr>
          <w:i/>
        </w:rPr>
        <w:t>4.2</w:t>
      </w:r>
      <w:r w:rsidR="00365F50" w:rsidRPr="00A45990">
        <w:rPr>
          <w:i/>
        </w:rPr>
        <w:t xml:space="preserve"> as the following</w:t>
      </w:r>
      <w:r w:rsidR="005B7304" w:rsidRPr="00A45990">
        <w:rPr>
          <w:i/>
        </w:rPr>
        <w:t>:</w:t>
      </w:r>
    </w:p>
    <w:p w14:paraId="7B186177" w14:textId="3486CC72" w:rsidR="002A6AD4" w:rsidRPr="002A6AD4" w:rsidRDefault="002A6AD4" w:rsidP="002A6AD4">
      <w:pPr>
        <w:pStyle w:val="NormalWeb"/>
        <w:spacing w:before="172" w:after="0"/>
        <w:jc w:val="both"/>
        <w:rPr>
          <w:i/>
          <w:u w:val="single"/>
        </w:rPr>
      </w:pPr>
      <w:r w:rsidRPr="002A6AD4">
        <w:rPr>
          <w:i/>
          <w:highlight w:val="darkGray"/>
          <w:u w:val="single"/>
        </w:rPr>
        <w:t xml:space="preserve">However, SWOT’s relatively coarse spatial resolution limits BIKER’s use to large rivers. This limitation means SWOT cannot see </w:t>
      </w:r>
      <w:proofErr w:type="gramStart"/>
      <w:r w:rsidRPr="002A6AD4">
        <w:rPr>
          <w:i/>
          <w:highlight w:val="darkGray"/>
          <w:u w:val="single"/>
        </w:rPr>
        <w:t>the vast majority of</w:t>
      </w:r>
      <w:proofErr w:type="gramEnd"/>
      <w:r w:rsidRPr="002A6AD4">
        <w:rPr>
          <w:i/>
          <w:highlight w:val="darkGray"/>
          <w:u w:val="single"/>
        </w:rPr>
        <w:t xml:space="preserve"> the global river network (which are too narrow for SWOT), though it is likely to observe most of its air/water interface at which gas exchange occurs (rivers wide enough for SWOT to observe). To confirm this hypothesis, we obtained the global estimates for SWOT-observable surface area and length (at mean annual streamflow- </w:t>
      </w:r>
      <w:proofErr w:type="spellStart"/>
      <w:r w:rsidRPr="002A6AD4">
        <w:rPr>
          <w:i/>
          <w:highlight w:val="darkGray"/>
          <w:u w:val="single"/>
        </w:rPr>
        <w:t>Altenau</w:t>
      </w:r>
      <w:proofErr w:type="spellEnd"/>
      <w:r w:rsidRPr="002A6AD4">
        <w:rPr>
          <w:i/>
          <w:highlight w:val="darkGray"/>
          <w:u w:val="single"/>
        </w:rPr>
        <w:t xml:space="preserve"> et al 2021) and compared them to the most recent estimates of global river surface area and length (Liu et al. 2022- Table S4). We found that 83% of the global riverine surface area is SWOT-observable, while only 0.5% of the network length is SWOT-observable. While small streams in aggregate exert a significant influence on GHG emissions from river networks (Liu et al 2022; Raymond et al 2013), BIKER will still be capable of inferring k</w:t>
      </w:r>
      <w:r w:rsidRPr="002A6AD4">
        <w:rPr>
          <w:i/>
          <w:highlight w:val="darkGray"/>
          <w:u w:val="single"/>
          <w:vertAlign w:val="subscript"/>
        </w:rPr>
        <w:t>600</w:t>
      </w:r>
      <w:r w:rsidRPr="002A6AD4">
        <w:rPr>
          <w:i/>
          <w:highlight w:val="darkGray"/>
          <w:u w:val="single"/>
        </w:rPr>
        <w:t xml:space="preserve"> for </w:t>
      </w:r>
      <w:proofErr w:type="gramStart"/>
      <w:r w:rsidRPr="002A6AD4">
        <w:rPr>
          <w:i/>
          <w:highlight w:val="darkGray"/>
          <w:u w:val="single"/>
        </w:rPr>
        <w:t>the majority of</w:t>
      </w:r>
      <w:proofErr w:type="gramEnd"/>
      <w:r w:rsidRPr="002A6AD4">
        <w:rPr>
          <w:i/>
          <w:highlight w:val="darkGray"/>
          <w:u w:val="single"/>
        </w:rPr>
        <w:t xml:space="preserve"> the global freshwater air/water interface.</w:t>
      </w:r>
    </w:p>
    <w:p w14:paraId="29842D33" w14:textId="5D254AF0" w:rsidR="007F216A" w:rsidRPr="00175F9E" w:rsidRDefault="00E569B2" w:rsidP="007F216A">
      <w:pPr>
        <w:pStyle w:val="NormalWeb"/>
        <w:numPr>
          <w:ilvl w:val="0"/>
          <w:numId w:val="2"/>
        </w:numPr>
        <w:spacing w:before="172" w:beforeAutospacing="0" w:after="0" w:afterAutospacing="0"/>
      </w:pPr>
      <w:r w:rsidRPr="00175F9E">
        <w:rPr>
          <w:color w:val="000000"/>
        </w:rPr>
        <w:t>How does the model factor in rivers with large seasonally dynamic river widths (</w:t>
      </w:r>
      <w:proofErr w:type="gramStart"/>
      <w:r w:rsidRPr="00175F9E">
        <w:rPr>
          <w:color w:val="000000"/>
        </w:rPr>
        <w:t>e.g.</w:t>
      </w:r>
      <w:proofErr w:type="gramEnd"/>
      <w:r w:rsidRPr="00175F9E">
        <w:rPr>
          <w:color w:val="000000"/>
        </w:rPr>
        <w:t xml:space="preserve"> northern ice melt period)? Based on the “test data</w:t>
      </w:r>
      <w:r w:rsidR="007F216A" w:rsidRPr="00175F9E">
        <w:rPr>
          <w:color w:val="000000"/>
        </w:rPr>
        <w:t>” used, coverage is limited in </w:t>
      </w:r>
      <w:r w:rsidRPr="00175F9E">
        <w:rPr>
          <w:color w:val="000000"/>
        </w:rPr>
        <w:t xml:space="preserve">certain regions, </w:t>
      </w:r>
      <w:proofErr w:type="gramStart"/>
      <w:r w:rsidRPr="00175F9E">
        <w:rPr>
          <w:color w:val="000000"/>
        </w:rPr>
        <w:t>e.g.</w:t>
      </w:r>
      <w:proofErr w:type="gramEnd"/>
      <w:r w:rsidRPr="00175F9E">
        <w:rPr>
          <w:color w:val="000000"/>
        </w:rPr>
        <w:t xml:space="preserve"> Arctic which experience dram</w:t>
      </w:r>
      <w:r w:rsidR="007F216A" w:rsidRPr="00175F9E">
        <w:rPr>
          <w:color w:val="000000"/>
        </w:rPr>
        <w:t>atic shifts in river hydrology </w:t>
      </w:r>
      <w:r w:rsidRPr="00175F9E">
        <w:rPr>
          <w:color w:val="000000"/>
        </w:rPr>
        <w:t xml:space="preserve">during the ice-melt period. </w:t>
      </w:r>
      <w:proofErr w:type="gramStart"/>
      <w:r w:rsidRPr="00175F9E">
        <w:rPr>
          <w:color w:val="000000"/>
        </w:rPr>
        <w:t>Does</w:t>
      </w:r>
      <w:proofErr w:type="gramEnd"/>
      <w:r w:rsidRPr="00175F9E">
        <w:rPr>
          <w:color w:val="000000"/>
        </w:rPr>
        <w:t xml:space="preserve"> the BIKER algorithm</w:t>
      </w:r>
      <w:r w:rsidR="007F216A" w:rsidRPr="00175F9E">
        <w:rPr>
          <w:color w:val="000000"/>
        </w:rPr>
        <w:t xml:space="preserve"> </w:t>
      </w:r>
      <w:r w:rsidRPr="00175F9E">
        <w:rPr>
          <w:color w:val="000000"/>
        </w:rPr>
        <w:t xml:space="preserve">capture rivers </w:t>
      </w:r>
      <w:r w:rsidR="006E3248" w:rsidRPr="00175F9E">
        <w:rPr>
          <w:color w:val="000000"/>
        </w:rPr>
        <w:t>that experience extreme events?</w:t>
      </w:r>
    </w:p>
    <w:p w14:paraId="1FAD4C17" w14:textId="219F03E8" w:rsidR="00B032FA"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w:t>
      </w:r>
      <w:r w:rsidR="008B720F">
        <w:rPr>
          <w:i/>
          <w:color w:val="000000"/>
        </w:rPr>
        <w:t>theoretically</w:t>
      </w:r>
      <w:r w:rsidRPr="00A45990">
        <w:rPr>
          <w:i/>
          <w:color w:val="000000"/>
        </w:rPr>
        <w:t xml:space="preserve"> </w:t>
      </w:r>
      <w:r w:rsidR="006D0215" w:rsidRPr="00A45990">
        <w:rPr>
          <w:i/>
          <w:color w:val="000000"/>
        </w:rPr>
        <w:t xml:space="preserve">allow for </w:t>
      </w:r>
      <w:r w:rsidR="008B720F">
        <w:rPr>
          <w:i/>
          <w:color w:val="000000"/>
        </w:rPr>
        <w:t xml:space="preserve">the </w:t>
      </w:r>
      <w:r w:rsidR="006D0215" w:rsidRPr="00A45990">
        <w:rPr>
          <w:i/>
          <w:color w:val="000000"/>
        </w:rPr>
        <w:t xml:space="preserve">inversion of flood events. </w:t>
      </w:r>
      <w:r w:rsidR="001A158F">
        <w:rPr>
          <w:i/>
          <w:color w:val="000000"/>
        </w:rPr>
        <w:t>Using BIKER across a full hydrograph including floods</w:t>
      </w:r>
      <w:r w:rsidR="006D0215" w:rsidRPr="00A45990">
        <w:rPr>
          <w:i/>
          <w:color w:val="000000"/>
        </w:rPr>
        <w:t xml:space="preserve">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122568">
        <w:rPr>
          <w:i/>
          <w:color w:val="000000"/>
        </w:rPr>
        <w:t xml:space="preserve">to section </w:t>
      </w:r>
      <w:r w:rsidR="008845B3">
        <w:rPr>
          <w:i/>
          <w:color w:val="000000"/>
        </w:rPr>
        <w:t>4.2:</w:t>
      </w:r>
    </w:p>
    <w:p w14:paraId="0E25C684" w14:textId="0F8ABB1B" w:rsidR="0099473D" w:rsidRPr="009D3FBD" w:rsidRDefault="0099473D" w:rsidP="0099473D">
      <w:pPr>
        <w:pStyle w:val="NormalWeb"/>
        <w:spacing w:before="172" w:after="0"/>
        <w:ind w:left="3"/>
        <w:jc w:val="both"/>
        <w:rPr>
          <w:i/>
          <w:color w:val="000000"/>
          <w:u w:val="single"/>
        </w:rPr>
      </w:pPr>
      <w:r w:rsidRPr="009D3FBD">
        <w:rPr>
          <w:i/>
          <w:color w:val="000000"/>
          <w:highlight w:val="darkGray"/>
          <w:u w:val="single"/>
        </w:rPr>
        <w:t xml:space="preserve">Finally, because of its reliance on Manning’s equation and hydraulic geometry (section 3.2.1.), BIKER cannot invert overbank flow events, </w:t>
      </w:r>
      <w:proofErr w:type="gramStart"/>
      <w:r w:rsidRPr="009D3FBD">
        <w:rPr>
          <w:i/>
          <w:color w:val="000000"/>
          <w:highlight w:val="darkGray"/>
          <w:u w:val="single"/>
        </w:rPr>
        <w:t>similar to</w:t>
      </w:r>
      <w:proofErr w:type="gramEnd"/>
      <w:r w:rsidRPr="009D3FBD">
        <w:rPr>
          <w:i/>
          <w:color w:val="000000"/>
          <w:highlight w:val="darkGray"/>
          <w:u w:val="single"/>
        </w:rPr>
        <w:t xml:space="preserve"> many SWOT discharge algorithms. This concept is an important distinction that must be accounted for when BIKER is run on actual SWOT data, though future work should also look to couple floodplain flow laws with BIKER to capture gas exchange in </w:t>
      </w:r>
      <w:proofErr w:type="gramStart"/>
      <w:r w:rsidRPr="009D3FBD">
        <w:rPr>
          <w:i/>
          <w:color w:val="000000"/>
          <w:highlight w:val="darkGray"/>
          <w:u w:val="single"/>
        </w:rPr>
        <w:t>seasonally-inundated</w:t>
      </w:r>
      <w:proofErr w:type="gramEnd"/>
      <w:r w:rsidRPr="009D3FBD">
        <w:rPr>
          <w:i/>
          <w:color w:val="000000"/>
          <w:highlight w:val="darkGray"/>
          <w:u w:val="single"/>
        </w:rPr>
        <w:t xml:space="preserve"> floodplains.</w:t>
      </w:r>
    </w:p>
    <w:p w14:paraId="04B7BE37" w14:textId="150C8BEA" w:rsidR="00E569B2" w:rsidRPr="00175F9E" w:rsidRDefault="007F216A" w:rsidP="007F216A">
      <w:pPr>
        <w:pStyle w:val="NormalWeb"/>
        <w:numPr>
          <w:ilvl w:val="0"/>
          <w:numId w:val="2"/>
        </w:numPr>
        <w:spacing w:before="172" w:beforeAutospacing="0" w:after="0" w:afterAutospacing="0"/>
      </w:pPr>
      <w:r w:rsidRPr="00175F9E">
        <w:rPr>
          <w:rFonts w:ascii="Arial" w:hAnsi="Arial" w:cs="Arial"/>
          <w:color w:val="000000"/>
        </w:rPr>
        <w:t>T</w:t>
      </w:r>
      <w:r w:rsidR="00E569B2" w:rsidRPr="00175F9E">
        <w:rPr>
          <w:color w:val="000000"/>
        </w:rPr>
        <w:t>he validation (Section 3) is based on a limited sample size (47 SWOT simulated rivers) and this sample size is further reduced to infer bi</w:t>
      </w:r>
      <w:r w:rsidRPr="00175F9E">
        <w:rPr>
          <w:color w:val="000000"/>
        </w:rPr>
        <w:t>ases in variation (</w:t>
      </w:r>
      <w:proofErr w:type="gramStart"/>
      <w:r w:rsidRPr="00175F9E">
        <w:rPr>
          <w:color w:val="000000"/>
        </w:rPr>
        <w:t>e.g.</w:t>
      </w:r>
      <w:proofErr w:type="gramEnd"/>
      <w:r w:rsidRPr="00175F9E">
        <w:rPr>
          <w:color w:val="000000"/>
        </w:rPr>
        <w:t xml:space="preserve"> Figure </w:t>
      </w:r>
      <w:r w:rsidR="00E569B2" w:rsidRPr="00175F9E">
        <w:rPr>
          <w:color w:val="000000"/>
        </w:rPr>
        <w:t>6). I understand the limitation in available data but the limited sample size and the implications it has on the output needs to be addres</w:t>
      </w:r>
      <w:r w:rsidR="00466706" w:rsidRPr="00175F9E">
        <w:rPr>
          <w:color w:val="000000"/>
        </w:rPr>
        <w:t>sed further in the discussion.</w:t>
      </w:r>
    </w:p>
    <w:p w14:paraId="1D605EFC" w14:textId="15D12457" w:rsidR="006A5EEC" w:rsidRPr="00175F9E" w:rsidRDefault="006A5EEC" w:rsidP="006A5EEC">
      <w:pPr>
        <w:pStyle w:val="NormalWeb"/>
        <w:spacing w:before="175" w:beforeAutospacing="0" w:after="0" w:afterAutospacing="0"/>
        <w:ind w:left="363" w:right="63"/>
        <w:rPr>
          <w:color w:val="000000"/>
        </w:rPr>
      </w:pPr>
      <w:r w:rsidRPr="00175F9E">
        <w:rPr>
          <w:b/>
          <w:color w:val="000000"/>
        </w:rPr>
        <w:t>L279-282</w:t>
      </w:r>
      <w:r w:rsidRPr="00175F9E">
        <w:rPr>
          <w:color w:val="000000"/>
        </w:rPr>
        <w:t xml:space="preserve"> The geographic bias in the data (as shown in Figure S2) should be addressed here.  Most points are in North America, with none covering the Arctic and limited coverage </w:t>
      </w:r>
      <w:r w:rsidRPr="00175F9E">
        <w:rPr>
          <w:color w:val="000000"/>
        </w:rPr>
        <w:lastRenderedPageBreak/>
        <w:t xml:space="preserve">in South America, yet BIKER will be run on all river networks shown in the map. This needs to be stated here and addressed in the discussion </w:t>
      </w:r>
      <w:proofErr w:type="gramStart"/>
      <w:r w:rsidRPr="00175F9E">
        <w:rPr>
          <w:color w:val="000000"/>
        </w:rPr>
        <w:t>later on</w:t>
      </w:r>
      <w:proofErr w:type="gramEnd"/>
      <w:r w:rsidRPr="00175F9E">
        <w:rPr>
          <w:color w:val="000000"/>
        </w:rPr>
        <w:t>.</w:t>
      </w:r>
    </w:p>
    <w:p w14:paraId="6E2CEF03" w14:textId="77777777" w:rsidR="007C49B9" w:rsidRPr="00175F9E" w:rsidRDefault="007C49B9" w:rsidP="007C49B9">
      <w:pPr>
        <w:pStyle w:val="NormalWeb"/>
        <w:spacing w:before="173" w:beforeAutospacing="0" w:after="0" w:afterAutospacing="0"/>
        <w:ind w:left="363" w:right="87"/>
        <w:rPr>
          <w:color w:val="000000"/>
        </w:rPr>
      </w:pPr>
      <w:r w:rsidRPr="00175F9E">
        <w:rPr>
          <w:b/>
          <w:color w:val="000000"/>
        </w:rPr>
        <w:t>L288</w:t>
      </w:r>
      <w:r w:rsidRPr="00175F9E">
        <w:rPr>
          <w:color w:val="000000"/>
        </w:rPr>
        <w:t xml:space="preserve"> Why were these 16 rivers chosen? Later down (L 291) its stated they are from </w:t>
      </w:r>
      <w:proofErr w:type="spellStart"/>
      <w:proofErr w:type="gramStart"/>
      <w:r w:rsidRPr="00175F9E">
        <w:rPr>
          <w:color w:val="000000"/>
        </w:rPr>
        <w:t>Frasson</w:t>
      </w:r>
      <w:proofErr w:type="spellEnd"/>
      <w:r w:rsidRPr="00175F9E">
        <w:rPr>
          <w:color w:val="000000"/>
        </w:rPr>
        <w:t>  et al.</w:t>
      </w:r>
      <w:proofErr w:type="gramEnd"/>
      <w:r w:rsidRPr="00175F9E">
        <w:rPr>
          <w:color w:val="000000"/>
        </w:rPr>
        <w:t xml:space="preserve">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175F9E">
        <w:rPr>
          <w:b/>
          <w:color w:val="000000"/>
        </w:rPr>
        <w:t>L470-491</w:t>
      </w:r>
      <w:r w:rsidRPr="00175F9E">
        <w:rPr>
          <w:color w:val="000000"/>
        </w:rPr>
        <w:t xml:space="preserve"> This conclusion is drawn from a very small sample size is it appropriate to subset down to 18 and 10 rivers and draw such conclusion? The limitations of such an approach should be addressed here.</w:t>
      </w:r>
      <w:r>
        <w:rPr>
          <w:color w:val="000000"/>
        </w:rPr>
        <w:t>  </w:t>
      </w:r>
    </w:p>
    <w:p w14:paraId="31771A4A" w14:textId="3F915018" w:rsidR="006A5EEC" w:rsidRDefault="006A5EEC" w:rsidP="007C49B9">
      <w:pPr>
        <w:pStyle w:val="NormalWeb"/>
        <w:spacing w:before="172" w:beforeAutospacing="0" w:after="0" w:afterAutospacing="0"/>
        <w:jc w:val="both"/>
        <w:rPr>
          <w:i/>
        </w:rPr>
      </w:pPr>
      <w:r>
        <w:rPr>
          <w:i/>
          <w:color w:val="000000"/>
        </w:rPr>
        <w:t>We thank the reviewer for these</w:t>
      </w:r>
      <w:r w:rsidRPr="00A45990">
        <w:rPr>
          <w:i/>
          <w:color w:val="000000"/>
        </w:rPr>
        <w:t xml:space="preserve"> comment</w:t>
      </w:r>
      <w:r>
        <w:rPr>
          <w:i/>
          <w:color w:val="000000"/>
        </w:rPr>
        <w:t>s</w:t>
      </w:r>
      <w:r w:rsidR="007C49B9">
        <w:rPr>
          <w:i/>
          <w:color w:val="000000"/>
        </w:rPr>
        <w:t xml:space="preserve">, which are crucial to understanding </w:t>
      </w:r>
      <w:r w:rsidR="00E12E83">
        <w:rPr>
          <w:i/>
          <w:color w:val="000000"/>
        </w:rPr>
        <w:t>the</w:t>
      </w:r>
      <w:r w:rsidR="007C49B9">
        <w:rPr>
          <w:i/>
          <w:color w:val="000000"/>
        </w:rPr>
        <w:t xml:space="preserve"> BIKER validation </w:t>
      </w:r>
      <w:r w:rsidR="00E12E83">
        <w:rPr>
          <w:i/>
          <w:color w:val="000000"/>
        </w:rPr>
        <w:t xml:space="preserve">in this manuscript </w:t>
      </w:r>
      <w:r w:rsidR="007C49B9">
        <w:rPr>
          <w:i/>
          <w:color w:val="000000"/>
        </w:rPr>
        <w:t xml:space="preserve">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w:t>
      </w:r>
      <w:r w:rsidR="00C83C3E" w:rsidRPr="00A45990">
        <w:rPr>
          <w:i/>
          <w:color w:val="000000"/>
        </w:rPr>
        <w:t>time-consuming</w:t>
      </w:r>
      <w:r w:rsidRPr="00A45990">
        <w:rPr>
          <w:i/>
          <w:color w:val="000000"/>
        </w:rPr>
        <w:t xml:space="preserve"> processing to p</w:t>
      </w:r>
      <w:r w:rsidR="007C49B9">
        <w:rPr>
          <w:i/>
          <w:color w:val="000000"/>
        </w:rPr>
        <w:t>repare these hydraulic models as</w:t>
      </w:r>
      <w:r w:rsidRPr="00A45990">
        <w:rPr>
          <w:i/>
          <w:color w:val="000000"/>
        </w:rPr>
        <w:t xml:space="preserve"> ‘simulated SWOT data’ (</w:t>
      </w:r>
      <w:proofErr w:type="spellStart"/>
      <w:r w:rsidRPr="00A45990">
        <w:rPr>
          <w:i/>
          <w:color w:val="000000"/>
        </w:rPr>
        <w:t>Frasson</w:t>
      </w:r>
      <w:proofErr w:type="spellEnd"/>
      <w:r w:rsidRPr="00A45990">
        <w:rPr>
          <w:i/>
          <w:color w:val="000000"/>
        </w:rPr>
        <w:t xml:space="preserve"> et al. 2021; Durand et al. 2016).</w:t>
      </w:r>
      <w:r w:rsidR="007C49B9">
        <w:rPr>
          <w:i/>
          <w:color w:val="000000"/>
        </w:rPr>
        <w:t xml:space="preserve"> </w:t>
      </w:r>
      <w:r w:rsidRPr="00A45990">
        <w:rPr>
          <w:i/>
          <w:color w:val="000000"/>
        </w:rPr>
        <w:t>Therefore, w</w:t>
      </w:r>
      <w:r w:rsidRPr="00A45990">
        <w:rPr>
          <w:i/>
        </w:rPr>
        <w:t xml:space="preserve">e have added the following to </w:t>
      </w:r>
      <w:r w:rsidR="008845B3">
        <w:rPr>
          <w:i/>
        </w:rPr>
        <w:t xml:space="preserve">section </w:t>
      </w:r>
      <w:r w:rsidR="00D12F26">
        <w:rPr>
          <w:i/>
        </w:rPr>
        <w:t>3.1</w:t>
      </w:r>
      <w:r w:rsidRPr="00A45990">
        <w:rPr>
          <w:i/>
        </w:rPr>
        <w:t xml:space="preserve"> to be more explicit about limitations in our validation set:</w:t>
      </w:r>
    </w:p>
    <w:p w14:paraId="427769FB" w14:textId="7A299307" w:rsidR="00E40855" w:rsidRDefault="00E40855" w:rsidP="001E46F4">
      <w:pPr>
        <w:pStyle w:val="NormalWeb"/>
        <w:spacing w:before="172" w:after="0"/>
        <w:jc w:val="both"/>
        <w:rPr>
          <w:i/>
          <w:u w:val="single"/>
        </w:rPr>
      </w:pPr>
      <w:r w:rsidRPr="00E40855">
        <w:rPr>
          <w:i/>
          <w:highlight w:val="darkGray"/>
          <w:u w:val="single"/>
        </w:rPr>
        <w:t>There is considerable geographic bias in our validation rivers, with rivers only present in North America, Western Europe, and Bangladesh. Further, no Arctic rivers are included. We acknowledge that this bias limits our ability to validate BIKER across many environments ahead of SWOT’s launch. However, it is a sufficient validation set for a first proof-of-concept study consistent with the hydrology literature for SWOT. Further, the data requirements to create these test cases are strict and the processing time is enormous.</w:t>
      </w:r>
      <w:r w:rsidRPr="00E40855">
        <w:rPr>
          <w:i/>
          <w:u w:val="single"/>
        </w:rPr>
        <w:t xml:space="preserve">  </w:t>
      </w:r>
    </w:p>
    <w:p w14:paraId="7B239C64" w14:textId="38B67231" w:rsidR="007C49B9" w:rsidRPr="001E46F4" w:rsidRDefault="00C83C3E" w:rsidP="001E46F4">
      <w:pPr>
        <w:pStyle w:val="NormalWeb"/>
        <w:spacing w:before="172" w:after="0"/>
        <w:jc w:val="both"/>
        <w:rPr>
          <w:i/>
        </w:rPr>
      </w:pPr>
      <w:r>
        <w:rPr>
          <w:i/>
          <w:color w:val="000000"/>
        </w:rPr>
        <w:t>Specifically,</w:t>
      </w:r>
      <w:r w:rsidR="007C49B9">
        <w:rPr>
          <w:i/>
          <w:color w:val="000000"/>
        </w:rPr>
        <w:t xml:space="preserve"> regarding the 16 rivers used to assess the influence of SWOT measurement error, l</w:t>
      </w:r>
      <w:r w:rsidR="007C49B9" w:rsidRPr="00C350DB">
        <w:rPr>
          <w:i/>
          <w:color w:val="000000"/>
        </w:rPr>
        <w:t>ine</w:t>
      </w:r>
      <w:r w:rsidR="007C49B9">
        <w:rPr>
          <w:i/>
          <w:color w:val="000000"/>
        </w:rPr>
        <w:t>s</w:t>
      </w:r>
      <w:r w:rsidR="007C49B9" w:rsidRPr="00C350DB">
        <w:rPr>
          <w:i/>
          <w:color w:val="000000"/>
        </w:rPr>
        <w:t xml:space="preserve"> 292-293</w:t>
      </w:r>
      <w:r w:rsidR="00D12F26">
        <w:rPr>
          <w:i/>
          <w:color w:val="000000"/>
        </w:rPr>
        <w:t xml:space="preserve"> (in the original manuscript)</w:t>
      </w:r>
      <w:r w:rsidR="007C49B9">
        <w:rPr>
          <w:i/>
          <w:color w:val="000000"/>
        </w:rPr>
        <w:t xml:space="preserve"> state that </w:t>
      </w:r>
      <w:proofErr w:type="spellStart"/>
      <w:r w:rsidR="007C49B9" w:rsidRPr="00C350DB">
        <w:rPr>
          <w:i/>
          <w:color w:val="000000"/>
        </w:rPr>
        <w:t>Frasson</w:t>
      </w:r>
      <w:proofErr w:type="spellEnd"/>
      <w:r w:rsidR="007C49B9" w:rsidRPr="00C350DB">
        <w:rPr>
          <w:i/>
          <w:color w:val="000000"/>
        </w:rPr>
        <w:t xml:space="preserve"> et al. (2016) were limited to only these 16 rivers due to how computationally expensive the error modeling is. To better clarify this point, we </w:t>
      </w:r>
      <w:r w:rsidR="007C49B9">
        <w:rPr>
          <w:i/>
          <w:color w:val="000000"/>
        </w:rPr>
        <w:t>expand this sentence</w:t>
      </w:r>
      <w:r w:rsidR="007C49B9" w:rsidRPr="00C350DB">
        <w:rPr>
          <w:i/>
          <w:color w:val="000000"/>
        </w:rPr>
        <w:t xml:space="preserve"> to the following:</w:t>
      </w:r>
    </w:p>
    <w:p w14:paraId="0E31F122" w14:textId="61613880" w:rsidR="007C49B9" w:rsidRPr="009A650B" w:rsidRDefault="007C49B9" w:rsidP="007C49B9">
      <w:pPr>
        <w:pStyle w:val="NormalWeb"/>
        <w:spacing w:before="173" w:beforeAutospacing="0" w:after="0" w:afterAutospacing="0"/>
        <w:ind w:right="87"/>
        <w:jc w:val="both"/>
        <w:rPr>
          <w:i/>
          <w:color w:val="000000"/>
          <w:highlight w:val="darkGray"/>
          <w:u w:val="single"/>
        </w:rPr>
      </w:pPr>
      <w:r w:rsidRPr="009A650B">
        <w:rPr>
          <w:i/>
          <w:color w:val="000000"/>
          <w:highlight w:val="darkGray"/>
        </w:rPr>
        <w:t>This error modeling is non-trivial and computationally expensive</w:t>
      </w:r>
      <w:r w:rsidR="004C2FDC" w:rsidRPr="004C2FDC">
        <w:rPr>
          <w:i/>
          <w:color w:val="000000"/>
          <w:highlight w:val="darkGray"/>
          <w:u w:val="single"/>
        </w:rPr>
        <w:t xml:space="preserve">, and so </w:t>
      </w:r>
      <w:proofErr w:type="spellStart"/>
      <w:r w:rsidR="004C2FDC" w:rsidRPr="004C2FDC">
        <w:rPr>
          <w:i/>
          <w:color w:val="000000"/>
          <w:highlight w:val="darkGray"/>
          <w:u w:val="single"/>
        </w:rPr>
        <w:t>Frasson</w:t>
      </w:r>
      <w:proofErr w:type="spellEnd"/>
      <w:r w:rsidR="004C2FDC" w:rsidRPr="004C2FDC">
        <w:rPr>
          <w:i/>
          <w:color w:val="000000"/>
          <w:highlight w:val="darkGray"/>
          <w:u w:val="single"/>
        </w:rPr>
        <w:t xml:space="preserve"> et al. (2021) were limited to only 16 test cases with SWOT measurement errors. Likewise, we stick to these 16 rivers for the same reason. These rivers are detailed in Figure S3. Given that it is only 16 synthetic rivers, caution should be used in over</w:t>
      </w:r>
      <w:del w:id="4" w:author="Harlan, Merritt E" w:date="2022-07-22T15:26:00Z">
        <w:r w:rsidR="004C2FDC" w:rsidRPr="004C2FDC" w:rsidDel="00DD7BC4">
          <w:rPr>
            <w:i/>
            <w:color w:val="000000"/>
            <w:highlight w:val="darkGray"/>
            <w:u w:val="single"/>
          </w:rPr>
          <w:delText xml:space="preserve"> </w:delText>
        </w:r>
      </w:del>
      <w:r w:rsidR="004C2FDC" w:rsidRPr="004C2FDC">
        <w:rPr>
          <w:i/>
          <w:color w:val="000000"/>
          <w:highlight w:val="darkGray"/>
          <w:u w:val="single"/>
        </w:rPr>
        <w:t>generalizing our results beyond our proof of concept.</w:t>
      </w:r>
    </w:p>
    <w:p w14:paraId="0F0BC480" w14:textId="77777777" w:rsidR="007C49B9" w:rsidRPr="00131695" w:rsidRDefault="007C49B9" w:rsidP="006A5EEC">
      <w:pPr>
        <w:pStyle w:val="NoSpacing"/>
        <w:ind w:left="363"/>
        <w:jc w:val="both"/>
        <w:rPr>
          <w:rFonts w:ascii="Times New Roman" w:hAnsi="Times New Roman" w:cs="Times New Roman"/>
          <w:sz w:val="24"/>
          <w:u w:val="single"/>
        </w:rPr>
      </w:pPr>
    </w:p>
    <w:p w14:paraId="18090266" w14:textId="5424AF2F" w:rsidR="00E569B2" w:rsidRPr="003A30BA" w:rsidRDefault="00466706" w:rsidP="003A30BA">
      <w:pPr>
        <w:pStyle w:val="Heading2"/>
        <w:rPr>
          <w:rFonts w:ascii="Times New Roman" w:hAnsi="Times New Roman" w:cs="Times New Roman"/>
          <w:b/>
          <w:bCs/>
          <w:color w:val="auto"/>
          <w:sz w:val="32"/>
        </w:rPr>
      </w:pPr>
      <w:r w:rsidRPr="003A30BA">
        <w:rPr>
          <w:rFonts w:ascii="Times New Roman" w:hAnsi="Times New Roman" w:cs="Times New Roman"/>
          <w:b/>
          <w:bCs/>
          <w:color w:val="auto"/>
        </w:rPr>
        <w:t>Specific</w:t>
      </w:r>
      <w:r w:rsidR="00D04F28" w:rsidRPr="003A30BA">
        <w:rPr>
          <w:rFonts w:ascii="Times New Roman" w:hAnsi="Times New Roman" w:cs="Times New Roman"/>
          <w:b/>
          <w:bCs/>
          <w:color w:val="auto"/>
        </w:rPr>
        <w:t xml:space="preserve"> comments:</w:t>
      </w:r>
    </w:p>
    <w:p w14:paraId="1AF57598" w14:textId="5519962D" w:rsidR="00065874" w:rsidRDefault="0086546C" w:rsidP="00065874">
      <w:pPr>
        <w:pStyle w:val="NormalWeb"/>
        <w:spacing w:before="174" w:beforeAutospacing="0" w:after="0" w:afterAutospacing="0"/>
        <w:ind w:left="2" w:right="89"/>
        <w:rPr>
          <w:color w:val="000000"/>
        </w:rPr>
      </w:pPr>
      <w:r w:rsidRPr="00175F9E">
        <w:rPr>
          <w:b/>
          <w:color w:val="000000"/>
        </w:rPr>
        <w:t>L159-164</w:t>
      </w:r>
      <w:r w:rsidR="00E569B2" w:rsidRPr="00175F9E">
        <w:rPr>
          <w:color w:val="000000"/>
        </w:rPr>
        <w:t xml:space="preserve"> Provide additional detail about the 763 measurements (</w:t>
      </w:r>
      <w:proofErr w:type="gramStart"/>
      <w:r w:rsidR="00E569B2" w:rsidRPr="00175F9E">
        <w:rPr>
          <w:color w:val="000000"/>
        </w:rPr>
        <w:t>e.g.</w:t>
      </w:r>
      <w:proofErr w:type="gramEnd"/>
      <w:r w:rsidR="00E569B2" w:rsidRPr="00175F9E">
        <w:rPr>
          <w:color w:val="000000"/>
        </w:rPr>
        <w:t xml:space="preserve"> range of </w:t>
      </w:r>
      <w:r w:rsidR="00065874" w:rsidRPr="00175F9E">
        <w:rPr>
          <w:color w:val="000000"/>
        </w:rPr>
        <w:t>the river </w:t>
      </w:r>
      <w:r w:rsidR="00E569B2" w:rsidRPr="00175F9E">
        <w:rPr>
          <w:color w:val="000000"/>
        </w:rPr>
        <w:t>width, range in k600). Do the k600 measurements cover diff</w:t>
      </w:r>
      <w:r w:rsidR="00D63801" w:rsidRPr="00175F9E">
        <w:rPr>
          <w:color w:val="000000"/>
        </w:rPr>
        <w:t>erent times of the year or are </w:t>
      </w:r>
      <w:r w:rsidR="00E569B2" w:rsidRPr="00175F9E">
        <w:rPr>
          <w:color w:val="000000"/>
        </w:rPr>
        <w:t>they from 763 distinct rivers? What is the geographic distribution, are extreme environments such as the spring melt period in the Arctic included? Table S1 only list the studies, it doesn’t give any information about the divers</w:t>
      </w:r>
      <w:r w:rsidR="00065874" w:rsidRPr="00175F9E">
        <w:rPr>
          <w:color w:val="000000"/>
        </w:rPr>
        <w:t>ity/range in the measurements.</w:t>
      </w:r>
    </w:p>
    <w:p w14:paraId="51A323F9" w14:textId="571211DC" w:rsidR="00065874" w:rsidRDefault="00065874" w:rsidP="00065874">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xml:space="preserve">, as </w:t>
      </w:r>
      <w:r w:rsidR="00711C1C" w:rsidRPr="00A45990">
        <w:rPr>
          <w:i/>
          <w:color w:val="000000"/>
        </w:rPr>
        <w:t>the geographic and hydrologic extent of this dataset</w:t>
      </w:r>
      <w:r w:rsidR="003235C7" w:rsidRPr="00A45990">
        <w:rPr>
          <w:i/>
          <w:color w:val="000000"/>
        </w:rPr>
        <w:t xml:space="preserve"> is not currently clear in the manuscript</w:t>
      </w:r>
      <w:r w:rsidR="00711C1C">
        <w:rPr>
          <w:i/>
          <w:color w:val="000000"/>
        </w:rPr>
        <w:t xml:space="preserve">. </w:t>
      </w:r>
      <w:r w:rsidR="00BC7A00" w:rsidRPr="00A45990">
        <w:rPr>
          <w:i/>
          <w:color w:val="000000"/>
        </w:rPr>
        <w:t xml:space="preserve">We have </w:t>
      </w:r>
      <w:r w:rsidRPr="00A45990">
        <w:rPr>
          <w:i/>
          <w:color w:val="000000"/>
        </w:rPr>
        <w:t>add</w:t>
      </w:r>
      <w:r w:rsidR="00BC7A00" w:rsidRPr="00A45990">
        <w:rPr>
          <w:i/>
          <w:color w:val="000000"/>
        </w:rPr>
        <w:t>ed</w:t>
      </w:r>
      <w:r w:rsidRPr="00A45990">
        <w:rPr>
          <w:i/>
          <w:color w:val="000000"/>
        </w:rPr>
        <w:t xml:space="preserve"> the following data description to </w:t>
      </w:r>
      <w:r w:rsidR="00466DBB">
        <w:rPr>
          <w:i/>
          <w:color w:val="000000"/>
        </w:rPr>
        <w:t xml:space="preserve">section </w:t>
      </w:r>
      <w:r w:rsidR="00751E58">
        <w:rPr>
          <w:i/>
          <w:color w:val="000000"/>
        </w:rPr>
        <w:t>2.1:</w:t>
      </w:r>
    </w:p>
    <w:p w14:paraId="56AA0559" w14:textId="1C888D23" w:rsidR="00E91ABC" w:rsidRPr="009D3FBD" w:rsidRDefault="00E91ABC" w:rsidP="00E91ABC">
      <w:pPr>
        <w:pStyle w:val="NormalWeb"/>
        <w:spacing w:before="174" w:after="0"/>
        <w:ind w:left="2" w:right="89"/>
        <w:jc w:val="both"/>
        <w:rPr>
          <w:i/>
          <w:color w:val="000000"/>
          <w:u w:val="single"/>
        </w:rPr>
      </w:pPr>
      <w:r w:rsidRPr="009D3FBD">
        <w:rPr>
          <w:i/>
          <w:color w:val="000000"/>
          <w:highlight w:val="darkGray"/>
          <w:u w:val="single"/>
        </w:rPr>
        <w:lastRenderedPageBreak/>
        <w:t>The 763 measurements cover different times of year and hydrological events. They include both individual measurements and repeat measurements in over 500 river reaches across the United States, Wales, Switzerland, and Austria. They span a wide variety of environments from temperate higher-order rivers to small mountain streams and represent a full range of river flows (width ranges from 0.26m to 1,742m, discharge ranges from 8e-4 m</w:t>
      </w:r>
      <w:r w:rsidRPr="009D3FBD">
        <w:rPr>
          <w:i/>
          <w:color w:val="000000"/>
          <w:highlight w:val="darkGray"/>
          <w:u w:val="single"/>
          <w:vertAlign w:val="superscript"/>
        </w:rPr>
        <w:t>3</w:t>
      </w:r>
      <w:r w:rsidRPr="009D3FBD">
        <w:rPr>
          <w:i/>
          <w:color w:val="000000"/>
          <w:highlight w:val="darkGray"/>
          <w:u w:val="single"/>
        </w:rPr>
        <w:t>/s to 489 m</w:t>
      </w:r>
      <w:r w:rsidRPr="009D3FBD">
        <w:rPr>
          <w:i/>
          <w:color w:val="000000"/>
          <w:highlight w:val="darkGray"/>
          <w:u w:val="single"/>
          <w:vertAlign w:val="superscript"/>
        </w:rPr>
        <w:t>3</w:t>
      </w:r>
      <w:r w:rsidRPr="009D3FBD">
        <w:rPr>
          <w:i/>
          <w:color w:val="000000"/>
          <w:highlight w:val="darkGray"/>
          <w:u w:val="single"/>
        </w:rPr>
        <w:t xml:space="preserve">/s, and </w:t>
      </w:r>
      <w:r w:rsidRPr="009D3FBD">
        <w:rPr>
          <w:i/>
          <w:iCs/>
          <w:color w:val="000000"/>
          <w:highlight w:val="darkGray"/>
          <w:u w:val="single"/>
        </w:rPr>
        <w:t>k</w:t>
      </w:r>
      <w:r w:rsidRPr="009D3FBD">
        <w:rPr>
          <w:i/>
          <w:iCs/>
          <w:color w:val="000000"/>
          <w:highlight w:val="darkGray"/>
          <w:u w:val="single"/>
          <w:vertAlign w:val="subscript"/>
        </w:rPr>
        <w:t>600</w:t>
      </w:r>
      <w:r w:rsidRPr="009D3FBD">
        <w:rPr>
          <w:i/>
          <w:color w:val="000000"/>
          <w:highlight w:val="darkGray"/>
          <w:u w:val="single"/>
        </w:rPr>
        <w:t xml:space="preserve"> ranges from 0.1 m/day to 4,118 m/day). While there are still geographic and hydrologic biases in this dataset, it is to our knowledge the largest such dataset of field-estimated, reach-scale k</w:t>
      </w:r>
      <w:r w:rsidRPr="009D3FBD">
        <w:rPr>
          <w:i/>
          <w:color w:val="000000"/>
          <w:highlight w:val="darkGray"/>
          <w:u w:val="single"/>
          <w:vertAlign w:val="subscript"/>
        </w:rPr>
        <w:t>600</w:t>
      </w:r>
      <w:r w:rsidRPr="009D3FBD">
        <w:rPr>
          <w:i/>
          <w:color w:val="000000"/>
          <w:highlight w:val="darkGray"/>
          <w:u w:val="single"/>
        </w:rPr>
        <w:t>.</w:t>
      </w: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175F9E">
        <w:rPr>
          <w:b/>
          <w:color w:val="000000"/>
        </w:rPr>
        <w:t>L226-227</w:t>
      </w:r>
      <w:r w:rsidR="00E569B2" w:rsidRPr="00175F9E">
        <w:rPr>
          <w:color w:val="000000"/>
        </w:rPr>
        <w:t xml:space="preserve"> How does the model function in low slope (</w:t>
      </w:r>
      <w:proofErr w:type="gramStart"/>
      <w:r w:rsidR="00E569B2" w:rsidRPr="00175F9E">
        <w:rPr>
          <w:color w:val="000000"/>
        </w:rPr>
        <w:t>i.e.</w:t>
      </w:r>
      <w:proofErr w:type="gramEnd"/>
      <w:r w:rsidR="00E569B2" w:rsidRPr="00175F9E">
        <w:rPr>
          <w:color w:val="000000"/>
        </w:rPr>
        <w:t xml:space="preserve"> flat) environments? As </w:t>
      </w:r>
      <w:proofErr w:type="gramStart"/>
      <w:r w:rsidR="00E569B2" w:rsidRPr="00175F9E">
        <w:rPr>
          <w:color w:val="000000"/>
        </w:rPr>
        <w:t>stated</w:t>
      </w:r>
      <w:proofErr w:type="gramEnd"/>
      <w:r w:rsidR="00E569B2" w:rsidRPr="00175F9E">
        <w:rPr>
          <w:color w:val="000000"/>
        </w:rPr>
        <w:t xml:space="preserve"> this is only valid for a “hydraulically-wide channel” but are there oth</w:t>
      </w:r>
      <w:r w:rsidR="00D63801" w:rsidRPr="00175F9E">
        <w:rPr>
          <w:color w:val="000000"/>
        </w:rPr>
        <w:t>er constraints, e.g. detection </w:t>
      </w:r>
      <w:r w:rsidR="00E569B2" w:rsidRPr="00175F9E">
        <w:rPr>
          <w:color w:val="000000"/>
        </w:rPr>
        <w:t>limit of slope, flow</w:t>
      </w:r>
      <w:r w:rsidR="00CF5981" w:rsidRPr="00175F9E">
        <w:rPr>
          <w:color w:val="000000"/>
        </w:rPr>
        <w:t xml:space="preserve"> depth and velocity?</w:t>
      </w:r>
    </w:p>
    <w:p w14:paraId="2123A855" w14:textId="76E92F93"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no detection limit for the gas exchange model itself (equation 7</w:t>
      </w:r>
      <w:r w:rsidR="00823C2C">
        <w:rPr>
          <w:i/>
          <w:color w:val="000000"/>
        </w:rPr>
        <w:t xml:space="preserve"> in the submitted version of the manuscript</w:t>
      </w:r>
      <w:r w:rsidR="000A58A4" w:rsidRPr="00A45990">
        <w:rPr>
          <w:i/>
          <w:color w:val="000000"/>
        </w:rPr>
        <w:t xml:space="preserve">),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SWOT will have a slope detection limit of</w:t>
      </w:r>
      <w:r w:rsidR="00823C2C">
        <w:rPr>
          <w:i/>
          <w:color w:val="000000"/>
        </w:rPr>
        <w:t xml:space="preserve"> approximately</w:t>
      </w:r>
      <w:r w:rsidR="00AF0B0C" w:rsidRPr="00A45990">
        <w:rPr>
          <w:i/>
          <w:color w:val="000000"/>
        </w:rPr>
        <w:t xml:space="preserve"> 1.7</w:t>
      </w:r>
      <w:r w:rsidR="00E2449E">
        <w:rPr>
          <w:i/>
          <w:color w:val="000000"/>
        </w:rPr>
        <w:t xml:space="preserve"> cm/km</w:t>
      </w:r>
      <w:r w:rsidR="00AF0B0C" w:rsidRPr="00A45990">
        <w:rPr>
          <w:i/>
          <w:color w:val="000000"/>
        </w:rPr>
        <w:t xml:space="preserve"> (</w:t>
      </w:r>
      <w:proofErr w:type="spellStart"/>
      <w:r w:rsidR="00E06200" w:rsidRPr="00A45990">
        <w:rPr>
          <w:i/>
          <w:color w:val="000000"/>
        </w:rPr>
        <w:t>Biancamaria</w:t>
      </w:r>
      <w:proofErr w:type="spellEnd"/>
      <w:r w:rsidR="00E06200" w:rsidRPr="00A45990">
        <w:rPr>
          <w:i/>
          <w:color w:val="000000"/>
        </w:rPr>
        <w:t xml:space="preserve"> </w:t>
      </w:r>
      <w:r w:rsidR="00FF065B" w:rsidRPr="00A45990">
        <w:rPr>
          <w:i/>
          <w:color w:val="000000"/>
        </w:rPr>
        <w:t>et al. 2016</w:t>
      </w:r>
      <w:r w:rsidR="00AF0B0C" w:rsidRPr="00A45990">
        <w:rPr>
          <w:i/>
          <w:color w:val="000000"/>
        </w:rPr>
        <w:t xml:space="preserve">). We have already accounted for this slope detection limit within this study’s validation but neglected to mention it in the manuscript. So, the following is added to </w:t>
      </w:r>
      <w:r w:rsidR="008C7E25">
        <w:rPr>
          <w:i/>
          <w:color w:val="000000"/>
        </w:rPr>
        <w:t xml:space="preserve">section </w:t>
      </w:r>
      <w:r w:rsidR="003D133E">
        <w:rPr>
          <w:i/>
          <w:color w:val="000000"/>
        </w:rPr>
        <w:t>3.1</w:t>
      </w:r>
      <w:r w:rsidR="00AF0B0C" w:rsidRPr="00A45990">
        <w:rPr>
          <w:i/>
          <w:color w:val="000000"/>
        </w:rPr>
        <w:t>:</w:t>
      </w:r>
    </w:p>
    <w:p w14:paraId="68242B2E" w14:textId="4A0D8688" w:rsidR="00001838" w:rsidRPr="00001838" w:rsidRDefault="00001838" w:rsidP="00E569B2">
      <w:pPr>
        <w:pStyle w:val="NormalWeb"/>
        <w:spacing w:before="181" w:beforeAutospacing="0" w:after="0" w:afterAutospacing="0"/>
        <w:ind w:left="2" w:right="699" w:hanging="7"/>
        <w:rPr>
          <w:i/>
          <w:color w:val="000000"/>
          <w:u w:val="single"/>
        </w:rPr>
      </w:pPr>
      <w:r w:rsidRPr="00001838">
        <w:rPr>
          <w:i/>
          <w:color w:val="000000"/>
          <w:highlight w:val="darkGray"/>
          <w:u w:val="single"/>
        </w:rPr>
        <w:t>Also note that SWOT water surface slope measurements will have a lower detection limit of 1.7 cm/km (</w:t>
      </w:r>
      <w:proofErr w:type="spellStart"/>
      <w:r w:rsidRPr="00001838">
        <w:rPr>
          <w:i/>
          <w:color w:val="000000"/>
          <w:highlight w:val="darkGray"/>
          <w:u w:val="single"/>
        </w:rPr>
        <w:t>Biancamaria</w:t>
      </w:r>
      <w:proofErr w:type="spellEnd"/>
      <w:r w:rsidRPr="00001838">
        <w:rPr>
          <w:i/>
          <w:color w:val="000000"/>
          <w:highlight w:val="darkGray"/>
          <w:u w:val="single"/>
        </w:rPr>
        <w:t xml:space="preserve"> et al. 2016), and therefore any slope measurement in our data less than this threshold was reassigned this minimum value.</w:t>
      </w:r>
    </w:p>
    <w:p w14:paraId="2311A3F4" w14:textId="2A465B2A" w:rsidR="00E569B2" w:rsidRDefault="0086546C" w:rsidP="00E569B2">
      <w:pPr>
        <w:pStyle w:val="NormalWeb"/>
        <w:spacing w:before="181" w:beforeAutospacing="0" w:after="0" w:afterAutospacing="0"/>
        <w:ind w:left="2" w:right="699" w:hanging="7"/>
        <w:rPr>
          <w:color w:val="000000"/>
        </w:rPr>
      </w:pPr>
      <w:r w:rsidRPr="00175F9E">
        <w:rPr>
          <w:b/>
          <w:color w:val="000000"/>
        </w:rPr>
        <w:t>L578-582</w:t>
      </w:r>
      <w:r w:rsidR="00E569B2" w:rsidRPr="00175F9E">
        <w:rPr>
          <w:color w:val="000000"/>
        </w:rPr>
        <w:t xml:space="preserve"> How likely is it that a “sufficient variability of 20% CV” will be captur</w:t>
      </w:r>
      <w:r w:rsidRPr="00175F9E">
        <w:rPr>
          <w:color w:val="000000"/>
        </w:rPr>
        <w:t xml:space="preserve">ed in SWOT </w:t>
      </w:r>
      <w:r w:rsidR="00E569B2" w:rsidRPr="00175F9E">
        <w:rPr>
          <w:color w:val="000000"/>
        </w:rPr>
        <w:t>rivers? Need to address the limitations</w:t>
      </w:r>
      <w:r w:rsidR="00363FEA" w:rsidRPr="00175F9E">
        <w:rPr>
          <w:color w:val="000000"/>
        </w:rPr>
        <w:t xml:space="preserve"> of rivers that have &lt; 20% CV.</w:t>
      </w:r>
    </w:p>
    <w:p w14:paraId="62CFCF89" w14:textId="032D5FDC" w:rsidR="00363FEA" w:rsidRDefault="00363FEA" w:rsidP="00363FEA">
      <w:pPr>
        <w:pStyle w:val="NormalWeb"/>
        <w:spacing w:before="181" w:beforeAutospacing="0" w:after="0" w:afterAutospacing="0"/>
        <w:ind w:left="2" w:right="699" w:hanging="7"/>
        <w:jc w:val="both"/>
        <w:rPr>
          <w:i/>
          <w:color w:val="000000"/>
        </w:rPr>
      </w:pPr>
      <w:r w:rsidRPr="00C350DB">
        <w:rPr>
          <w:i/>
          <w:color w:val="000000"/>
        </w:rPr>
        <w:t xml:space="preserve">This is an excellent </w:t>
      </w:r>
      <w:r w:rsidR="00615533" w:rsidRPr="00C350DB">
        <w:rPr>
          <w:i/>
          <w:color w:val="000000"/>
        </w:rPr>
        <w:t>question and</w:t>
      </w:r>
      <w:r w:rsidR="00EC5ADA">
        <w:rPr>
          <w:i/>
          <w:color w:val="000000"/>
        </w:rPr>
        <w:t xml:space="preserve"> highlights a point we should make clearer in the manuscript. It is currently impossible to know how likely a ‘sufficient variability in k</w:t>
      </w:r>
      <w:r w:rsidR="00EC5ADA">
        <w:rPr>
          <w:i/>
          <w:color w:val="000000"/>
          <w:vertAlign w:val="subscript"/>
        </w:rPr>
        <w:t>600</w:t>
      </w:r>
      <w:r w:rsidR="00EC5ADA">
        <w:rPr>
          <w:i/>
          <w:color w:val="000000"/>
        </w:rPr>
        <w:t xml:space="preserve">’ will be in SWOT rivers. This is one of the questions we hope to answer once BIKER is run on real SWOT </w:t>
      </w:r>
      <w:proofErr w:type="gramStart"/>
      <w:r w:rsidR="00EC5ADA">
        <w:rPr>
          <w:i/>
          <w:color w:val="000000"/>
        </w:rPr>
        <w:t>data</w:t>
      </w:r>
      <w:proofErr w:type="gramEnd"/>
      <w:r w:rsidR="00EC5ADA">
        <w:rPr>
          <w:i/>
          <w:color w:val="000000"/>
        </w:rPr>
        <w:t xml:space="preserve"> and we are able to infer the temporal variation in k</w:t>
      </w:r>
      <w:r w:rsidR="00EC5ADA">
        <w:rPr>
          <w:i/>
          <w:color w:val="000000"/>
          <w:vertAlign w:val="subscript"/>
        </w:rPr>
        <w:t>600</w:t>
      </w:r>
      <w:r w:rsidR="00EC5ADA">
        <w:rPr>
          <w:i/>
          <w:color w:val="000000"/>
        </w:rPr>
        <w:t xml:space="preserve"> for each SWOT-observable river. </w:t>
      </w:r>
      <w:r w:rsidR="00D42DD9">
        <w:rPr>
          <w:i/>
          <w:color w:val="000000"/>
        </w:rPr>
        <w:t xml:space="preserve">It is also a question that the SWOT discharge community seeks to answer during the calibration and validation phases of the satellite mission. </w:t>
      </w:r>
      <w:r w:rsidR="0007797B">
        <w:rPr>
          <w:i/>
          <w:color w:val="000000"/>
        </w:rPr>
        <w:t>However,</w:t>
      </w:r>
      <w:r w:rsidR="00D42DD9">
        <w:rPr>
          <w:i/>
          <w:color w:val="000000"/>
        </w:rPr>
        <w:t xml:space="preserve"> for now we can try to contextualize this concern using a satellite much older than SWOT but with an approximately similar temporal resolution of 16 days: the Landsat program. Authors have recently shown that Landsat captures 97% of streamflow percentiles at 90% of United States gauges (Allen et al 2020), implying sufficient hydraulic visibility for the Landsat record and, likely, SWOT as well. T</w:t>
      </w:r>
      <w:r w:rsidR="00EC5ADA">
        <w:rPr>
          <w:i/>
          <w:color w:val="000000"/>
        </w:rPr>
        <w:t xml:space="preserve">o clarify, we have added the following statement to </w:t>
      </w:r>
      <w:r w:rsidR="003D133E">
        <w:rPr>
          <w:i/>
          <w:color w:val="000000"/>
        </w:rPr>
        <w:t xml:space="preserve">section </w:t>
      </w:r>
      <w:r w:rsidR="00AD7CD1">
        <w:rPr>
          <w:i/>
          <w:color w:val="000000"/>
        </w:rPr>
        <w:t>4.2:</w:t>
      </w:r>
    </w:p>
    <w:p w14:paraId="2D9D5979" w14:textId="08E78D96" w:rsidR="006E4787" w:rsidRPr="006E4787" w:rsidRDefault="006E4787" w:rsidP="00363FEA">
      <w:pPr>
        <w:pStyle w:val="NormalWeb"/>
        <w:spacing w:before="181" w:beforeAutospacing="0" w:after="0" w:afterAutospacing="0"/>
        <w:ind w:left="2" w:right="699" w:hanging="7"/>
        <w:jc w:val="both"/>
        <w:rPr>
          <w:i/>
          <w:color w:val="000000"/>
          <w:u w:val="single"/>
        </w:rPr>
      </w:pPr>
      <w:r w:rsidRPr="006E4787">
        <w:rPr>
          <w:i/>
          <w:iCs/>
          <w:color w:val="000000"/>
          <w:highlight w:val="darkGray"/>
          <w:u w:val="single"/>
        </w:rPr>
        <w:t xml:space="preserve">While it is presently impossible to know whether SWOT will achieve ‘sufficient hydraulic visibility’ over its lifetime, recent similar work using the Landsat archive suggests that most rivers’ full flow regime will be observed by the SWOT satellite: Allen et al. (2020) found that the Landsat record observed 97% of streamflow percentiles in 90% of United States </w:t>
      </w:r>
      <w:proofErr w:type="spellStart"/>
      <w:r w:rsidRPr="006E4787">
        <w:rPr>
          <w:i/>
          <w:iCs/>
          <w:color w:val="000000"/>
          <w:highlight w:val="darkGray"/>
          <w:u w:val="single"/>
        </w:rPr>
        <w:t>streamgauges</w:t>
      </w:r>
      <w:proofErr w:type="spellEnd"/>
      <w:r w:rsidRPr="006E4787">
        <w:rPr>
          <w:i/>
          <w:iCs/>
          <w:color w:val="000000"/>
          <w:highlight w:val="darkGray"/>
          <w:u w:val="single"/>
        </w:rPr>
        <w:t xml:space="preserve">. Landsat has an average temporal resolution of 16 days, which is approximately </w:t>
      </w:r>
      <w:proofErr w:type="gramStart"/>
      <w:r w:rsidRPr="006E4787">
        <w:rPr>
          <w:i/>
          <w:iCs/>
          <w:color w:val="000000"/>
          <w:highlight w:val="darkGray"/>
          <w:u w:val="single"/>
        </w:rPr>
        <w:t>similar to</w:t>
      </w:r>
      <w:proofErr w:type="gramEnd"/>
      <w:r w:rsidRPr="006E4787">
        <w:rPr>
          <w:i/>
          <w:iCs/>
          <w:color w:val="000000"/>
          <w:highlight w:val="darkGray"/>
          <w:u w:val="single"/>
        </w:rPr>
        <w:t xml:space="preserve"> the repeat cycle for SWOT compared to Landsat. Further, SWOT will penetrate clouds and provide even more data on cloudy days (unlike Landsat's optical sensor). With that said, the nominal lifespan of SWOT is only three years, within which </w:t>
      </w:r>
      <w:r w:rsidRPr="006E4787">
        <w:rPr>
          <w:i/>
          <w:iCs/>
          <w:color w:val="000000"/>
          <w:highlight w:val="darkGray"/>
          <w:u w:val="single"/>
        </w:rPr>
        <w:lastRenderedPageBreak/>
        <w:t>certain streamflow magnitudes may not be experienced and reduce the chance that ‘sufficient hydraulic visibility’ is achieved.</w:t>
      </w:r>
    </w:p>
    <w:p w14:paraId="76CB7E09" w14:textId="2FE2C0AA" w:rsidR="00E569B2" w:rsidRDefault="0086546C" w:rsidP="00E569B2">
      <w:pPr>
        <w:pStyle w:val="NormalWeb"/>
        <w:spacing w:before="172" w:beforeAutospacing="0" w:after="0" w:afterAutospacing="0"/>
        <w:ind w:left="2"/>
        <w:rPr>
          <w:color w:val="000000"/>
        </w:rPr>
      </w:pPr>
      <w:r w:rsidRPr="00175F9E">
        <w:rPr>
          <w:b/>
          <w:color w:val="000000"/>
        </w:rPr>
        <w:t>L 630</w:t>
      </w:r>
      <w:r w:rsidR="00E569B2" w:rsidRPr="00175F9E">
        <w:rPr>
          <w:color w:val="000000"/>
        </w:rPr>
        <w:t xml:space="preserve"> What is meant </w:t>
      </w:r>
      <w:r w:rsidR="009F0FA8" w:rsidRPr="00175F9E">
        <w:rPr>
          <w:color w:val="000000"/>
        </w:rPr>
        <w:t>by nearly entirely observable?</w:t>
      </w:r>
    </w:p>
    <w:p w14:paraId="45AAAD86" w14:textId="788B94EE"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w:t>
      </w:r>
      <w:r w:rsidR="00EB1345">
        <w:rPr>
          <w:i/>
          <w:color w:val="000000"/>
        </w:rPr>
        <w:t>now in the Discussion</w:t>
      </w:r>
      <w:r w:rsidRPr="00C350DB">
        <w:rPr>
          <w:i/>
          <w:color w:val="000000"/>
        </w:rPr>
        <w:t>) to the following:</w:t>
      </w:r>
    </w:p>
    <w:p w14:paraId="68580328" w14:textId="02B851D0" w:rsidR="009F0FA8" w:rsidRDefault="00DC2137" w:rsidP="00E569B2">
      <w:pPr>
        <w:pStyle w:val="NormalWeb"/>
        <w:spacing w:before="172" w:beforeAutospacing="0" w:after="0" w:afterAutospacing="0"/>
        <w:ind w:left="2"/>
        <w:rPr>
          <w:i/>
          <w:vertAlign w:val="subscript"/>
        </w:rPr>
      </w:pPr>
      <w:r w:rsidRPr="00377257">
        <w:rPr>
          <w:i/>
          <w:highlight w:val="darkGray"/>
        </w:rPr>
        <w:t>W</w:t>
      </w:r>
      <w:r w:rsidR="009F0FA8" w:rsidRPr="00377257">
        <w:rPr>
          <w:i/>
          <w:highlight w:val="darkGray"/>
        </w:rPr>
        <w:t xml:space="preserve">e developed 1) a </w:t>
      </w:r>
      <w:r w:rsidR="009F0FA8" w:rsidRPr="00377257">
        <w:rPr>
          <w:i/>
          <w:highlight w:val="darkGray"/>
          <w:u w:val="single"/>
        </w:rPr>
        <w:t xml:space="preserve">wide-river-specific </w:t>
      </w:r>
      <w:r w:rsidR="009F0FA8" w:rsidRPr="00377257">
        <w:rPr>
          <w:i/>
          <w:highlight w:val="darkGray"/>
        </w:rPr>
        <w:t xml:space="preserve">hydraulic model for </w:t>
      </w:r>
      <w:r w:rsidR="00CB07EB" w:rsidRPr="00377257">
        <w:rPr>
          <w:rFonts w:ascii="Cambria Math" w:hAnsi="Cambria Math" w:cs="Cambria Math"/>
          <w:i/>
          <w:highlight w:val="darkGray"/>
        </w:rPr>
        <w:t>k</w:t>
      </w:r>
      <w:r w:rsidR="00CB07EB" w:rsidRPr="00377257">
        <w:rPr>
          <w:rFonts w:ascii="Cambria Math" w:hAnsi="Cambria Math" w:cs="Cambria Math"/>
          <w:i/>
          <w:highlight w:val="darkGray"/>
          <w:vertAlign w:val="subscript"/>
        </w:rPr>
        <w:t>600</w:t>
      </w:r>
      <w:r w:rsidR="009F0FA8" w:rsidRPr="00377257">
        <w:rPr>
          <w:i/>
          <w:highlight w:val="darkGray"/>
        </w:rPr>
        <w:t xml:space="preserve"> </w:t>
      </w:r>
      <w:r w:rsidR="009F0FA8" w:rsidRPr="00377257">
        <w:rPr>
          <w:i/>
          <w:strike/>
          <w:highlight w:val="darkGray"/>
        </w:rPr>
        <w:t xml:space="preserve">that is nearly entirely SWOT observable </w:t>
      </w:r>
      <w:proofErr w:type="gramStart"/>
      <w:r w:rsidR="009F0FA8" w:rsidRPr="00377257">
        <w:rPr>
          <w:i/>
          <w:strike/>
          <w:highlight w:val="darkGray"/>
        </w:rPr>
        <w:t>and</w:t>
      </w:r>
      <w:r w:rsidR="009F0FA8" w:rsidRPr="00377257">
        <w:rPr>
          <w:i/>
          <w:highlight w:val="darkGray"/>
        </w:rPr>
        <w:t xml:space="preserve">  </w:t>
      </w:r>
      <w:r w:rsidR="009F0FA8" w:rsidRPr="00377257">
        <w:rPr>
          <w:i/>
          <w:highlight w:val="darkGray"/>
          <w:u w:val="single"/>
        </w:rPr>
        <w:t>that</w:t>
      </w:r>
      <w:proofErr w:type="gramEnd"/>
      <w:r w:rsidR="009F0FA8" w:rsidRPr="00377257">
        <w:rPr>
          <w:i/>
          <w:highlight w:val="darkGray"/>
          <w:u w:val="single"/>
        </w:rPr>
        <w:t xml:space="preserve"> </w:t>
      </w:r>
      <w:r w:rsidR="009F0FA8" w:rsidRPr="00377257">
        <w:rPr>
          <w:i/>
          <w:highlight w:val="darkGray"/>
        </w:rPr>
        <w:t xml:space="preserve">explains </w:t>
      </w:r>
      <w:r w:rsidR="0048041A" w:rsidRPr="0048041A">
        <w:rPr>
          <w:i/>
          <w:highlight w:val="darkGray"/>
          <w:u w:val="single"/>
        </w:rPr>
        <w:t>5</w:t>
      </w:r>
      <w:r w:rsidR="009F0FA8" w:rsidRPr="00377257">
        <w:rPr>
          <w:i/>
          <w:highlight w:val="darkGray"/>
        </w:rPr>
        <w:t xml:space="preserve">0% of variation in </w:t>
      </w:r>
      <w:r w:rsidR="009F0FA8" w:rsidRPr="00377257">
        <w:rPr>
          <w:rFonts w:ascii="Cambria Math" w:hAnsi="Cambria Math" w:cs="Cambria Math"/>
          <w:i/>
          <w:highlight w:val="darkGray"/>
        </w:rPr>
        <w:t>𝑘</w:t>
      </w:r>
      <w:r w:rsidR="00CB07EB" w:rsidRPr="00377257">
        <w:rPr>
          <w:i/>
          <w:highlight w:val="darkGray"/>
          <w:vertAlign w:val="subscript"/>
        </w:rPr>
        <w:t>600</w:t>
      </w:r>
    </w:p>
    <w:p w14:paraId="5EA56A8B" w14:textId="77777777" w:rsidR="003A30BA" w:rsidRPr="009F0FA8" w:rsidRDefault="003A30BA" w:rsidP="00E569B2">
      <w:pPr>
        <w:pStyle w:val="NormalWeb"/>
        <w:spacing w:before="172" w:beforeAutospacing="0" w:after="0" w:afterAutospacing="0"/>
        <w:ind w:left="2"/>
        <w:rPr>
          <w:i/>
        </w:rPr>
      </w:pPr>
    </w:p>
    <w:p w14:paraId="528FCA24" w14:textId="0FA96BB3" w:rsidR="00EF0FAE" w:rsidRPr="003A30BA" w:rsidRDefault="00EF0FAE" w:rsidP="003A30BA">
      <w:pPr>
        <w:pStyle w:val="Heading2"/>
        <w:rPr>
          <w:rFonts w:ascii="Times New Roman" w:hAnsi="Times New Roman" w:cs="Times New Roman"/>
          <w:b/>
          <w:bCs/>
          <w:color w:val="auto"/>
        </w:rPr>
      </w:pPr>
      <w:r w:rsidRPr="003A30BA">
        <w:rPr>
          <w:rFonts w:ascii="Times New Roman" w:hAnsi="Times New Roman" w:cs="Times New Roman"/>
          <w:b/>
          <w:bCs/>
          <w:color w:val="auto"/>
        </w:rPr>
        <w:t>Small Comments</w:t>
      </w:r>
      <w:r w:rsidR="00D0746B" w:rsidRPr="003A30BA">
        <w:rPr>
          <w:rFonts w:ascii="Times New Roman" w:hAnsi="Times New Roman" w:cs="Times New Roman"/>
          <w:b/>
          <w:bCs/>
          <w:color w:val="auto"/>
        </w:rPr>
        <w:t>:</w:t>
      </w:r>
    </w:p>
    <w:p w14:paraId="3A7A09FF" w14:textId="77777777"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1</w:t>
      </w:r>
      <w:r w:rsidRPr="00175F9E">
        <w:rPr>
          <w:rFonts w:ascii="Times New Roman" w:hAnsi="Times New Roman" w:cs="Times New Roman"/>
          <w:sz w:val="24"/>
        </w:rPr>
        <w:t xml:space="preserve"> Define what BIKER stands for.</w:t>
      </w:r>
    </w:p>
    <w:p w14:paraId="76DE4E48" w14:textId="77777777"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2</w:t>
      </w:r>
      <w:r w:rsidRPr="00175F9E">
        <w:rPr>
          <w:rFonts w:ascii="Times New Roman" w:hAnsi="Times New Roman" w:cs="Times New Roman"/>
          <w:sz w:val="24"/>
        </w:rPr>
        <w:t xml:space="preserve"> What makes the algorithm robust? </w:t>
      </w:r>
    </w:p>
    <w:p w14:paraId="71957B4E" w14:textId="18BACA05"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3</w:t>
      </w:r>
      <w:r w:rsidRPr="00175F9E">
        <w:rPr>
          <w:rFonts w:ascii="Times New Roman" w:hAnsi="Times New Roman" w:cs="Times New Roman"/>
          <w:sz w:val="24"/>
        </w:rPr>
        <w:t xml:space="preserve"> How will BIKER allow for novel study of spatiotemporal gas exchange?</w:t>
      </w:r>
    </w:p>
    <w:p w14:paraId="714AAD5A" w14:textId="302E47B3"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L24</w:t>
      </w:r>
      <w:r w:rsidR="001E3408" w:rsidRPr="00175F9E">
        <w:rPr>
          <w:rFonts w:ascii="Times New Roman" w:hAnsi="Times New Roman" w:cs="Times New Roman"/>
          <w:sz w:val="24"/>
          <w:szCs w:val="24"/>
        </w:rPr>
        <w:t xml:space="preserve"> Define SWOT</w:t>
      </w:r>
    </w:p>
    <w:p w14:paraId="58E95393"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L25</w:t>
      </w:r>
      <w:r w:rsidRPr="00175F9E">
        <w:rPr>
          <w:rFonts w:ascii="Times New Roman" w:hAnsi="Times New Roman" w:cs="Times New Roman"/>
          <w:sz w:val="24"/>
          <w:szCs w:val="24"/>
        </w:rPr>
        <w:t xml:space="preserve"> upon launch and subsequent data collection  </w:t>
      </w:r>
    </w:p>
    <w:p w14:paraId="0A380E3D"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L27</w:t>
      </w:r>
      <w:r w:rsidRPr="00175F9E">
        <w:rPr>
          <w:rFonts w:ascii="Times New Roman" w:hAnsi="Times New Roman" w:cs="Times New Roman"/>
          <w:sz w:val="24"/>
          <w:szCs w:val="24"/>
        </w:rPr>
        <w:t xml:space="preserve"> include the range of “SWOT-observable rivers” </w:t>
      </w:r>
    </w:p>
    <w:p w14:paraId="0AA8E509"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L47-49</w:t>
      </w:r>
      <w:r w:rsidRPr="00175F9E">
        <w:rPr>
          <w:rFonts w:ascii="Times New Roman" w:hAnsi="Times New Roman" w:cs="Times New Roman"/>
          <w:sz w:val="24"/>
          <w:szCs w:val="24"/>
        </w:rPr>
        <w:t xml:space="preserve"> could report carbon flux values for ocean and forest uptake here to have a better idea of the comparison. </w:t>
      </w:r>
    </w:p>
    <w:p w14:paraId="0C6748D7"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L50</w:t>
      </w:r>
      <w:r w:rsidRPr="00175F9E">
        <w:rPr>
          <w:rFonts w:ascii="Times New Roman" w:hAnsi="Times New Roman" w:cs="Times New Roman"/>
          <w:sz w:val="24"/>
          <w:szCs w:val="24"/>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L83</w:t>
      </w:r>
      <w:r w:rsidRPr="00175F9E">
        <w:rPr>
          <w:rFonts w:ascii="Times New Roman" w:hAnsi="Times New Roman" w:cs="Times New Roman"/>
          <w:sz w:val="24"/>
          <w:szCs w:val="24"/>
        </w:rPr>
        <w:t xml:space="preserve"> Upscaling can’t be performed in the literature… perhaps, “upscaling has been performed using various techniques.” </w:t>
      </w:r>
    </w:p>
    <w:p w14:paraId="58B042A8" w14:textId="4507D36E"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L95</w:t>
      </w:r>
      <w:r w:rsidRPr="00175F9E">
        <w:rPr>
          <w:rFonts w:ascii="Times New Roman" w:hAnsi="Times New Roman" w:cs="Times New Roman"/>
          <w:sz w:val="24"/>
          <w:szCs w:val="24"/>
        </w:rPr>
        <w:t xml:space="preserve"> define the gas exchange of oxygen (kO2)</w:t>
      </w:r>
    </w:p>
    <w:p w14:paraId="50BAE842" w14:textId="0D7A1A19"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Section 3 Header</w:t>
      </w:r>
      <w:r w:rsidRPr="00175F9E">
        <w:rPr>
          <w:rFonts w:ascii="Times New Roman" w:hAnsi="Times New Roman" w:cs="Times New Roman"/>
          <w:sz w:val="24"/>
          <w:szCs w:val="24"/>
        </w:rPr>
        <w:t xml:space="preserve"> “Equation 7” should be removed from the heading, instead something along the lines of “BIKER algorithm development and validation”</w:t>
      </w:r>
    </w:p>
    <w:p w14:paraId="2047EBE7" w14:textId="695F928F"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507</w:t>
      </w:r>
      <w:r w:rsidRPr="00175F9E">
        <w:rPr>
          <w:rFonts w:ascii="Times New Roman" w:hAnsi="Times New Roman" w:cs="Times New Roman"/>
          <w:sz w:val="24"/>
          <w:szCs w:val="24"/>
        </w:rPr>
        <w:t xml:space="preserve"> Add units (</w:t>
      </w:r>
      <w:proofErr w:type="spellStart"/>
      <w:r w:rsidRPr="00175F9E">
        <w:rPr>
          <w:rFonts w:ascii="Times New Roman" w:hAnsi="Times New Roman" w:cs="Times New Roman"/>
          <w:sz w:val="24"/>
          <w:szCs w:val="24"/>
        </w:rPr>
        <w:t>Tg</w:t>
      </w:r>
      <w:proofErr w:type="spellEnd"/>
      <w:r w:rsidRPr="00175F9E">
        <w:rPr>
          <w:rFonts w:ascii="Times New Roman" w:hAnsi="Times New Roman" w:cs="Times New Roman"/>
          <w:sz w:val="24"/>
          <w:szCs w:val="24"/>
        </w:rPr>
        <w:t>-C/</w:t>
      </w:r>
      <w:proofErr w:type="spellStart"/>
      <w:r w:rsidRPr="00175F9E">
        <w:rPr>
          <w:rFonts w:ascii="Times New Roman" w:hAnsi="Times New Roman" w:cs="Times New Roman"/>
          <w:sz w:val="24"/>
          <w:szCs w:val="24"/>
        </w:rPr>
        <w:t>yr</w:t>
      </w:r>
      <w:proofErr w:type="spellEnd"/>
      <w:r w:rsidRPr="00175F9E">
        <w:rPr>
          <w:rFonts w:ascii="Times New Roman" w:hAnsi="Times New Roman" w:cs="Times New Roman"/>
          <w:sz w:val="24"/>
          <w:szCs w:val="24"/>
        </w:rPr>
        <w:t>)</w:t>
      </w:r>
    </w:p>
    <w:p w14:paraId="12866C64" w14:textId="73BFFD88"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631</w:t>
      </w:r>
      <w:r w:rsidRPr="00175F9E">
        <w:rPr>
          <w:rFonts w:ascii="Times New Roman" w:hAnsi="Times New Roman" w:cs="Times New Roman"/>
          <w:sz w:val="24"/>
          <w:szCs w:val="24"/>
        </w:rPr>
        <w:t xml:space="preserve"> could change “using no on-the ground information” to “using on</w:t>
      </w:r>
      <w:r w:rsidR="001D194C" w:rsidRPr="00175F9E">
        <w:rPr>
          <w:rFonts w:ascii="Times New Roman" w:hAnsi="Times New Roman" w:cs="Times New Roman"/>
          <w:sz w:val="24"/>
          <w:szCs w:val="24"/>
        </w:rPr>
        <w:t>ly remotely sensed information”</w:t>
      </w:r>
    </w:p>
    <w:p w14:paraId="276E4AE9" w14:textId="4A1A94A6" w:rsidR="001D194C" w:rsidRPr="00175F9E" w:rsidRDefault="001D194C"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636</w:t>
      </w:r>
      <w:r w:rsidRPr="00175F9E">
        <w:rPr>
          <w:rFonts w:ascii="Times New Roman" w:hAnsi="Times New Roman" w:cs="Times New Roman"/>
          <w:sz w:val="24"/>
          <w:szCs w:val="24"/>
        </w:rPr>
        <w:t xml:space="preserve"> Could add a last sentence to state that it will help constrain the contribution of inland waters to GHG emissions. </w:t>
      </w:r>
    </w:p>
    <w:p w14:paraId="5100DB43" w14:textId="77777777" w:rsidR="005A219C" w:rsidRPr="00C350DB" w:rsidRDefault="00EF0FAE" w:rsidP="005A219C">
      <w:pPr>
        <w:pStyle w:val="NormalWeb"/>
        <w:spacing w:before="178" w:beforeAutospacing="0" w:after="0" w:afterAutospacing="0"/>
        <w:ind w:left="4"/>
        <w:rPr>
          <w:i/>
        </w:rPr>
      </w:pPr>
      <w:r w:rsidRPr="00175F9E">
        <w:rPr>
          <w:i/>
        </w:rPr>
        <w:t xml:space="preserve">We agree with </w:t>
      </w:r>
      <w:proofErr w:type="gramStart"/>
      <w:r w:rsidRPr="00175F9E">
        <w:rPr>
          <w:i/>
        </w:rPr>
        <w:t>all of</w:t>
      </w:r>
      <w:proofErr w:type="gramEnd"/>
      <w:r w:rsidRPr="00175F9E">
        <w:rPr>
          <w:i/>
        </w:rPr>
        <w:t xml:space="preserve"> the</w:t>
      </w:r>
      <w:r w:rsidRPr="00C350DB">
        <w:rPr>
          <w:i/>
        </w:rPr>
        <w:t xml:space="preserve"> reviewer’s suggestions and have made the appropriate changes to the manuscript.</w:t>
      </w:r>
    </w:p>
    <w:p w14:paraId="18602C07" w14:textId="2FF63141" w:rsidR="004E537C" w:rsidRPr="00207C1C" w:rsidRDefault="005A219C" w:rsidP="00207C1C">
      <w:pPr>
        <w:pStyle w:val="Heading1"/>
        <w:rPr>
          <w:rFonts w:ascii="Times New Roman" w:eastAsia="Times New Roman" w:hAnsi="Times New Roman" w:cs="Times New Roman"/>
          <w:b/>
          <w:bCs/>
          <w:i/>
          <w:color w:val="auto"/>
          <w:sz w:val="24"/>
          <w:szCs w:val="24"/>
          <w:highlight w:val="green"/>
        </w:rPr>
      </w:pPr>
      <w:r w:rsidRPr="00207C1C">
        <w:rPr>
          <w:rFonts w:ascii="Times New Roman" w:hAnsi="Times New Roman" w:cs="Times New Roman"/>
          <w:b/>
          <w:bCs/>
          <w:i/>
          <w:color w:val="auto"/>
          <w:highlight w:val="green"/>
        </w:rPr>
        <w:br w:type="page"/>
      </w:r>
      <w:r w:rsidR="006E3248" w:rsidRPr="00207C1C">
        <w:rPr>
          <w:rFonts w:ascii="Times New Roman" w:hAnsi="Times New Roman" w:cs="Times New Roman"/>
          <w:b/>
          <w:bCs/>
          <w:color w:val="auto"/>
        </w:rPr>
        <w:lastRenderedPageBreak/>
        <w:t>References</w:t>
      </w:r>
    </w:p>
    <w:p w14:paraId="3422FECA" w14:textId="020F3880" w:rsidR="00226180" w:rsidRDefault="00226180" w:rsidP="00E7123D">
      <w:pPr>
        <w:rPr>
          <w:rFonts w:ascii="Times New Roman" w:eastAsia="Times New Roman" w:hAnsi="Times New Roman" w:cs="Times New Roman"/>
          <w:sz w:val="24"/>
          <w:szCs w:val="24"/>
        </w:rPr>
      </w:pPr>
      <w:r w:rsidRPr="00226180">
        <w:rPr>
          <w:rFonts w:ascii="Times New Roman" w:eastAsia="Times New Roman" w:hAnsi="Times New Roman" w:cs="Times New Roman"/>
          <w:sz w:val="24"/>
          <w:szCs w:val="24"/>
        </w:rPr>
        <w:t xml:space="preserve">Allen, G. H., Yang, X., Gardner, J., Holliman, J., David, C. H., &amp; Ross, M. (2020). Timing of Landsat overpasses effectively captures flow conditions of large rivers. </w:t>
      </w:r>
      <w:r w:rsidRPr="00226180">
        <w:rPr>
          <w:rFonts w:ascii="Times New Roman" w:eastAsia="Times New Roman" w:hAnsi="Times New Roman" w:cs="Times New Roman"/>
          <w:i/>
          <w:iCs/>
          <w:sz w:val="24"/>
          <w:szCs w:val="24"/>
        </w:rPr>
        <w:t>Remote Sensing</w:t>
      </w:r>
      <w:r w:rsidRPr="00226180">
        <w:rPr>
          <w:rFonts w:ascii="Times New Roman" w:eastAsia="Times New Roman" w:hAnsi="Times New Roman" w:cs="Times New Roman"/>
          <w:sz w:val="24"/>
          <w:szCs w:val="24"/>
        </w:rPr>
        <w:t xml:space="preserve">, </w:t>
      </w:r>
      <w:r w:rsidRPr="00226180">
        <w:rPr>
          <w:rFonts w:ascii="Times New Roman" w:eastAsia="Times New Roman" w:hAnsi="Times New Roman" w:cs="Times New Roman"/>
          <w:i/>
          <w:iCs/>
          <w:sz w:val="24"/>
          <w:szCs w:val="24"/>
        </w:rPr>
        <w:t>12</w:t>
      </w:r>
      <w:r w:rsidRPr="00226180">
        <w:rPr>
          <w:rFonts w:ascii="Times New Roman" w:eastAsia="Times New Roman" w:hAnsi="Times New Roman" w:cs="Times New Roman"/>
          <w:sz w:val="24"/>
          <w:szCs w:val="24"/>
        </w:rPr>
        <w:t>(9), 1510.</w:t>
      </w:r>
    </w:p>
    <w:p w14:paraId="5B93D556" w14:textId="7E279C6D" w:rsidR="006E3248" w:rsidRDefault="006E3248" w:rsidP="006E3248">
      <w:pPr>
        <w:spacing w:after="0" w:line="240" w:lineRule="auto"/>
        <w:rPr>
          <w:rFonts w:ascii="Times New Roman" w:eastAsia="Times New Roman" w:hAnsi="Times New Roman" w:cs="Times New Roman"/>
          <w:sz w:val="24"/>
          <w:szCs w:val="24"/>
        </w:rPr>
      </w:pPr>
      <w:proofErr w:type="spellStart"/>
      <w:r w:rsidRPr="006E3248">
        <w:rPr>
          <w:rFonts w:ascii="Times New Roman" w:eastAsia="Times New Roman" w:hAnsi="Times New Roman" w:cs="Times New Roman"/>
          <w:sz w:val="24"/>
          <w:szCs w:val="24"/>
        </w:rPr>
        <w:t>Altenau</w:t>
      </w:r>
      <w:proofErr w:type="spellEnd"/>
      <w:r w:rsidRPr="006E3248">
        <w:rPr>
          <w:rFonts w:ascii="Times New Roman" w:eastAsia="Times New Roman" w:hAnsi="Times New Roman" w:cs="Times New Roman"/>
          <w:sz w:val="24"/>
          <w:szCs w:val="24"/>
        </w:rPr>
        <w:t xml:space="preserve">, E. H., </w:t>
      </w:r>
      <w:proofErr w:type="spellStart"/>
      <w:r w:rsidRPr="006E3248">
        <w:rPr>
          <w:rFonts w:ascii="Times New Roman" w:eastAsia="Times New Roman" w:hAnsi="Times New Roman" w:cs="Times New Roman"/>
          <w:sz w:val="24"/>
          <w:szCs w:val="24"/>
        </w:rPr>
        <w:t>Pavelsky</w:t>
      </w:r>
      <w:proofErr w:type="spellEnd"/>
      <w:r w:rsidRPr="006E3248">
        <w:rPr>
          <w:rFonts w:ascii="Times New Roman" w:eastAsia="Times New Roman" w:hAnsi="Times New Roman" w:cs="Times New Roman"/>
          <w:sz w:val="24"/>
          <w:szCs w:val="24"/>
        </w:rPr>
        <w:t xml:space="preserve">, T. M., Durand, M. T., Yang, X., </w:t>
      </w:r>
      <w:proofErr w:type="spellStart"/>
      <w:r w:rsidRPr="006E3248">
        <w:rPr>
          <w:rFonts w:ascii="Times New Roman" w:eastAsia="Times New Roman" w:hAnsi="Times New Roman" w:cs="Times New Roman"/>
          <w:sz w:val="24"/>
          <w:szCs w:val="24"/>
        </w:rPr>
        <w:t>Frasson</w:t>
      </w:r>
      <w:proofErr w:type="spellEnd"/>
      <w:r w:rsidRPr="006E3248">
        <w:rPr>
          <w:rFonts w:ascii="Times New Roman" w:eastAsia="Times New Roman" w:hAnsi="Times New Roman" w:cs="Times New Roman"/>
          <w:sz w:val="24"/>
          <w:szCs w:val="24"/>
        </w:rPr>
        <w:t xml:space="preserve">, R. P. D. M., &amp; </w:t>
      </w:r>
      <w:proofErr w:type="spellStart"/>
      <w:r w:rsidRPr="006E3248">
        <w:rPr>
          <w:rFonts w:ascii="Times New Roman" w:eastAsia="Times New Roman" w:hAnsi="Times New Roman" w:cs="Times New Roman"/>
          <w:sz w:val="24"/>
          <w:szCs w:val="24"/>
        </w:rPr>
        <w:t>Bendezu</w:t>
      </w:r>
      <w:proofErr w:type="spellEnd"/>
      <w:r w:rsidRPr="006E3248">
        <w:rPr>
          <w:rFonts w:ascii="Times New Roman" w:eastAsia="Times New Roman" w:hAnsi="Times New Roman" w:cs="Times New Roman"/>
          <w:sz w:val="24"/>
          <w:szCs w:val="24"/>
        </w:rPr>
        <w:t xml:space="preserve">,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50A8FFC7" w14:textId="7E694AA2" w:rsidR="008A2E38" w:rsidRDefault="008A2E38" w:rsidP="006E3248">
      <w:pPr>
        <w:spacing w:after="0" w:line="240" w:lineRule="auto"/>
        <w:rPr>
          <w:rFonts w:ascii="Times New Roman" w:eastAsia="Times New Roman" w:hAnsi="Times New Roman" w:cs="Times New Roman"/>
          <w:sz w:val="24"/>
          <w:szCs w:val="24"/>
        </w:rPr>
      </w:pPr>
    </w:p>
    <w:p w14:paraId="286124C9" w14:textId="5E9D0B62" w:rsidR="008A2E38" w:rsidRPr="00065874" w:rsidRDefault="008A2E38" w:rsidP="006E3248">
      <w:pPr>
        <w:spacing w:after="0" w:line="240" w:lineRule="auto"/>
        <w:rPr>
          <w:rFonts w:ascii="Times New Roman" w:eastAsia="Times New Roman" w:hAnsi="Times New Roman" w:cs="Times New Roman"/>
          <w:sz w:val="24"/>
          <w:szCs w:val="24"/>
        </w:rPr>
      </w:pPr>
      <w:proofErr w:type="spellStart"/>
      <w:r w:rsidRPr="008A2E38">
        <w:rPr>
          <w:rFonts w:ascii="Times New Roman" w:eastAsia="Times New Roman" w:hAnsi="Times New Roman" w:cs="Times New Roman"/>
          <w:sz w:val="24"/>
          <w:szCs w:val="24"/>
        </w:rPr>
        <w:t>Biancamaria</w:t>
      </w:r>
      <w:proofErr w:type="spellEnd"/>
      <w:r w:rsidRPr="008A2E38">
        <w:rPr>
          <w:rFonts w:ascii="Times New Roman" w:eastAsia="Times New Roman" w:hAnsi="Times New Roman" w:cs="Times New Roman"/>
          <w:sz w:val="24"/>
          <w:szCs w:val="24"/>
        </w:rPr>
        <w:t xml:space="preserve">, S., </w:t>
      </w:r>
      <w:proofErr w:type="spellStart"/>
      <w:r w:rsidRPr="008A2E38">
        <w:rPr>
          <w:rFonts w:ascii="Times New Roman" w:eastAsia="Times New Roman" w:hAnsi="Times New Roman" w:cs="Times New Roman"/>
          <w:sz w:val="24"/>
          <w:szCs w:val="24"/>
        </w:rPr>
        <w:t>Lettenmaier</w:t>
      </w:r>
      <w:proofErr w:type="spellEnd"/>
      <w:r w:rsidRPr="008A2E38">
        <w:rPr>
          <w:rFonts w:ascii="Times New Roman" w:eastAsia="Times New Roman" w:hAnsi="Times New Roman" w:cs="Times New Roman"/>
          <w:sz w:val="24"/>
          <w:szCs w:val="24"/>
        </w:rPr>
        <w:t xml:space="preserve">, D. P., &amp; </w:t>
      </w:r>
      <w:proofErr w:type="spellStart"/>
      <w:r w:rsidRPr="008A2E38">
        <w:rPr>
          <w:rFonts w:ascii="Times New Roman" w:eastAsia="Times New Roman" w:hAnsi="Times New Roman" w:cs="Times New Roman"/>
          <w:sz w:val="24"/>
          <w:szCs w:val="24"/>
        </w:rPr>
        <w:t>Pavelsky</w:t>
      </w:r>
      <w:proofErr w:type="spellEnd"/>
      <w:r w:rsidRPr="008A2E38">
        <w:rPr>
          <w:rFonts w:ascii="Times New Roman" w:eastAsia="Times New Roman" w:hAnsi="Times New Roman" w:cs="Times New Roman"/>
          <w:sz w:val="24"/>
          <w:szCs w:val="24"/>
        </w:rPr>
        <w:t xml:space="preserve">, T. M. (2016). The SWOT mission and its capabilities for land hydrology. In </w:t>
      </w:r>
      <w:r w:rsidRPr="008A2E38">
        <w:rPr>
          <w:rFonts w:ascii="Times New Roman" w:eastAsia="Times New Roman" w:hAnsi="Times New Roman" w:cs="Times New Roman"/>
          <w:i/>
          <w:iCs/>
          <w:sz w:val="24"/>
          <w:szCs w:val="24"/>
        </w:rPr>
        <w:t>Remote sensing and water resources</w:t>
      </w:r>
      <w:r w:rsidRPr="008A2E38">
        <w:rPr>
          <w:rFonts w:ascii="Times New Roman" w:eastAsia="Times New Roman" w:hAnsi="Times New Roman" w:cs="Times New Roman"/>
          <w:sz w:val="24"/>
          <w:szCs w:val="24"/>
        </w:rPr>
        <w:t xml:space="preserve"> (pp. 117-147). Springer, Cham.</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0FB71FDD" w:rsidR="00921A5C"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w:t>
      </w:r>
      <w:proofErr w:type="spellStart"/>
      <w:r w:rsidRPr="00065874">
        <w:rPr>
          <w:rFonts w:ascii="Times New Roman" w:eastAsia="Times New Roman" w:hAnsi="Times New Roman" w:cs="Times New Roman"/>
          <w:sz w:val="24"/>
          <w:szCs w:val="24"/>
        </w:rPr>
        <w:t>Garambois</w:t>
      </w:r>
      <w:proofErr w:type="spellEnd"/>
      <w:r w:rsidRPr="00065874">
        <w:rPr>
          <w:rFonts w:ascii="Times New Roman" w:eastAsia="Times New Roman" w:hAnsi="Times New Roman" w:cs="Times New Roman"/>
          <w:sz w:val="24"/>
          <w:szCs w:val="24"/>
        </w:rPr>
        <w:t xml:space="preserve">, P. A., </w:t>
      </w:r>
      <w:proofErr w:type="spellStart"/>
      <w:r w:rsidRPr="00065874">
        <w:rPr>
          <w:rFonts w:ascii="Times New Roman" w:eastAsia="Times New Roman" w:hAnsi="Times New Roman" w:cs="Times New Roman"/>
          <w:sz w:val="24"/>
          <w:szCs w:val="24"/>
        </w:rPr>
        <w:t>Bjerklie</w:t>
      </w:r>
      <w:proofErr w:type="spellEnd"/>
      <w:r w:rsidRPr="00065874">
        <w:rPr>
          <w:rFonts w:ascii="Times New Roman" w:eastAsia="Times New Roman" w:hAnsi="Times New Roman" w:cs="Times New Roman"/>
          <w:sz w:val="24"/>
          <w:szCs w:val="24"/>
        </w:rPr>
        <w:t xml:space="preserve">, D., Smith, L. C., Roux, H., ... &amp; </w:t>
      </w:r>
      <w:proofErr w:type="spellStart"/>
      <w:r w:rsidRPr="00065874">
        <w:rPr>
          <w:rFonts w:ascii="Times New Roman" w:eastAsia="Times New Roman" w:hAnsi="Times New Roman" w:cs="Times New Roman"/>
          <w:sz w:val="24"/>
          <w:szCs w:val="24"/>
        </w:rPr>
        <w:t>Vilmin</w:t>
      </w:r>
      <w:proofErr w:type="spellEnd"/>
      <w:r w:rsidRPr="00065874">
        <w:rPr>
          <w:rFonts w:ascii="Times New Roman" w:eastAsia="Times New Roman" w:hAnsi="Times New Roman" w:cs="Times New Roman"/>
          <w:sz w:val="24"/>
          <w:szCs w:val="24"/>
        </w:rPr>
        <w:t xml:space="preserve">,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0EBFF661" w14:textId="0DC0024F" w:rsidR="008A5456" w:rsidRDefault="008A5456" w:rsidP="008A5456">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Durand, M., Neal, J., Rodríguez, E., </w:t>
      </w:r>
      <w:proofErr w:type="spellStart"/>
      <w:r w:rsidRPr="008A5456">
        <w:rPr>
          <w:rFonts w:ascii="Times New Roman" w:eastAsia="Times New Roman" w:hAnsi="Times New Roman" w:cs="Times New Roman"/>
          <w:sz w:val="24"/>
          <w:szCs w:val="24"/>
        </w:rPr>
        <w:t>Andreadis</w:t>
      </w:r>
      <w:proofErr w:type="spellEnd"/>
      <w:r w:rsidRPr="008A5456">
        <w:rPr>
          <w:rFonts w:ascii="Times New Roman" w:eastAsia="Times New Roman" w:hAnsi="Times New Roman" w:cs="Times New Roman"/>
          <w:sz w:val="24"/>
          <w:szCs w:val="24"/>
        </w:rPr>
        <w:t xml:space="preserve">, K. M., Smith, L. C., &amp; Yoon, Y. (2014). Estimating reach-averaged discharge for the River Severn from measurements of river water surface elevation and slope. </w:t>
      </w:r>
      <w:r w:rsidRPr="008A5456">
        <w:rPr>
          <w:rFonts w:ascii="Times New Roman" w:eastAsia="Times New Roman" w:hAnsi="Times New Roman" w:cs="Times New Roman"/>
          <w:i/>
          <w:iCs/>
          <w:sz w:val="24"/>
          <w:szCs w:val="24"/>
        </w:rPr>
        <w:t>Journal of Hydrology</w:t>
      </w:r>
      <w:r w:rsidRPr="008A5456">
        <w:rPr>
          <w:rFonts w:ascii="Times New Roman" w:eastAsia="Times New Roman" w:hAnsi="Times New Roman" w:cs="Times New Roman"/>
          <w:sz w:val="24"/>
          <w:szCs w:val="24"/>
        </w:rPr>
        <w:t xml:space="preserve">, </w:t>
      </w:r>
      <w:r w:rsidRPr="008A5456">
        <w:rPr>
          <w:rFonts w:ascii="Times New Roman" w:eastAsia="Times New Roman" w:hAnsi="Times New Roman" w:cs="Times New Roman"/>
          <w:i/>
          <w:iCs/>
          <w:sz w:val="24"/>
          <w:szCs w:val="24"/>
        </w:rPr>
        <w:t>511</w:t>
      </w:r>
      <w:r w:rsidRPr="008A5456">
        <w:rPr>
          <w:rFonts w:ascii="Times New Roman" w:eastAsia="Times New Roman" w:hAnsi="Times New Roman" w:cs="Times New Roman"/>
          <w:sz w:val="24"/>
          <w:szCs w:val="24"/>
        </w:rPr>
        <w:t>, 92-104.</w:t>
      </w:r>
    </w:p>
    <w:p w14:paraId="1A2557CF" w14:textId="77777777" w:rsidR="008A5456" w:rsidRPr="00065874" w:rsidRDefault="008A5456" w:rsidP="008A5456">
      <w:pPr>
        <w:spacing w:after="0" w:line="240" w:lineRule="auto"/>
        <w:rPr>
          <w:rFonts w:ascii="Times New Roman" w:eastAsia="Times New Roman" w:hAnsi="Times New Roman" w:cs="Times New Roman"/>
          <w:sz w:val="24"/>
          <w:szCs w:val="24"/>
        </w:rPr>
      </w:pPr>
    </w:p>
    <w:p w14:paraId="7AF1478E" w14:textId="41752BFE" w:rsidR="00921A5C" w:rsidRDefault="00921A5C" w:rsidP="00921A5C">
      <w:pPr>
        <w:spacing w:after="0" w:line="240" w:lineRule="auto"/>
        <w:rPr>
          <w:rFonts w:ascii="Times New Roman" w:eastAsia="Times New Roman" w:hAnsi="Times New Roman" w:cs="Times New Roman"/>
          <w:sz w:val="24"/>
          <w:szCs w:val="24"/>
        </w:rPr>
      </w:pPr>
      <w:proofErr w:type="spellStart"/>
      <w:r w:rsidRPr="00921A5C">
        <w:rPr>
          <w:rFonts w:ascii="Times New Roman" w:eastAsia="Times New Roman" w:hAnsi="Times New Roman" w:cs="Times New Roman"/>
          <w:sz w:val="24"/>
          <w:szCs w:val="24"/>
        </w:rPr>
        <w:t>Frasson</w:t>
      </w:r>
      <w:proofErr w:type="spellEnd"/>
      <w:r w:rsidRPr="00921A5C">
        <w:rPr>
          <w:rFonts w:ascii="Times New Roman" w:eastAsia="Times New Roman" w:hAnsi="Times New Roman" w:cs="Times New Roman"/>
          <w:sz w:val="24"/>
          <w:szCs w:val="24"/>
        </w:rPr>
        <w:t xml:space="preserve">, R. P. D. M., Durand, M. T., </w:t>
      </w:r>
      <w:proofErr w:type="spellStart"/>
      <w:r w:rsidRPr="00921A5C">
        <w:rPr>
          <w:rFonts w:ascii="Times New Roman" w:eastAsia="Times New Roman" w:hAnsi="Times New Roman" w:cs="Times New Roman"/>
          <w:sz w:val="24"/>
          <w:szCs w:val="24"/>
        </w:rPr>
        <w:t>Larnier</w:t>
      </w:r>
      <w:proofErr w:type="spellEnd"/>
      <w:r w:rsidRPr="00921A5C">
        <w:rPr>
          <w:rFonts w:ascii="Times New Roman" w:eastAsia="Times New Roman" w:hAnsi="Times New Roman" w:cs="Times New Roman"/>
          <w:sz w:val="24"/>
          <w:szCs w:val="24"/>
        </w:rPr>
        <w:t xml:space="preserve">, K., Gleason, C., </w:t>
      </w:r>
      <w:proofErr w:type="spellStart"/>
      <w:r w:rsidRPr="00921A5C">
        <w:rPr>
          <w:rFonts w:ascii="Times New Roman" w:eastAsia="Times New Roman" w:hAnsi="Times New Roman" w:cs="Times New Roman"/>
          <w:sz w:val="24"/>
          <w:szCs w:val="24"/>
        </w:rPr>
        <w:t>Andreadis</w:t>
      </w:r>
      <w:proofErr w:type="spellEnd"/>
      <w:r w:rsidRPr="00921A5C">
        <w:rPr>
          <w:rFonts w:ascii="Times New Roman" w:eastAsia="Times New Roman" w:hAnsi="Times New Roman" w:cs="Times New Roman"/>
          <w:sz w:val="24"/>
          <w:szCs w:val="24"/>
        </w:rPr>
        <w:t xml:space="preserve">,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472578DA" w14:textId="039A2B46" w:rsidR="008A5456" w:rsidRDefault="008A5456" w:rsidP="00921A5C">
      <w:pPr>
        <w:spacing w:after="0" w:line="240" w:lineRule="auto"/>
        <w:rPr>
          <w:rFonts w:ascii="Times New Roman" w:eastAsia="Times New Roman" w:hAnsi="Times New Roman" w:cs="Times New Roman"/>
          <w:sz w:val="24"/>
          <w:szCs w:val="24"/>
        </w:rPr>
      </w:pPr>
    </w:p>
    <w:p w14:paraId="4C7ADB5E" w14:textId="111F2B56" w:rsidR="008A5456" w:rsidRDefault="008A5456" w:rsidP="00921A5C">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Gleason, C., </w:t>
      </w:r>
      <w:proofErr w:type="spellStart"/>
      <w:r w:rsidRPr="008A5456">
        <w:rPr>
          <w:rFonts w:ascii="Times New Roman" w:eastAsia="Times New Roman" w:hAnsi="Times New Roman" w:cs="Times New Roman"/>
          <w:sz w:val="24"/>
          <w:szCs w:val="24"/>
        </w:rPr>
        <w:t>Garambois</w:t>
      </w:r>
      <w:proofErr w:type="spellEnd"/>
      <w:r w:rsidRPr="008A5456">
        <w:rPr>
          <w:rFonts w:ascii="Times New Roman" w:eastAsia="Times New Roman" w:hAnsi="Times New Roman" w:cs="Times New Roman"/>
          <w:sz w:val="24"/>
          <w:szCs w:val="24"/>
        </w:rPr>
        <w:t xml:space="preserve">, P. A., &amp; Durand, M. (2017). Tracking river flows from space. </w:t>
      </w:r>
      <w:r w:rsidRPr="008A5456">
        <w:rPr>
          <w:rFonts w:ascii="Times New Roman" w:eastAsia="Times New Roman" w:hAnsi="Times New Roman" w:cs="Times New Roman"/>
          <w:i/>
          <w:iCs/>
          <w:sz w:val="24"/>
          <w:szCs w:val="24"/>
        </w:rPr>
        <w:t>EOS Earth &amp; Space Science News</w:t>
      </w:r>
      <w:r w:rsidRPr="008A5456">
        <w:rPr>
          <w:rFonts w:ascii="Times New Roman" w:eastAsia="Times New Roman" w:hAnsi="Times New Roman" w:cs="Times New Roman"/>
          <w:sz w:val="24"/>
          <w:szCs w:val="24"/>
        </w:rPr>
        <w:t>, (98).</w:t>
      </w:r>
    </w:p>
    <w:p w14:paraId="73CE2E39" w14:textId="47D03273" w:rsidR="009D0619" w:rsidRDefault="009D0619" w:rsidP="00921A5C">
      <w:pPr>
        <w:spacing w:after="0" w:line="240" w:lineRule="auto"/>
        <w:rPr>
          <w:rFonts w:ascii="Times New Roman" w:eastAsia="Times New Roman" w:hAnsi="Times New Roman" w:cs="Times New Roman"/>
          <w:sz w:val="24"/>
          <w:szCs w:val="24"/>
        </w:rPr>
      </w:pPr>
    </w:p>
    <w:p w14:paraId="192C356E" w14:textId="2707AACC" w:rsidR="009D0619" w:rsidRPr="00065874" w:rsidRDefault="009D0619" w:rsidP="00921A5C">
      <w:pPr>
        <w:spacing w:after="0" w:line="240" w:lineRule="auto"/>
        <w:rPr>
          <w:rFonts w:ascii="Times New Roman" w:eastAsia="Times New Roman" w:hAnsi="Times New Roman" w:cs="Times New Roman"/>
          <w:sz w:val="24"/>
          <w:szCs w:val="24"/>
        </w:rPr>
      </w:pPr>
      <w:r w:rsidRPr="009D0619">
        <w:rPr>
          <w:rFonts w:ascii="Times New Roman" w:eastAsia="Times New Roman" w:hAnsi="Times New Roman" w:cs="Times New Roman"/>
          <w:sz w:val="24"/>
          <w:szCs w:val="24"/>
        </w:rPr>
        <w:t xml:space="preserve">Hagemann, M. W., Gleason, C. J., &amp; Durand, M. T. (2017). BAM: Bayesian AMHG‐Manning inference of discharge using remotely sensed stream width, slope, and height. </w:t>
      </w:r>
      <w:r w:rsidRPr="009D0619">
        <w:rPr>
          <w:rFonts w:ascii="Times New Roman" w:eastAsia="Times New Roman" w:hAnsi="Times New Roman" w:cs="Times New Roman"/>
          <w:i/>
          <w:iCs/>
          <w:sz w:val="24"/>
          <w:szCs w:val="24"/>
        </w:rPr>
        <w:t>Water Resources Research</w:t>
      </w:r>
      <w:r w:rsidRPr="009D0619">
        <w:rPr>
          <w:rFonts w:ascii="Times New Roman" w:eastAsia="Times New Roman" w:hAnsi="Times New Roman" w:cs="Times New Roman"/>
          <w:sz w:val="24"/>
          <w:szCs w:val="24"/>
        </w:rPr>
        <w:t xml:space="preserve">, </w:t>
      </w:r>
      <w:r w:rsidRPr="009D0619">
        <w:rPr>
          <w:rFonts w:ascii="Times New Roman" w:eastAsia="Times New Roman" w:hAnsi="Times New Roman" w:cs="Times New Roman"/>
          <w:i/>
          <w:iCs/>
          <w:sz w:val="24"/>
          <w:szCs w:val="24"/>
        </w:rPr>
        <w:t>53</w:t>
      </w:r>
      <w:r w:rsidRPr="009D0619">
        <w:rPr>
          <w:rFonts w:ascii="Times New Roman" w:eastAsia="Times New Roman" w:hAnsi="Times New Roman" w:cs="Times New Roman"/>
          <w:sz w:val="24"/>
          <w:szCs w:val="24"/>
        </w:rPr>
        <w:t>(11), 9692-9707.</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w:t>
      </w:r>
      <w:proofErr w:type="spellStart"/>
      <w:r w:rsidRPr="00065874">
        <w:rPr>
          <w:rFonts w:ascii="Times New Roman" w:hAnsi="Times New Roman" w:cs="Times New Roman"/>
          <w:sz w:val="24"/>
          <w:szCs w:val="24"/>
        </w:rPr>
        <w:t>Amatulli</w:t>
      </w:r>
      <w:proofErr w:type="spellEnd"/>
      <w:r w:rsidRPr="00065874">
        <w:rPr>
          <w:rFonts w:ascii="Times New Roman" w:hAnsi="Times New Roman" w:cs="Times New Roman"/>
          <w:sz w:val="24"/>
          <w:szCs w:val="24"/>
        </w:rPr>
        <w:t xml:space="preserve">, G., </w:t>
      </w:r>
      <w:proofErr w:type="spellStart"/>
      <w:r w:rsidRPr="00065874">
        <w:rPr>
          <w:rFonts w:ascii="Times New Roman" w:hAnsi="Times New Roman" w:cs="Times New Roman"/>
          <w:sz w:val="24"/>
          <w:szCs w:val="24"/>
        </w:rPr>
        <w:t>Aho</w:t>
      </w:r>
      <w:proofErr w:type="spellEnd"/>
      <w:r w:rsidRPr="00065874">
        <w:rPr>
          <w:rFonts w:ascii="Times New Roman" w:hAnsi="Times New Roman" w:cs="Times New Roman"/>
          <w:sz w:val="24"/>
          <w:szCs w:val="24"/>
        </w:rPr>
        <w:t xml:space="preserve">, K., </w:t>
      </w:r>
      <w:proofErr w:type="spellStart"/>
      <w:r w:rsidRPr="00065874">
        <w:rPr>
          <w:rFonts w:ascii="Times New Roman" w:hAnsi="Times New Roman" w:cs="Times New Roman"/>
          <w:sz w:val="24"/>
          <w:szCs w:val="24"/>
        </w:rPr>
        <w:t>Butman</w:t>
      </w:r>
      <w:proofErr w:type="spellEnd"/>
      <w:r w:rsidRPr="00065874">
        <w:rPr>
          <w:rFonts w:ascii="Times New Roman" w:hAnsi="Times New Roman" w:cs="Times New Roman"/>
          <w:sz w:val="24"/>
          <w:szCs w:val="24"/>
        </w:rPr>
        <w:t xml:space="preserve">,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40BF42D" w14:textId="15A39229" w:rsidR="00207C1C"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w:t>
      </w:r>
      <w:proofErr w:type="spellStart"/>
      <w:r w:rsidRPr="00083266">
        <w:rPr>
          <w:rFonts w:ascii="Times New Roman" w:eastAsia="Times New Roman" w:hAnsi="Times New Roman" w:cs="Times New Roman"/>
          <w:sz w:val="24"/>
          <w:szCs w:val="24"/>
        </w:rPr>
        <w:t>Lauerwald</w:t>
      </w:r>
      <w:proofErr w:type="spellEnd"/>
      <w:r w:rsidRPr="00083266">
        <w:rPr>
          <w:rFonts w:ascii="Times New Roman" w:eastAsia="Times New Roman" w:hAnsi="Times New Roman" w:cs="Times New Roman"/>
          <w:sz w:val="24"/>
          <w:szCs w:val="24"/>
        </w:rPr>
        <w:t xml:space="preserve">, R., Sobek, S., McDonald, C., Hoover, M., ... &amp; </w:t>
      </w:r>
      <w:proofErr w:type="spellStart"/>
      <w:r w:rsidRPr="00083266">
        <w:rPr>
          <w:rFonts w:ascii="Times New Roman" w:eastAsia="Times New Roman" w:hAnsi="Times New Roman" w:cs="Times New Roman"/>
          <w:sz w:val="24"/>
          <w:szCs w:val="24"/>
        </w:rPr>
        <w:t>Guth</w:t>
      </w:r>
      <w:proofErr w:type="spellEnd"/>
      <w:r w:rsidRPr="00083266">
        <w:rPr>
          <w:rFonts w:ascii="Times New Roman" w:eastAsia="Times New Roman" w:hAnsi="Times New Roman" w:cs="Times New Roman"/>
          <w:sz w:val="24"/>
          <w:szCs w:val="24"/>
        </w:rPr>
        <w:t xml:space="preserve">,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207C1C" w:rsidRPr="006E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9C1089"/>
    <w:multiLevelType w:val="hybridMultilevel"/>
    <w:tmpl w:val="607CE6AA"/>
    <w:lvl w:ilvl="0" w:tplc="4CEEA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lan, Merritt E">
    <w15:presenceInfo w15:providerId="AD" w15:userId="S::mharlan@usgs.gov::3e65146a-9bb2-4757-83dd-53df48c16c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01838"/>
    <w:rsid w:val="00002C3E"/>
    <w:rsid w:val="00010968"/>
    <w:rsid w:val="00011331"/>
    <w:rsid w:val="00032100"/>
    <w:rsid w:val="0003216B"/>
    <w:rsid w:val="0003480B"/>
    <w:rsid w:val="00037BA9"/>
    <w:rsid w:val="00042359"/>
    <w:rsid w:val="00043E5B"/>
    <w:rsid w:val="00043F7B"/>
    <w:rsid w:val="00046ECF"/>
    <w:rsid w:val="0005119F"/>
    <w:rsid w:val="00052F08"/>
    <w:rsid w:val="000544CD"/>
    <w:rsid w:val="000556D5"/>
    <w:rsid w:val="00056FB5"/>
    <w:rsid w:val="000572D5"/>
    <w:rsid w:val="00063A0C"/>
    <w:rsid w:val="00064736"/>
    <w:rsid w:val="00065874"/>
    <w:rsid w:val="00070869"/>
    <w:rsid w:val="00077121"/>
    <w:rsid w:val="0007797B"/>
    <w:rsid w:val="00081631"/>
    <w:rsid w:val="00083266"/>
    <w:rsid w:val="0008496E"/>
    <w:rsid w:val="00086910"/>
    <w:rsid w:val="00090271"/>
    <w:rsid w:val="000903A9"/>
    <w:rsid w:val="00093EF4"/>
    <w:rsid w:val="0009506D"/>
    <w:rsid w:val="000A58A4"/>
    <w:rsid w:val="000B220B"/>
    <w:rsid w:val="000B3DC6"/>
    <w:rsid w:val="000B5880"/>
    <w:rsid w:val="000B7797"/>
    <w:rsid w:val="000C63D6"/>
    <w:rsid w:val="000D1801"/>
    <w:rsid w:val="000D2E75"/>
    <w:rsid w:val="000D5EA0"/>
    <w:rsid w:val="000F4F87"/>
    <w:rsid w:val="00110554"/>
    <w:rsid w:val="00122568"/>
    <w:rsid w:val="001227D1"/>
    <w:rsid w:val="00122905"/>
    <w:rsid w:val="00125A15"/>
    <w:rsid w:val="00131695"/>
    <w:rsid w:val="00134DD2"/>
    <w:rsid w:val="00145026"/>
    <w:rsid w:val="0014570D"/>
    <w:rsid w:val="00154D5D"/>
    <w:rsid w:val="00160571"/>
    <w:rsid w:val="001706BC"/>
    <w:rsid w:val="00172E4D"/>
    <w:rsid w:val="00175D56"/>
    <w:rsid w:val="00175F9E"/>
    <w:rsid w:val="00190535"/>
    <w:rsid w:val="00194CB8"/>
    <w:rsid w:val="001A158F"/>
    <w:rsid w:val="001A169B"/>
    <w:rsid w:val="001A7B24"/>
    <w:rsid w:val="001B62EC"/>
    <w:rsid w:val="001C009A"/>
    <w:rsid w:val="001C5A89"/>
    <w:rsid w:val="001D194C"/>
    <w:rsid w:val="001D2CCA"/>
    <w:rsid w:val="001D36BE"/>
    <w:rsid w:val="001D5FD6"/>
    <w:rsid w:val="001E0F64"/>
    <w:rsid w:val="001E16E9"/>
    <w:rsid w:val="001E188B"/>
    <w:rsid w:val="001E3408"/>
    <w:rsid w:val="001E46F4"/>
    <w:rsid w:val="001F2D4A"/>
    <w:rsid w:val="001F5BD5"/>
    <w:rsid w:val="00202C8D"/>
    <w:rsid w:val="00202DF8"/>
    <w:rsid w:val="002037EA"/>
    <w:rsid w:val="00207C1C"/>
    <w:rsid w:val="0021508E"/>
    <w:rsid w:val="00215D00"/>
    <w:rsid w:val="002161A4"/>
    <w:rsid w:val="00217989"/>
    <w:rsid w:val="00222252"/>
    <w:rsid w:val="00222621"/>
    <w:rsid w:val="002234C3"/>
    <w:rsid w:val="00223729"/>
    <w:rsid w:val="00224D4F"/>
    <w:rsid w:val="0022547B"/>
    <w:rsid w:val="00226180"/>
    <w:rsid w:val="002269ED"/>
    <w:rsid w:val="002319D4"/>
    <w:rsid w:val="0023798B"/>
    <w:rsid w:val="00241827"/>
    <w:rsid w:val="00243DDE"/>
    <w:rsid w:val="002479B8"/>
    <w:rsid w:val="00250A83"/>
    <w:rsid w:val="00256895"/>
    <w:rsid w:val="00265D08"/>
    <w:rsid w:val="00285497"/>
    <w:rsid w:val="0029008F"/>
    <w:rsid w:val="0029223F"/>
    <w:rsid w:val="00292A41"/>
    <w:rsid w:val="002A39C0"/>
    <w:rsid w:val="002A6AD4"/>
    <w:rsid w:val="002B1FD4"/>
    <w:rsid w:val="002B35FC"/>
    <w:rsid w:val="002B6B2F"/>
    <w:rsid w:val="002B7499"/>
    <w:rsid w:val="002E0E05"/>
    <w:rsid w:val="002E52EA"/>
    <w:rsid w:val="002E5948"/>
    <w:rsid w:val="002F09FE"/>
    <w:rsid w:val="002F32C1"/>
    <w:rsid w:val="002F47A6"/>
    <w:rsid w:val="00303BAB"/>
    <w:rsid w:val="00307456"/>
    <w:rsid w:val="003079B6"/>
    <w:rsid w:val="00313767"/>
    <w:rsid w:val="0031699A"/>
    <w:rsid w:val="00320363"/>
    <w:rsid w:val="00322918"/>
    <w:rsid w:val="003235C7"/>
    <w:rsid w:val="00324676"/>
    <w:rsid w:val="00334D97"/>
    <w:rsid w:val="003359F9"/>
    <w:rsid w:val="003361F9"/>
    <w:rsid w:val="00340078"/>
    <w:rsid w:val="0035438E"/>
    <w:rsid w:val="0035694F"/>
    <w:rsid w:val="00363FEA"/>
    <w:rsid w:val="00365F50"/>
    <w:rsid w:val="0037569B"/>
    <w:rsid w:val="00377257"/>
    <w:rsid w:val="003802D4"/>
    <w:rsid w:val="0039201B"/>
    <w:rsid w:val="00393B00"/>
    <w:rsid w:val="00393E9A"/>
    <w:rsid w:val="00397C3D"/>
    <w:rsid w:val="003A30BA"/>
    <w:rsid w:val="003A4ECE"/>
    <w:rsid w:val="003B0EFA"/>
    <w:rsid w:val="003B181E"/>
    <w:rsid w:val="003B69B3"/>
    <w:rsid w:val="003C31B1"/>
    <w:rsid w:val="003C3731"/>
    <w:rsid w:val="003C5CE3"/>
    <w:rsid w:val="003C787C"/>
    <w:rsid w:val="003D133E"/>
    <w:rsid w:val="003E2081"/>
    <w:rsid w:val="003F0500"/>
    <w:rsid w:val="003F1728"/>
    <w:rsid w:val="003F2282"/>
    <w:rsid w:val="003F3A84"/>
    <w:rsid w:val="00404B97"/>
    <w:rsid w:val="004067DC"/>
    <w:rsid w:val="00410488"/>
    <w:rsid w:val="004114FC"/>
    <w:rsid w:val="0041499D"/>
    <w:rsid w:val="004163B3"/>
    <w:rsid w:val="0042110B"/>
    <w:rsid w:val="00424249"/>
    <w:rsid w:val="0042734D"/>
    <w:rsid w:val="00430B8F"/>
    <w:rsid w:val="0043222B"/>
    <w:rsid w:val="00433405"/>
    <w:rsid w:val="0043554A"/>
    <w:rsid w:val="00440CB2"/>
    <w:rsid w:val="004454BB"/>
    <w:rsid w:val="00450E53"/>
    <w:rsid w:val="00461953"/>
    <w:rsid w:val="004647CC"/>
    <w:rsid w:val="00466358"/>
    <w:rsid w:val="00466706"/>
    <w:rsid w:val="00466DBB"/>
    <w:rsid w:val="0047143B"/>
    <w:rsid w:val="0048041A"/>
    <w:rsid w:val="004902B4"/>
    <w:rsid w:val="00490CE2"/>
    <w:rsid w:val="004A7A34"/>
    <w:rsid w:val="004B0D46"/>
    <w:rsid w:val="004B74EE"/>
    <w:rsid w:val="004C1C35"/>
    <w:rsid w:val="004C2FDC"/>
    <w:rsid w:val="004D3E81"/>
    <w:rsid w:val="004D6284"/>
    <w:rsid w:val="004D633D"/>
    <w:rsid w:val="004E1B03"/>
    <w:rsid w:val="004E4223"/>
    <w:rsid w:val="004E537C"/>
    <w:rsid w:val="004E5CC5"/>
    <w:rsid w:val="004E7589"/>
    <w:rsid w:val="004E7EA6"/>
    <w:rsid w:val="004F16A2"/>
    <w:rsid w:val="004F3133"/>
    <w:rsid w:val="004F5D9E"/>
    <w:rsid w:val="004F62FD"/>
    <w:rsid w:val="004F631C"/>
    <w:rsid w:val="0050488F"/>
    <w:rsid w:val="00507990"/>
    <w:rsid w:val="00511209"/>
    <w:rsid w:val="0051239D"/>
    <w:rsid w:val="00530E5A"/>
    <w:rsid w:val="005453A4"/>
    <w:rsid w:val="005456B5"/>
    <w:rsid w:val="00547EC5"/>
    <w:rsid w:val="005515E5"/>
    <w:rsid w:val="005556A3"/>
    <w:rsid w:val="00555C00"/>
    <w:rsid w:val="00556316"/>
    <w:rsid w:val="00564E31"/>
    <w:rsid w:val="00566A0C"/>
    <w:rsid w:val="00572B2A"/>
    <w:rsid w:val="00575441"/>
    <w:rsid w:val="00575B50"/>
    <w:rsid w:val="00585768"/>
    <w:rsid w:val="00590C84"/>
    <w:rsid w:val="0059206E"/>
    <w:rsid w:val="005A06FF"/>
    <w:rsid w:val="005A219C"/>
    <w:rsid w:val="005A2856"/>
    <w:rsid w:val="005A6432"/>
    <w:rsid w:val="005B6B36"/>
    <w:rsid w:val="005B7304"/>
    <w:rsid w:val="005C1541"/>
    <w:rsid w:val="005C3D8A"/>
    <w:rsid w:val="005C6084"/>
    <w:rsid w:val="005D00A2"/>
    <w:rsid w:val="005D3713"/>
    <w:rsid w:val="005D6CCE"/>
    <w:rsid w:val="005E1800"/>
    <w:rsid w:val="005E49DC"/>
    <w:rsid w:val="005F6C97"/>
    <w:rsid w:val="006115C9"/>
    <w:rsid w:val="00615533"/>
    <w:rsid w:val="006224BD"/>
    <w:rsid w:val="00631639"/>
    <w:rsid w:val="006327CB"/>
    <w:rsid w:val="00633075"/>
    <w:rsid w:val="006341F2"/>
    <w:rsid w:val="00637573"/>
    <w:rsid w:val="00640087"/>
    <w:rsid w:val="00641D1A"/>
    <w:rsid w:val="00643622"/>
    <w:rsid w:val="00653F15"/>
    <w:rsid w:val="00660862"/>
    <w:rsid w:val="00661C5B"/>
    <w:rsid w:val="006654EE"/>
    <w:rsid w:val="006675A2"/>
    <w:rsid w:val="00667846"/>
    <w:rsid w:val="0067210F"/>
    <w:rsid w:val="00672843"/>
    <w:rsid w:val="00672E4E"/>
    <w:rsid w:val="00676110"/>
    <w:rsid w:val="006775B2"/>
    <w:rsid w:val="00691617"/>
    <w:rsid w:val="006A3687"/>
    <w:rsid w:val="006A5EEC"/>
    <w:rsid w:val="006A783C"/>
    <w:rsid w:val="006B0DDB"/>
    <w:rsid w:val="006C024C"/>
    <w:rsid w:val="006C1A1B"/>
    <w:rsid w:val="006D0215"/>
    <w:rsid w:val="006D5537"/>
    <w:rsid w:val="006E162C"/>
    <w:rsid w:val="006E3248"/>
    <w:rsid w:val="006E4787"/>
    <w:rsid w:val="006E7C83"/>
    <w:rsid w:val="006F0FD9"/>
    <w:rsid w:val="00700EA7"/>
    <w:rsid w:val="0070209D"/>
    <w:rsid w:val="00702ED4"/>
    <w:rsid w:val="007040CE"/>
    <w:rsid w:val="00704C27"/>
    <w:rsid w:val="00707526"/>
    <w:rsid w:val="00711C1C"/>
    <w:rsid w:val="00713BBF"/>
    <w:rsid w:val="007142D3"/>
    <w:rsid w:val="00714C26"/>
    <w:rsid w:val="00716FA9"/>
    <w:rsid w:val="00717AFD"/>
    <w:rsid w:val="00721B82"/>
    <w:rsid w:val="00725569"/>
    <w:rsid w:val="00726F24"/>
    <w:rsid w:val="0073123A"/>
    <w:rsid w:val="0073541F"/>
    <w:rsid w:val="0074007B"/>
    <w:rsid w:val="00740F31"/>
    <w:rsid w:val="00742486"/>
    <w:rsid w:val="00746AC3"/>
    <w:rsid w:val="00751E58"/>
    <w:rsid w:val="00756C58"/>
    <w:rsid w:val="00762D30"/>
    <w:rsid w:val="00766228"/>
    <w:rsid w:val="00766D5B"/>
    <w:rsid w:val="007745A7"/>
    <w:rsid w:val="00777F93"/>
    <w:rsid w:val="00782C47"/>
    <w:rsid w:val="007842F7"/>
    <w:rsid w:val="007845E0"/>
    <w:rsid w:val="007857F7"/>
    <w:rsid w:val="00792DB5"/>
    <w:rsid w:val="00796955"/>
    <w:rsid w:val="007A3E08"/>
    <w:rsid w:val="007A592F"/>
    <w:rsid w:val="007B31A5"/>
    <w:rsid w:val="007C49B9"/>
    <w:rsid w:val="007C5E9F"/>
    <w:rsid w:val="007C7B64"/>
    <w:rsid w:val="007D7280"/>
    <w:rsid w:val="007F15C0"/>
    <w:rsid w:val="007F216A"/>
    <w:rsid w:val="007F3E17"/>
    <w:rsid w:val="007F4066"/>
    <w:rsid w:val="00802C79"/>
    <w:rsid w:val="00807216"/>
    <w:rsid w:val="0081236A"/>
    <w:rsid w:val="0081399A"/>
    <w:rsid w:val="008168A9"/>
    <w:rsid w:val="0081760F"/>
    <w:rsid w:val="00823C2C"/>
    <w:rsid w:val="0082511B"/>
    <w:rsid w:val="008320DA"/>
    <w:rsid w:val="0083496F"/>
    <w:rsid w:val="00860788"/>
    <w:rsid w:val="0086546C"/>
    <w:rsid w:val="00871752"/>
    <w:rsid w:val="0087564B"/>
    <w:rsid w:val="008776C9"/>
    <w:rsid w:val="008845B3"/>
    <w:rsid w:val="0089018A"/>
    <w:rsid w:val="008A2E38"/>
    <w:rsid w:val="008A32E6"/>
    <w:rsid w:val="008A5456"/>
    <w:rsid w:val="008B38E9"/>
    <w:rsid w:val="008B427F"/>
    <w:rsid w:val="008B720F"/>
    <w:rsid w:val="008C1BE9"/>
    <w:rsid w:val="008C7E25"/>
    <w:rsid w:val="008D0898"/>
    <w:rsid w:val="008D0994"/>
    <w:rsid w:val="008D0B10"/>
    <w:rsid w:val="008D11A6"/>
    <w:rsid w:val="008D1964"/>
    <w:rsid w:val="008D1A94"/>
    <w:rsid w:val="008D59F4"/>
    <w:rsid w:val="008D77D2"/>
    <w:rsid w:val="008D7A49"/>
    <w:rsid w:val="008E5363"/>
    <w:rsid w:val="008F31F4"/>
    <w:rsid w:val="008F71BF"/>
    <w:rsid w:val="00904779"/>
    <w:rsid w:val="0092075E"/>
    <w:rsid w:val="00921A5C"/>
    <w:rsid w:val="009251DC"/>
    <w:rsid w:val="009326DA"/>
    <w:rsid w:val="009354F7"/>
    <w:rsid w:val="009373CD"/>
    <w:rsid w:val="00940A22"/>
    <w:rsid w:val="00943A7C"/>
    <w:rsid w:val="00947314"/>
    <w:rsid w:val="009629C3"/>
    <w:rsid w:val="0099008B"/>
    <w:rsid w:val="009918F5"/>
    <w:rsid w:val="00993DFE"/>
    <w:rsid w:val="0099473D"/>
    <w:rsid w:val="009A1FD9"/>
    <w:rsid w:val="009A273E"/>
    <w:rsid w:val="009A650B"/>
    <w:rsid w:val="009B24A7"/>
    <w:rsid w:val="009C25B2"/>
    <w:rsid w:val="009D0619"/>
    <w:rsid w:val="009D32C6"/>
    <w:rsid w:val="009D3FBD"/>
    <w:rsid w:val="009D5DDE"/>
    <w:rsid w:val="009D6CF7"/>
    <w:rsid w:val="009D6F14"/>
    <w:rsid w:val="009D706D"/>
    <w:rsid w:val="009E07EE"/>
    <w:rsid w:val="009E2B4A"/>
    <w:rsid w:val="009E58AA"/>
    <w:rsid w:val="009E6474"/>
    <w:rsid w:val="009F0FA8"/>
    <w:rsid w:val="009F193D"/>
    <w:rsid w:val="009F1D8A"/>
    <w:rsid w:val="009F3084"/>
    <w:rsid w:val="009F4E10"/>
    <w:rsid w:val="009F4F9F"/>
    <w:rsid w:val="009F7784"/>
    <w:rsid w:val="00A06C34"/>
    <w:rsid w:val="00A07634"/>
    <w:rsid w:val="00A13395"/>
    <w:rsid w:val="00A13FAD"/>
    <w:rsid w:val="00A17393"/>
    <w:rsid w:val="00A210BA"/>
    <w:rsid w:val="00A218BB"/>
    <w:rsid w:val="00A27F5E"/>
    <w:rsid w:val="00A40FC8"/>
    <w:rsid w:val="00A43CDD"/>
    <w:rsid w:val="00A45990"/>
    <w:rsid w:val="00A5147F"/>
    <w:rsid w:val="00A54C98"/>
    <w:rsid w:val="00A54F93"/>
    <w:rsid w:val="00A6125A"/>
    <w:rsid w:val="00A765CE"/>
    <w:rsid w:val="00A76859"/>
    <w:rsid w:val="00A914D0"/>
    <w:rsid w:val="00A9495B"/>
    <w:rsid w:val="00A9638D"/>
    <w:rsid w:val="00AC6E8F"/>
    <w:rsid w:val="00AC7310"/>
    <w:rsid w:val="00AD02D5"/>
    <w:rsid w:val="00AD13D5"/>
    <w:rsid w:val="00AD301E"/>
    <w:rsid w:val="00AD4D3F"/>
    <w:rsid w:val="00AD7CD1"/>
    <w:rsid w:val="00AE00ED"/>
    <w:rsid w:val="00AE0585"/>
    <w:rsid w:val="00AE777A"/>
    <w:rsid w:val="00AF0B0C"/>
    <w:rsid w:val="00AF48F2"/>
    <w:rsid w:val="00AF6C11"/>
    <w:rsid w:val="00AF7295"/>
    <w:rsid w:val="00B02C0E"/>
    <w:rsid w:val="00B032FA"/>
    <w:rsid w:val="00B0496B"/>
    <w:rsid w:val="00B07504"/>
    <w:rsid w:val="00B11E93"/>
    <w:rsid w:val="00B2126C"/>
    <w:rsid w:val="00B26ED6"/>
    <w:rsid w:val="00B3370B"/>
    <w:rsid w:val="00B353BB"/>
    <w:rsid w:val="00B41C4A"/>
    <w:rsid w:val="00B4364C"/>
    <w:rsid w:val="00B46A17"/>
    <w:rsid w:val="00B512A5"/>
    <w:rsid w:val="00B51339"/>
    <w:rsid w:val="00B51B31"/>
    <w:rsid w:val="00B51F18"/>
    <w:rsid w:val="00B60705"/>
    <w:rsid w:val="00B65494"/>
    <w:rsid w:val="00B65537"/>
    <w:rsid w:val="00B720BA"/>
    <w:rsid w:val="00B7564B"/>
    <w:rsid w:val="00B8109E"/>
    <w:rsid w:val="00B81890"/>
    <w:rsid w:val="00B9127E"/>
    <w:rsid w:val="00B91920"/>
    <w:rsid w:val="00B93469"/>
    <w:rsid w:val="00B959B5"/>
    <w:rsid w:val="00B9640C"/>
    <w:rsid w:val="00B97A60"/>
    <w:rsid w:val="00BA4C4D"/>
    <w:rsid w:val="00BB5DEB"/>
    <w:rsid w:val="00BB7CD0"/>
    <w:rsid w:val="00BC760B"/>
    <w:rsid w:val="00BC7A00"/>
    <w:rsid w:val="00BD059C"/>
    <w:rsid w:val="00BD2580"/>
    <w:rsid w:val="00BD487D"/>
    <w:rsid w:val="00BD6740"/>
    <w:rsid w:val="00BE32C5"/>
    <w:rsid w:val="00BF2E1A"/>
    <w:rsid w:val="00C03F4C"/>
    <w:rsid w:val="00C04872"/>
    <w:rsid w:val="00C0789D"/>
    <w:rsid w:val="00C10119"/>
    <w:rsid w:val="00C10C59"/>
    <w:rsid w:val="00C130A2"/>
    <w:rsid w:val="00C16020"/>
    <w:rsid w:val="00C174A0"/>
    <w:rsid w:val="00C21C5A"/>
    <w:rsid w:val="00C26B48"/>
    <w:rsid w:val="00C303DC"/>
    <w:rsid w:val="00C350DB"/>
    <w:rsid w:val="00C36D33"/>
    <w:rsid w:val="00C404F0"/>
    <w:rsid w:val="00C41A0D"/>
    <w:rsid w:val="00C5019F"/>
    <w:rsid w:val="00C515D4"/>
    <w:rsid w:val="00C54864"/>
    <w:rsid w:val="00C560BB"/>
    <w:rsid w:val="00C6066E"/>
    <w:rsid w:val="00C71358"/>
    <w:rsid w:val="00C73325"/>
    <w:rsid w:val="00C76195"/>
    <w:rsid w:val="00C83C3E"/>
    <w:rsid w:val="00C86235"/>
    <w:rsid w:val="00C86D19"/>
    <w:rsid w:val="00C8787D"/>
    <w:rsid w:val="00C9315E"/>
    <w:rsid w:val="00C93236"/>
    <w:rsid w:val="00CA1D27"/>
    <w:rsid w:val="00CA2B90"/>
    <w:rsid w:val="00CA2E6E"/>
    <w:rsid w:val="00CB07EB"/>
    <w:rsid w:val="00CB2099"/>
    <w:rsid w:val="00CB3A51"/>
    <w:rsid w:val="00CB4E9F"/>
    <w:rsid w:val="00CB5411"/>
    <w:rsid w:val="00CC6B0F"/>
    <w:rsid w:val="00CC74AD"/>
    <w:rsid w:val="00CD64ED"/>
    <w:rsid w:val="00CE0628"/>
    <w:rsid w:val="00CE4FD1"/>
    <w:rsid w:val="00CE70C6"/>
    <w:rsid w:val="00CF5981"/>
    <w:rsid w:val="00D0426E"/>
    <w:rsid w:val="00D04F28"/>
    <w:rsid w:val="00D06249"/>
    <w:rsid w:val="00D0746B"/>
    <w:rsid w:val="00D12F26"/>
    <w:rsid w:val="00D14E61"/>
    <w:rsid w:val="00D20262"/>
    <w:rsid w:val="00D41AF1"/>
    <w:rsid w:val="00D42DD9"/>
    <w:rsid w:val="00D466F4"/>
    <w:rsid w:val="00D468E2"/>
    <w:rsid w:val="00D50BF3"/>
    <w:rsid w:val="00D53171"/>
    <w:rsid w:val="00D56D3F"/>
    <w:rsid w:val="00D60B39"/>
    <w:rsid w:val="00D6254D"/>
    <w:rsid w:val="00D63801"/>
    <w:rsid w:val="00D642B3"/>
    <w:rsid w:val="00D673E9"/>
    <w:rsid w:val="00D67911"/>
    <w:rsid w:val="00D7688B"/>
    <w:rsid w:val="00D77565"/>
    <w:rsid w:val="00D77C03"/>
    <w:rsid w:val="00D8065C"/>
    <w:rsid w:val="00D839C0"/>
    <w:rsid w:val="00D923D0"/>
    <w:rsid w:val="00D92746"/>
    <w:rsid w:val="00DA053E"/>
    <w:rsid w:val="00DB015E"/>
    <w:rsid w:val="00DB0DAD"/>
    <w:rsid w:val="00DB280A"/>
    <w:rsid w:val="00DB3D75"/>
    <w:rsid w:val="00DC2137"/>
    <w:rsid w:val="00DC7B8D"/>
    <w:rsid w:val="00DC7E53"/>
    <w:rsid w:val="00DD06BC"/>
    <w:rsid w:val="00DD3320"/>
    <w:rsid w:val="00DD6699"/>
    <w:rsid w:val="00DD7BC4"/>
    <w:rsid w:val="00DD7C96"/>
    <w:rsid w:val="00DE1AC1"/>
    <w:rsid w:val="00DE1B74"/>
    <w:rsid w:val="00DE58AA"/>
    <w:rsid w:val="00DF4E5A"/>
    <w:rsid w:val="00DF605D"/>
    <w:rsid w:val="00E06200"/>
    <w:rsid w:val="00E12E83"/>
    <w:rsid w:val="00E138A4"/>
    <w:rsid w:val="00E15A46"/>
    <w:rsid w:val="00E15E1D"/>
    <w:rsid w:val="00E21EC8"/>
    <w:rsid w:val="00E224C0"/>
    <w:rsid w:val="00E22A3D"/>
    <w:rsid w:val="00E22BC8"/>
    <w:rsid w:val="00E2449E"/>
    <w:rsid w:val="00E26187"/>
    <w:rsid w:val="00E2703E"/>
    <w:rsid w:val="00E31F83"/>
    <w:rsid w:val="00E3238F"/>
    <w:rsid w:val="00E33382"/>
    <w:rsid w:val="00E351D2"/>
    <w:rsid w:val="00E40855"/>
    <w:rsid w:val="00E44C61"/>
    <w:rsid w:val="00E5012D"/>
    <w:rsid w:val="00E528AF"/>
    <w:rsid w:val="00E569B2"/>
    <w:rsid w:val="00E64F78"/>
    <w:rsid w:val="00E66029"/>
    <w:rsid w:val="00E676A3"/>
    <w:rsid w:val="00E7123D"/>
    <w:rsid w:val="00E74561"/>
    <w:rsid w:val="00E77F2F"/>
    <w:rsid w:val="00E81E5F"/>
    <w:rsid w:val="00E91ABC"/>
    <w:rsid w:val="00E93DA0"/>
    <w:rsid w:val="00EB1345"/>
    <w:rsid w:val="00EB1B91"/>
    <w:rsid w:val="00EB46ED"/>
    <w:rsid w:val="00EB4D06"/>
    <w:rsid w:val="00EC14C8"/>
    <w:rsid w:val="00EC5ADA"/>
    <w:rsid w:val="00EF0FAE"/>
    <w:rsid w:val="00EF1AC1"/>
    <w:rsid w:val="00EF614E"/>
    <w:rsid w:val="00F03445"/>
    <w:rsid w:val="00F061D4"/>
    <w:rsid w:val="00F139DA"/>
    <w:rsid w:val="00F17C48"/>
    <w:rsid w:val="00F17FAD"/>
    <w:rsid w:val="00F201E8"/>
    <w:rsid w:val="00F3211E"/>
    <w:rsid w:val="00F339B6"/>
    <w:rsid w:val="00F363B6"/>
    <w:rsid w:val="00F42921"/>
    <w:rsid w:val="00F42C69"/>
    <w:rsid w:val="00F45756"/>
    <w:rsid w:val="00F5307A"/>
    <w:rsid w:val="00F5402B"/>
    <w:rsid w:val="00F546B2"/>
    <w:rsid w:val="00F63D19"/>
    <w:rsid w:val="00F80205"/>
    <w:rsid w:val="00F9087D"/>
    <w:rsid w:val="00F934EC"/>
    <w:rsid w:val="00F947D3"/>
    <w:rsid w:val="00F95966"/>
    <w:rsid w:val="00F9788D"/>
    <w:rsid w:val="00FA1E7F"/>
    <w:rsid w:val="00FA61E4"/>
    <w:rsid w:val="00FB1FD1"/>
    <w:rsid w:val="00FB34C0"/>
    <w:rsid w:val="00FB3591"/>
    <w:rsid w:val="00FB4406"/>
    <w:rsid w:val="00FC4695"/>
    <w:rsid w:val="00FC645F"/>
    <w:rsid w:val="00FC7ABB"/>
    <w:rsid w:val="00FD254E"/>
    <w:rsid w:val="00FD27C3"/>
    <w:rsid w:val="00FD31E2"/>
    <w:rsid w:val="00FD329B"/>
    <w:rsid w:val="00FD39DB"/>
    <w:rsid w:val="00FE2D5A"/>
    <w:rsid w:val="00FE4753"/>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unhideWhenUsed/>
    <w:rsid w:val="00D04F28"/>
    <w:pPr>
      <w:spacing w:after="120"/>
    </w:pPr>
  </w:style>
  <w:style w:type="character" w:customStyle="1" w:styleId="BodyTextChar">
    <w:name w:val="Body Text Char"/>
    <w:basedOn w:val="DefaultParagraphFont"/>
    <w:link w:val="BodyText"/>
    <w:uiPriority w:val="99"/>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 w:type="character" w:customStyle="1" w:styleId="Heading1Char">
    <w:name w:val="Heading 1 Char"/>
    <w:basedOn w:val="DefaultParagraphFont"/>
    <w:link w:val="Heading1"/>
    <w:uiPriority w:val="9"/>
    <w:rsid w:val="003A3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0BA"/>
    <w:rPr>
      <w:rFonts w:asciiTheme="majorHAnsi" w:eastAsiaTheme="majorEastAsia" w:hAnsiTheme="majorHAnsi" w:cstheme="majorBidi"/>
      <w:color w:val="2E74B5" w:themeColor="accent1" w:themeShade="BF"/>
      <w:sz w:val="26"/>
      <w:szCs w:val="26"/>
    </w:rPr>
  </w:style>
  <w:style w:type="paragraph" w:customStyle="1" w:styleId="FirstParagraph">
    <w:name w:val="First Paragraph"/>
    <w:basedOn w:val="BodyText"/>
    <w:next w:val="BodyText"/>
    <w:qFormat/>
    <w:rsid w:val="00DE1B74"/>
    <w:pPr>
      <w:spacing w:before="180" w:after="180" w:line="480" w:lineRule="auto"/>
      <w:ind w:firstLine="720"/>
      <w:jc w:val="both"/>
    </w:pPr>
    <w:rPr>
      <w:rFonts w:ascii="Times New Roman" w:hAnsi="Times New Roman" w:cs="Times New Roman"/>
      <w:sz w:val="24"/>
      <w:szCs w:val="24"/>
    </w:rPr>
  </w:style>
  <w:style w:type="paragraph" w:styleId="Revision">
    <w:name w:val="Revision"/>
    <w:hidden/>
    <w:uiPriority w:val="99"/>
    <w:semiHidden/>
    <w:rsid w:val="00215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253437673">
      <w:bodyDiv w:val="1"/>
      <w:marLeft w:val="0"/>
      <w:marRight w:val="0"/>
      <w:marTop w:val="0"/>
      <w:marBottom w:val="0"/>
      <w:divBdr>
        <w:top w:val="none" w:sz="0" w:space="0" w:color="auto"/>
        <w:left w:val="none" w:sz="0" w:space="0" w:color="auto"/>
        <w:bottom w:val="none" w:sz="0" w:space="0" w:color="auto"/>
        <w:right w:val="none" w:sz="0" w:space="0" w:color="auto"/>
      </w:divBdr>
      <w:divsChild>
        <w:div w:id="2087454811">
          <w:marLeft w:val="0"/>
          <w:marRight w:val="0"/>
          <w:marTop w:val="0"/>
          <w:marBottom w:val="0"/>
          <w:divBdr>
            <w:top w:val="none" w:sz="0" w:space="0" w:color="auto"/>
            <w:left w:val="none" w:sz="0" w:space="0" w:color="auto"/>
            <w:bottom w:val="none" w:sz="0" w:space="0" w:color="auto"/>
            <w:right w:val="none" w:sz="0" w:space="0" w:color="auto"/>
          </w:divBdr>
        </w:div>
      </w:divsChild>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496044761">
      <w:bodyDiv w:val="1"/>
      <w:marLeft w:val="0"/>
      <w:marRight w:val="0"/>
      <w:marTop w:val="0"/>
      <w:marBottom w:val="0"/>
      <w:divBdr>
        <w:top w:val="none" w:sz="0" w:space="0" w:color="auto"/>
        <w:left w:val="none" w:sz="0" w:space="0" w:color="auto"/>
        <w:bottom w:val="none" w:sz="0" w:space="0" w:color="auto"/>
        <w:right w:val="none" w:sz="0" w:space="0" w:color="auto"/>
      </w:divBdr>
      <w:divsChild>
        <w:div w:id="867567620">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2077434207">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 w:id="2054233372">
      <w:bodyDiv w:val="1"/>
      <w:marLeft w:val="0"/>
      <w:marRight w:val="0"/>
      <w:marTop w:val="0"/>
      <w:marBottom w:val="0"/>
      <w:divBdr>
        <w:top w:val="none" w:sz="0" w:space="0" w:color="auto"/>
        <w:left w:val="none" w:sz="0" w:space="0" w:color="auto"/>
        <w:bottom w:val="none" w:sz="0" w:space="0" w:color="auto"/>
        <w:right w:val="none" w:sz="0" w:space="0" w:color="auto"/>
      </w:divBdr>
      <w:divsChild>
        <w:div w:id="1632200754">
          <w:marLeft w:val="0"/>
          <w:marRight w:val="0"/>
          <w:marTop w:val="0"/>
          <w:marBottom w:val="0"/>
          <w:divBdr>
            <w:top w:val="none" w:sz="0" w:space="0" w:color="auto"/>
            <w:left w:val="none" w:sz="0" w:space="0" w:color="auto"/>
            <w:bottom w:val="none" w:sz="0" w:space="0" w:color="auto"/>
            <w:right w:val="none" w:sz="0" w:space="0" w:color="auto"/>
          </w:divBdr>
        </w:div>
      </w:divsChild>
    </w:div>
    <w:div w:id="2104833055">
      <w:bodyDiv w:val="1"/>
      <w:marLeft w:val="0"/>
      <w:marRight w:val="0"/>
      <w:marTop w:val="0"/>
      <w:marBottom w:val="0"/>
      <w:divBdr>
        <w:top w:val="none" w:sz="0" w:space="0" w:color="auto"/>
        <w:left w:val="none" w:sz="0" w:space="0" w:color="auto"/>
        <w:bottom w:val="none" w:sz="0" w:space="0" w:color="auto"/>
        <w:right w:val="none" w:sz="0" w:space="0" w:color="auto"/>
      </w:divBdr>
      <w:divsChild>
        <w:div w:id="65838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5619"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rinkerhoff@umass.edu" TargetMode="Externa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Harlan, Merritt E</cp:lastModifiedBy>
  <cp:revision>2</cp:revision>
  <dcterms:created xsi:type="dcterms:W3CDTF">2022-07-22T21:29:00Z</dcterms:created>
  <dcterms:modified xsi:type="dcterms:W3CDTF">2022-07-22T21:29:00Z</dcterms:modified>
</cp:coreProperties>
</file>