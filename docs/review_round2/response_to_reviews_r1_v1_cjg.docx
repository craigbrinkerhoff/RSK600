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23232" w14:textId="4F492F3A" w:rsidR="00653F15" w:rsidRDefault="00F80205" w:rsidP="00653F15">
      <w:pPr>
        <w:pStyle w:val="NoSpacing"/>
        <w:jc w:val="right"/>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 xml:space="preserve"> DATE \@ "M/d/yyyy" </w:instrText>
      </w:r>
      <w:r>
        <w:rPr>
          <w:rFonts w:ascii="Times New Roman" w:hAnsi="Times New Roman" w:cs="Times New Roman"/>
          <w:sz w:val="24"/>
        </w:rPr>
        <w:fldChar w:fldCharType="separate"/>
      </w:r>
      <w:r w:rsidR="0021508E">
        <w:rPr>
          <w:rFonts w:ascii="Times New Roman" w:hAnsi="Times New Roman" w:cs="Times New Roman"/>
          <w:noProof/>
          <w:sz w:val="24"/>
        </w:rPr>
        <w:t>7/12/2022</w:t>
      </w:r>
      <w:r>
        <w:rPr>
          <w:rFonts w:ascii="Times New Roman" w:hAnsi="Times New Roman" w:cs="Times New Roman"/>
          <w:sz w:val="24"/>
        </w:rPr>
        <w:fldChar w:fldCharType="end"/>
      </w:r>
    </w:p>
    <w:p w14:paraId="026C9231" w14:textId="77777777" w:rsidR="00653F15" w:rsidRDefault="00653F15" w:rsidP="00653F15">
      <w:pPr>
        <w:pStyle w:val="NoSpacing"/>
        <w:rPr>
          <w:rFonts w:ascii="Times New Roman" w:hAnsi="Times New Roman" w:cs="Times New Roman"/>
          <w:i/>
          <w:sz w:val="24"/>
        </w:rPr>
      </w:pPr>
      <w:r>
        <w:rPr>
          <w:rFonts w:ascii="Times New Roman" w:hAnsi="Times New Roman" w:cs="Times New Roman"/>
          <w:sz w:val="24"/>
        </w:rPr>
        <w:t>Dr. Isaac Santos</w:t>
      </w:r>
    </w:p>
    <w:p w14:paraId="1A31162E" w14:textId="77777777" w:rsidR="00653F15" w:rsidRDefault="00653F15" w:rsidP="00653F15">
      <w:pPr>
        <w:pStyle w:val="NoSpacing"/>
        <w:rPr>
          <w:rFonts w:ascii="Times New Roman" w:hAnsi="Times New Roman" w:cs="Times New Roman"/>
          <w:i/>
          <w:sz w:val="24"/>
        </w:rPr>
      </w:pPr>
      <w:commentRangeStart w:id="0"/>
      <w:commentRangeStart w:id="1"/>
      <w:r>
        <w:rPr>
          <w:rFonts w:ascii="Times New Roman" w:hAnsi="Times New Roman" w:cs="Times New Roman"/>
          <w:i/>
          <w:sz w:val="24"/>
        </w:rPr>
        <w:t>Editor</w:t>
      </w:r>
      <w:commentRangeEnd w:id="0"/>
      <w:r w:rsidR="001F5BD5">
        <w:rPr>
          <w:rStyle w:val="CommentReference"/>
        </w:rPr>
        <w:commentReference w:id="0"/>
      </w:r>
      <w:commentRangeEnd w:id="1"/>
      <w:r w:rsidR="0021508E">
        <w:rPr>
          <w:rStyle w:val="CommentReference"/>
        </w:rPr>
        <w:commentReference w:id="1"/>
      </w:r>
    </w:p>
    <w:p w14:paraId="682C94EA" w14:textId="77777777" w:rsidR="00653F15" w:rsidRDefault="00653F15" w:rsidP="00653F15">
      <w:pPr>
        <w:pStyle w:val="NoSpacing"/>
        <w:rPr>
          <w:rFonts w:ascii="Times New Roman" w:hAnsi="Times New Roman" w:cs="Times New Roman"/>
          <w:i/>
          <w:sz w:val="24"/>
        </w:rPr>
      </w:pPr>
      <w:r>
        <w:rPr>
          <w:rFonts w:ascii="Times New Roman" w:hAnsi="Times New Roman" w:cs="Times New Roman"/>
          <w:i/>
          <w:sz w:val="24"/>
        </w:rPr>
        <w:t>Global Biogeochemical Cycles</w:t>
      </w:r>
    </w:p>
    <w:p w14:paraId="1159BA50" w14:textId="77777777" w:rsidR="00653F15" w:rsidRDefault="00653F15" w:rsidP="00653F15">
      <w:pPr>
        <w:pStyle w:val="NoSpacing"/>
        <w:rPr>
          <w:rFonts w:ascii="Times New Roman" w:hAnsi="Times New Roman" w:cs="Times New Roman"/>
          <w:i/>
          <w:sz w:val="24"/>
        </w:rPr>
      </w:pPr>
    </w:p>
    <w:p w14:paraId="3A4D58B8" w14:textId="77777777" w:rsidR="00653F15" w:rsidRDefault="00653F15" w:rsidP="00653F15">
      <w:pPr>
        <w:pStyle w:val="NoSpacing"/>
        <w:rPr>
          <w:rFonts w:ascii="Times New Roman" w:hAnsi="Times New Roman" w:cs="Times New Roman"/>
          <w:i/>
          <w:sz w:val="24"/>
        </w:rPr>
      </w:pPr>
    </w:p>
    <w:p w14:paraId="44515386" w14:textId="77777777" w:rsidR="00653F15" w:rsidRDefault="00653F15" w:rsidP="00653F15">
      <w:pPr>
        <w:pStyle w:val="NoSpacing"/>
        <w:jc w:val="both"/>
        <w:rPr>
          <w:rFonts w:ascii="Times New Roman" w:hAnsi="Times New Roman" w:cs="Times New Roman"/>
          <w:sz w:val="24"/>
        </w:rPr>
      </w:pPr>
      <w:r>
        <w:rPr>
          <w:rFonts w:ascii="Times New Roman" w:hAnsi="Times New Roman" w:cs="Times New Roman"/>
          <w:sz w:val="24"/>
        </w:rPr>
        <w:t>Dr. Santos,</w:t>
      </w:r>
    </w:p>
    <w:p w14:paraId="7EFE1CDC" w14:textId="77777777" w:rsidR="00653F15" w:rsidRDefault="00653F15" w:rsidP="00653F15">
      <w:pPr>
        <w:pStyle w:val="NoSpacing"/>
        <w:jc w:val="both"/>
        <w:rPr>
          <w:rFonts w:ascii="Times New Roman" w:hAnsi="Times New Roman" w:cs="Times New Roman"/>
          <w:sz w:val="24"/>
        </w:rPr>
      </w:pPr>
    </w:p>
    <w:p w14:paraId="75A61450" w14:textId="17022C84" w:rsidR="00653F15" w:rsidRDefault="00653F15" w:rsidP="00653F15">
      <w:pPr>
        <w:pStyle w:val="NoSpacing"/>
        <w:jc w:val="both"/>
        <w:rPr>
          <w:rFonts w:ascii="Times New Roman" w:hAnsi="Times New Roman" w:cs="Times New Roman"/>
          <w:color w:val="222222"/>
          <w:sz w:val="24"/>
          <w:szCs w:val="24"/>
        </w:rPr>
      </w:pPr>
      <w:r w:rsidRPr="000A40F0">
        <w:rPr>
          <w:rFonts w:ascii="Times New Roman" w:hAnsi="Times New Roman" w:cs="Times New Roman"/>
          <w:sz w:val="24"/>
          <w:szCs w:val="24"/>
        </w:rPr>
        <w:t xml:space="preserve">We thank you for </w:t>
      </w:r>
      <w:r>
        <w:rPr>
          <w:rFonts w:ascii="Times New Roman" w:hAnsi="Times New Roman" w:cs="Times New Roman"/>
          <w:sz w:val="24"/>
          <w:szCs w:val="24"/>
        </w:rPr>
        <w:t xml:space="preserve">the </w:t>
      </w:r>
      <w:r w:rsidRPr="000A40F0">
        <w:rPr>
          <w:rFonts w:ascii="Times New Roman" w:hAnsi="Times New Roman" w:cs="Times New Roman"/>
          <w:sz w:val="24"/>
          <w:szCs w:val="24"/>
        </w:rPr>
        <w:t>review</w:t>
      </w:r>
      <w:r w:rsidR="00AF48F2">
        <w:rPr>
          <w:rFonts w:ascii="Times New Roman" w:hAnsi="Times New Roman" w:cs="Times New Roman"/>
          <w:sz w:val="24"/>
          <w:szCs w:val="24"/>
        </w:rPr>
        <w:t>s</w:t>
      </w:r>
      <w:r w:rsidRPr="000A40F0">
        <w:rPr>
          <w:rFonts w:ascii="Times New Roman" w:hAnsi="Times New Roman" w:cs="Times New Roman"/>
          <w:sz w:val="24"/>
          <w:szCs w:val="24"/>
        </w:rPr>
        <w:t xml:space="preserve"> for our paper entitled </w:t>
      </w:r>
      <w:r w:rsidRPr="00817FEA">
        <w:rPr>
          <w:rFonts w:ascii="Times New Roman" w:hAnsi="Times New Roman" w:cs="Times New Roman"/>
          <w:color w:val="222222"/>
          <w:sz w:val="24"/>
          <w:szCs w:val="24"/>
          <w:shd w:val="clear" w:color="auto" w:fill="FFFFFF"/>
        </w:rPr>
        <w:t>"</w:t>
      </w:r>
      <w:r w:rsidR="007C7B64" w:rsidRPr="007C7B64">
        <w:rPr>
          <w:rFonts w:ascii="Times New Roman" w:hAnsi="Times New Roman" w:cs="Times New Roman"/>
          <w:color w:val="222222"/>
          <w:sz w:val="24"/>
          <w:szCs w:val="24"/>
          <w:shd w:val="clear" w:color="auto" w:fill="FFFFFF"/>
        </w:rPr>
        <w:t>Remotely sensing river greenhouse gas exchange velocity using the SWOT satellite</w:t>
      </w:r>
      <w:r w:rsidRPr="00817FEA">
        <w:rPr>
          <w:rFonts w:ascii="Times New Roman" w:hAnsi="Times New Roman" w:cs="Times New Roman"/>
          <w:color w:val="222222"/>
          <w:sz w:val="24"/>
          <w:szCs w:val="24"/>
          <w:shd w:val="clear" w:color="auto" w:fill="FFFFFF"/>
        </w:rPr>
        <w:t>" [Paper #</w:t>
      </w:r>
      <w:r w:rsidR="007C7B64" w:rsidRPr="007C7B64">
        <w:t xml:space="preserve"> </w:t>
      </w:r>
      <w:r w:rsidR="007C7B64" w:rsidRPr="007C7B64">
        <w:rPr>
          <w:rFonts w:ascii="Times New Roman" w:hAnsi="Times New Roman" w:cs="Times New Roman"/>
          <w:color w:val="222222"/>
          <w:sz w:val="24"/>
          <w:szCs w:val="24"/>
          <w:shd w:val="clear" w:color="auto" w:fill="FFFFFF"/>
        </w:rPr>
        <w:t>2022GB007419</w:t>
      </w:r>
      <w:r w:rsidRPr="00817FEA">
        <w:rPr>
          <w:rFonts w:ascii="Times New Roman" w:hAnsi="Times New Roman" w:cs="Times New Roman"/>
          <w:color w:val="222222"/>
          <w:sz w:val="24"/>
          <w:szCs w:val="24"/>
          <w:shd w:val="clear" w:color="auto" w:fill="FFFFFF"/>
        </w:rPr>
        <w:t xml:space="preserve">]. </w:t>
      </w:r>
      <w:r w:rsidRPr="000A40F0">
        <w:rPr>
          <w:rFonts w:ascii="Times New Roman" w:hAnsi="Times New Roman" w:cs="Times New Roman"/>
          <w:color w:val="202124"/>
          <w:sz w:val="24"/>
          <w:szCs w:val="24"/>
        </w:rPr>
        <w:t xml:space="preserve">We are delighted to </w:t>
      </w:r>
      <w:r>
        <w:rPr>
          <w:rFonts w:ascii="Times New Roman" w:hAnsi="Times New Roman" w:cs="Times New Roman"/>
          <w:color w:val="202124"/>
          <w:sz w:val="24"/>
          <w:szCs w:val="24"/>
        </w:rPr>
        <w:t>receive comments such as “</w:t>
      </w:r>
      <w:r w:rsidR="007C7B64">
        <w:rPr>
          <w:rFonts w:ascii="Times New Roman" w:hAnsi="Times New Roman" w:cs="Times New Roman"/>
          <w:i/>
          <w:sz w:val="24"/>
        </w:rPr>
        <w:t>t</w:t>
      </w:r>
      <w:r w:rsidR="007C7B64" w:rsidRPr="007C7B64">
        <w:rPr>
          <w:rFonts w:ascii="Times New Roman" w:hAnsi="Times New Roman" w:cs="Times New Roman"/>
          <w:i/>
          <w:sz w:val="24"/>
        </w:rPr>
        <w:t>his manuscript makes a substantial advance in scaling gas exchange</w:t>
      </w:r>
      <w:r w:rsidRPr="00656C7A">
        <w:rPr>
          <w:rFonts w:ascii="Times New Roman" w:hAnsi="Times New Roman" w:cs="Times New Roman"/>
          <w:i/>
          <w:iCs/>
          <w:color w:val="202124"/>
          <w:sz w:val="24"/>
          <w:szCs w:val="24"/>
        </w:rPr>
        <w:t>”</w:t>
      </w:r>
      <w:r>
        <w:rPr>
          <w:rFonts w:ascii="Times New Roman" w:hAnsi="Times New Roman" w:cs="Times New Roman"/>
          <w:i/>
          <w:iCs/>
          <w:color w:val="202124"/>
          <w:sz w:val="24"/>
          <w:szCs w:val="24"/>
        </w:rPr>
        <w:t xml:space="preserve"> </w:t>
      </w:r>
      <w:r>
        <w:rPr>
          <w:rFonts w:ascii="Times New Roman" w:hAnsi="Times New Roman" w:cs="Times New Roman"/>
          <w:color w:val="202124"/>
          <w:sz w:val="24"/>
          <w:szCs w:val="24"/>
        </w:rPr>
        <w:t xml:space="preserve">and that it is </w:t>
      </w:r>
      <w:r w:rsidRPr="00656C7A">
        <w:rPr>
          <w:rFonts w:ascii="Times New Roman" w:hAnsi="Times New Roman" w:cs="Times New Roman"/>
          <w:i/>
          <w:iCs/>
          <w:color w:val="202124"/>
          <w:sz w:val="24"/>
          <w:szCs w:val="24"/>
        </w:rPr>
        <w:t>“</w:t>
      </w:r>
      <w:r w:rsidR="007C7B64">
        <w:rPr>
          <w:rFonts w:ascii="Times New Roman" w:hAnsi="Times New Roman" w:cs="Times New Roman"/>
          <w:i/>
          <w:iCs/>
          <w:color w:val="202124"/>
          <w:sz w:val="24"/>
          <w:szCs w:val="24"/>
        </w:rPr>
        <w:t xml:space="preserve">timely </w:t>
      </w:r>
      <w:r w:rsidR="00BD2580">
        <w:rPr>
          <w:rFonts w:ascii="Times New Roman" w:hAnsi="Times New Roman" w:cs="Times New Roman"/>
          <w:i/>
          <w:iCs/>
          <w:color w:val="202124"/>
          <w:sz w:val="24"/>
          <w:szCs w:val="24"/>
        </w:rPr>
        <w:t xml:space="preserve">… </w:t>
      </w:r>
      <w:r w:rsidR="007C7B64" w:rsidRPr="007C7B64">
        <w:rPr>
          <w:rFonts w:ascii="Times New Roman" w:hAnsi="Times New Roman" w:cs="Times New Roman"/>
          <w:i/>
          <w:iCs/>
          <w:color w:val="202124"/>
          <w:sz w:val="24"/>
          <w:szCs w:val="24"/>
        </w:rPr>
        <w:t>in the contex</w:t>
      </w:r>
      <w:r w:rsidR="007C7B64">
        <w:rPr>
          <w:rFonts w:ascii="Times New Roman" w:hAnsi="Times New Roman" w:cs="Times New Roman"/>
          <w:i/>
          <w:iCs/>
          <w:color w:val="202124"/>
          <w:sz w:val="24"/>
          <w:szCs w:val="24"/>
        </w:rPr>
        <w:t>t of the upcoming SWOT mission</w:t>
      </w:r>
      <w:r w:rsidR="007745A7">
        <w:rPr>
          <w:rFonts w:ascii="Times New Roman" w:hAnsi="Times New Roman" w:cs="Times New Roman"/>
          <w:iCs/>
          <w:color w:val="202124"/>
          <w:sz w:val="24"/>
          <w:szCs w:val="24"/>
        </w:rPr>
        <w:t>”</w:t>
      </w:r>
      <w:r w:rsidR="007C7B64">
        <w:rPr>
          <w:rFonts w:ascii="Times New Roman" w:hAnsi="Times New Roman" w:cs="Times New Roman"/>
          <w:i/>
          <w:iCs/>
          <w:color w:val="202124"/>
          <w:sz w:val="24"/>
          <w:szCs w:val="24"/>
        </w:rPr>
        <w:t xml:space="preserve">. </w:t>
      </w:r>
      <w:r w:rsidRPr="007D0ED8">
        <w:rPr>
          <w:rFonts w:ascii="Times New Roman" w:hAnsi="Times New Roman" w:cs="Times New Roman"/>
          <w:color w:val="222222"/>
          <w:sz w:val="24"/>
          <w:szCs w:val="24"/>
        </w:rPr>
        <w:t xml:space="preserve">We thank </w:t>
      </w:r>
      <w:r>
        <w:rPr>
          <w:rFonts w:ascii="Times New Roman" w:hAnsi="Times New Roman" w:cs="Times New Roman"/>
          <w:color w:val="222222"/>
          <w:sz w:val="24"/>
          <w:szCs w:val="24"/>
        </w:rPr>
        <w:t xml:space="preserve">both </w:t>
      </w:r>
      <w:r w:rsidRPr="007D0ED8">
        <w:rPr>
          <w:rFonts w:ascii="Times New Roman" w:hAnsi="Times New Roman" w:cs="Times New Roman"/>
          <w:color w:val="222222"/>
          <w:sz w:val="24"/>
          <w:szCs w:val="24"/>
        </w:rPr>
        <w:t xml:space="preserve">reviewers for such a careful reading of both the main text and supporting information of this manuscript. </w:t>
      </w:r>
    </w:p>
    <w:p w14:paraId="7F662C95" w14:textId="77777777" w:rsidR="00653F15" w:rsidRDefault="00653F15" w:rsidP="00653F15">
      <w:pPr>
        <w:pStyle w:val="NoSpacing"/>
        <w:jc w:val="both"/>
        <w:rPr>
          <w:rFonts w:ascii="Times New Roman" w:hAnsi="Times New Roman" w:cs="Times New Roman"/>
          <w:color w:val="222222"/>
          <w:sz w:val="24"/>
          <w:szCs w:val="24"/>
        </w:rPr>
      </w:pPr>
    </w:p>
    <w:p w14:paraId="0DC94326" w14:textId="327193AD" w:rsidR="00653F15" w:rsidRDefault="00653F15" w:rsidP="00653F15">
      <w:pPr>
        <w:pStyle w:val="NoSpacing"/>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We agree with and appreciate the critiques of this paper, and accordingly have accepted </w:t>
      </w:r>
      <w:del w:id="2" w:author="Colin Gleason" w:date="2022-07-12T11:24:00Z">
        <w:r w:rsidDel="0021508E">
          <w:rPr>
            <w:rFonts w:ascii="Times New Roman" w:hAnsi="Times New Roman" w:cs="Times New Roman"/>
            <w:color w:val="222222"/>
            <w:sz w:val="24"/>
            <w:szCs w:val="24"/>
          </w:rPr>
          <w:delText xml:space="preserve">nearly </w:delText>
        </w:r>
      </w:del>
      <w:r>
        <w:rPr>
          <w:rFonts w:ascii="Times New Roman" w:hAnsi="Times New Roman" w:cs="Times New Roman"/>
          <w:color w:val="222222"/>
          <w:sz w:val="24"/>
          <w:szCs w:val="24"/>
        </w:rPr>
        <w:t xml:space="preserve">all reviewer comments or explained how our lack of clarity led to a comment that is not </w:t>
      </w:r>
      <w:commentRangeStart w:id="3"/>
      <w:r>
        <w:rPr>
          <w:rFonts w:ascii="Times New Roman" w:hAnsi="Times New Roman" w:cs="Times New Roman"/>
          <w:color w:val="222222"/>
          <w:sz w:val="24"/>
          <w:szCs w:val="24"/>
        </w:rPr>
        <w:t>applicable</w:t>
      </w:r>
      <w:commentRangeEnd w:id="3"/>
      <w:r w:rsidR="00FB1FD1">
        <w:rPr>
          <w:rStyle w:val="CommentReference"/>
        </w:rPr>
        <w:commentReference w:id="3"/>
      </w:r>
      <w:r>
        <w:rPr>
          <w:rFonts w:ascii="Times New Roman" w:hAnsi="Times New Roman" w:cs="Times New Roman"/>
          <w:color w:val="222222"/>
          <w:sz w:val="24"/>
          <w:szCs w:val="24"/>
        </w:rPr>
        <w:t>. In those cases, we have edited the text to ensure our original intent is clearly communicated.</w:t>
      </w:r>
    </w:p>
    <w:p w14:paraId="7D21B562" w14:textId="77777777" w:rsidR="00653F15" w:rsidRDefault="00653F15" w:rsidP="00653F15">
      <w:pPr>
        <w:pStyle w:val="NoSpacing"/>
        <w:jc w:val="both"/>
        <w:rPr>
          <w:rFonts w:ascii="Times New Roman" w:hAnsi="Times New Roman" w:cs="Times New Roman"/>
          <w:color w:val="222222"/>
          <w:sz w:val="24"/>
          <w:szCs w:val="24"/>
        </w:rPr>
      </w:pPr>
    </w:p>
    <w:p w14:paraId="113873BB" w14:textId="77777777" w:rsidR="00653F15" w:rsidRDefault="00653F15" w:rsidP="00653F15">
      <w:pPr>
        <w:pStyle w:val="NoSpacing"/>
        <w:jc w:val="both"/>
        <w:rPr>
          <w:rFonts w:ascii="Times New Roman" w:hAnsi="Times New Roman" w:cs="Times New Roman"/>
          <w:color w:val="222222"/>
          <w:sz w:val="24"/>
          <w:szCs w:val="24"/>
        </w:rPr>
      </w:pPr>
      <w:r>
        <w:rPr>
          <w:rFonts w:ascii="Times New Roman" w:hAnsi="Times New Roman" w:cs="Times New Roman"/>
          <w:color w:val="222222"/>
          <w:sz w:val="24"/>
          <w:szCs w:val="24"/>
        </w:rPr>
        <w:t>The primary changes to the manuscript include:</w:t>
      </w:r>
    </w:p>
    <w:p w14:paraId="435F6B50" w14:textId="734ACFF6" w:rsidR="00653F15" w:rsidRDefault="0043554A" w:rsidP="00653F15">
      <w:pPr>
        <w:pStyle w:val="NoSpacing"/>
        <w:numPr>
          <w:ilvl w:val="0"/>
          <w:numId w:val="1"/>
        </w:numPr>
        <w:jc w:val="both"/>
        <w:rPr>
          <w:rFonts w:ascii="Times New Roman" w:hAnsi="Times New Roman" w:cs="Times New Roman"/>
          <w:color w:val="222222"/>
          <w:sz w:val="24"/>
          <w:szCs w:val="24"/>
        </w:rPr>
      </w:pPr>
      <w:r>
        <w:rPr>
          <w:rFonts w:ascii="Times New Roman" w:hAnsi="Times New Roman" w:cs="Times New Roman"/>
          <w:color w:val="222222"/>
          <w:sz w:val="24"/>
          <w:szCs w:val="24"/>
        </w:rPr>
        <w:t>Addressing reviewer 1’s comments about the statistical choices in the gas exchange model</w:t>
      </w:r>
      <w:ins w:id="4" w:author="Colin Gleason" w:date="2022-07-12T11:27:00Z">
        <w:r w:rsidR="0021508E">
          <w:rPr>
            <w:rFonts w:ascii="Times New Roman" w:hAnsi="Times New Roman" w:cs="Times New Roman"/>
            <w:color w:val="222222"/>
            <w:sz w:val="24"/>
            <w:szCs w:val="24"/>
          </w:rPr>
          <w:t xml:space="preserve"> by </w:t>
        </w:r>
        <w:commentRangeStart w:id="5"/>
        <w:r w:rsidR="0021508E">
          <w:rPr>
            <w:rFonts w:ascii="Times New Roman" w:hAnsi="Times New Roman" w:cs="Times New Roman"/>
            <w:color w:val="222222"/>
            <w:sz w:val="24"/>
            <w:szCs w:val="24"/>
          </w:rPr>
          <w:t>xxx</w:t>
        </w:r>
      </w:ins>
      <w:commentRangeEnd w:id="5"/>
      <w:ins w:id="6" w:author="Colin Gleason" w:date="2022-07-12T11:28:00Z">
        <w:r w:rsidR="0021508E">
          <w:rPr>
            <w:rStyle w:val="CommentReference"/>
          </w:rPr>
          <w:commentReference w:id="5"/>
        </w:r>
      </w:ins>
    </w:p>
    <w:p w14:paraId="634F771E" w14:textId="501FB366" w:rsidR="007C7B64" w:rsidRDefault="0021508E" w:rsidP="00653F15">
      <w:pPr>
        <w:pStyle w:val="NoSpacing"/>
        <w:numPr>
          <w:ilvl w:val="0"/>
          <w:numId w:val="1"/>
        </w:numPr>
        <w:jc w:val="both"/>
        <w:rPr>
          <w:rFonts w:ascii="Times New Roman" w:hAnsi="Times New Roman" w:cs="Times New Roman"/>
          <w:color w:val="222222"/>
          <w:sz w:val="24"/>
          <w:szCs w:val="24"/>
        </w:rPr>
      </w:pPr>
      <w:ins w:id="7" w:author="Colin Gleason" w:date="2022-07-12T11:26:00Z">
        <w:r>
          <w:rPr>
            <w:rFonts w:ascii="Times New Roman" w:hAnsi="Times New Roman" w:cs="Times New Roman"/>
            <w:color w:val="222222"/>
            <w:sz w:val="24"/>
            <w:szCs w:val="24"/>
          </w:rPr>
          <w:t xml:space="preserve">Incorporating </w:t>
        </w:r>
      </w:ins>
      <w:r w:rsidR="0043554A">
        <w:rPr>
          <w:rFonts w:ascii="Times New Roman" w:hAnsi="Times New Roman" w:cs="Times New Roman"/>
          <w:color w:val="222222"/>
          <w:sz w:val="24"/>
          <w:szCs w:val="24"/>
        </w:rPr>
        <w:t>Reviewer 1 and editor’s comments about restructuring certain sections</w:t>
      </w:r>
      <w:r w:rsidR="00E81E5F">
        <w:rPr>
          <w:rFonts w:ascii="Times New Roman" w:hAnsi="Times New Roman" w:cs="Times New Roman"/>
          <w:color w:val="222222"/>
          <w:sz w:val="24"/>
          <w:szCs w:val="24"/>
        </w:rPr>
        <w:t xml:space="preserve"> for clarity</w:t>
      </w:r>
      <w:ins w:id="8" w:author="Colin Gleason" w:date="2022-07-12T11:27:00Z">
        <w:r>
          <w:rPr>
            <w:rFonts w:ascii="Times New Roman" w:hAnsi="Times New Roman" w:cs="Times New Roman"/>
            <w:color w:val="222222"/>
            <w:sz w:val="24"/>
            <w:szCs w:val="24"/>
          </w:rPr>
          <w:t xml:space="preserve"> by xxx</w:t>
        </w:r>
      </w:ins>
    </w:p>
    <w:p w14:paraId="1E921D4C" w14:textId="63F6BE93" w:rsidR="007C7B64" w:rsidRPr="00F14BE7" w:rsidRDefault="0021508E" w:rsidP="00653F15">
      <w:pPr>
        <w:pStyle w:val="NoSpacing"/>
        <w:numPr>
          <w:ilvl w:val="0"/>
          <w:numId w:val="1"/>
        </w:numPr>
        <w:jc w:val="both"/>
        <w:rPr>
          <w:rFonts w:ascii="Times New Roman" w:hAnsi="Times New Roman" w:cs="Times New Roman"/>
          <w:color w:val="222222"/>
          <w:sz w:val="24"/>
          <w:szCs w:val="24"/>
        </w:rPr>
      </w:pPr>
      <w:ins w:id="9" w:author="Colin Gleason" w:date="2022-07-12T11:27:00Z">
        <w:r>
          <w:rPr>
            <w:rFonts w:ascii="Times New Roman" w:hAnsi="Times New Roman" w:cs="Times New Roman"/>
            <w:color w:val="222222"/>
            <w:sz w:val="24"/>
            <w:szCs w:val="24"/>
          </w:rPr>
          <w:t xml:space="preserve">Addressing </w:t>
        </w:r>
      </w:ins>
      <w:r w:rsidR="005A06FF">
        <w:rPr>
          <w:rFonts w:ascii="Times New Roman" w:hAnsi="Times New Roman" w:cs="Times New Roman"/>
          <w:color w:val="222222"/>
          <w:sz w:val="24"/>
          <w:szCs w:val="24"/>
        </w:rPr>
        <w:t xml:space="preserve">Reviewer 2’s comments on </w:t>
      </w:r>
      <w:r w:rsidR="009F4F9F">
        <w:rPr>
          <w:rFonts w:ascii="Times New Roman" w:hAnsi="Times New Roman" w:cs="Times New Roman"/>
          <w:color w:val="222222"/>
          <w:sz w:val="24"/>
          <w:szCs w:val="24"/>
        </w:rPr>
        <w:t xml:space="preserve">algorithm limitations and </w:t>
      </w:r>
      <w:r w:rsidR="007B31A5">
        <w:rPr>
          <w:rFonts w:ascii="Times New Roman" w:hAnsi="Times New Roman" w:cs="Times New Roman"/>
          <w:color w:val="222222"/>
          <w:sz w:val="24"/>
          <w:szCs w:val="24"/>
        </w:rPr>
        <w:t xml:space="preserve">the global representativeness of the </w:t>
      </w:r>
      <w:r w:rsidR="009F4F9F">
        <w:rPr>
          <w:rFonts w:ascii="Times New Roman" w:hAnsi="Times New Roman" w:cs="Times New Roman"/>
          <w:color w:val="222222"/>
          <w:sz w:val="24"/>
          <w:szCs w:val="24"/>
        </w:rPr>
        <w:t>validation data</w:t>
      </w:r>
      <w:ins w:id="10" w:author="Colin Gleason" w:date="2022-07-12T11:27:00Z">
        <w:r>
          <w:rPr>
            <w:rFonts w:ascii="Times New Roman" w:hAnsi="Times New Roman" w:cs="Times New Roman"/>
            <w:color w:val="222222"/>
            <w:sz w:val="24"/>
            <w:szCs w:val="24"/>
          </w:rPr>
          <w:t xml:space="preserve"> by xxx</w:t>
        </w:r>
      </w:ins>
    </w:p>
    <w:p w14:paraId="3EA4B8AD" w14:textId="77777777" w:rsidR="00653F15" w:rsidRDefault="00653F15" w:rsidP="00653F15">
      <w:pPr>
        <w:pStyle w:val="NoSpacing"/>
        <w:jc w:val="both"/>
        <w:rPr>
          <w:rFonts w:ascii="Times New Roman" w:hAnsi="Times New Roman" w:cs="Times New Roman"/>
          <w:color w:val="222222"/>
          <w:sz w:val="24"/>
          <w:szCs w:val="24"/>
        </w:rPr>
      </w:pPr>
    </w:p>
    <w:p w14:paraId="504DA2CF" w14:textId="2FAF884C" w:rsidR="00653F15" w:rsidRDefault="0021508E" w:rsidP="00653F15">
      <w:pPr>
        <w:pStyle w:val="NoSpacing"/>
        <w:jc w:val="both"/>
        <w:rPr>
          <w:rFonts w:ascii="Times New Roman" w:hAnsi="Times New Roman" w:cs="Times New Roman"/>
          <w:color w:val="222222"/>
          <w:sz w:val="24"/>
          <w:szCs w:val="24"/>
        </w:rPr>
      </w:pPr>
      <w:ins w:id="11" w:author="Colin Gleason" w:date="2022-07-12T11:28:00Z">
        <w:r>
          <w:rPr>
            <w:rFonts w:ascii="Times New Roman" w:hAnsi="Times New Roman" w:cs="Times New Roman"/>
            <w:color w:val="222222"/>
            <w:sz w:val="24"/>
            <w:szCs w:val="24"/>
          </w:rPr>
          <w:t xml:space="preserve">In our response, </w:t>
        </w:r>
      </w:ins>
      <w:del w:id="12" w:author="Colin Gleason" w:date="2022-07-12T11:28:00Z">
        <w:r w:rsidR="00653F15" w:rsidDel="0021508E">
          <w:rPr>
            <w:rFonts w:ascii="Times New Roman" w:hAnsi="Times New Roman" w:cs="Times New Roman"/>
            <w:color w:val="222222"/>
            <w:sz w:val="24"/>
            <w:szCs w:val="24"/>
          </w:rPr>
          <w:delText>W</w:delText>
        </w:r>
      </w:del>
      <w:ins w:id="13" w:author="Colin Gleason" w:date="2022-07-12T11:28:00Z">
        <w:r>
          <w:rPr>
            <w:rFonts w:ascii="Times New Roman" w:hAnsi="Times New Roman" w:cs="Times New Roman"/>
            <w:color w:val="222222"/>
            <w:sz w:val="24"/>
            <w:szCs w:val="24"/>
          </w:rPr>
          <w:t>w</w:t>
        </w:r>
      </w:ins>
      <w:r w:rsidR="00653F15">
        <w:rPr>
          <w:rFonts w:ascii="Times New Roman" w:hAnsi="Times New Roman" w:cs="Times New Roman"/>
          <w:color w:val="222222"/>
          <w:sz w:val="24"/>
          <w:szCs w:val="24"/>
        </w:rPr>
        <w:t>e have grouped together similar reviewer comments when appropriate</w:t>
      </w:r>
      <w:ins w:id="14" w:author="Colin Gleason" w:date="2022-07-12T11:28:00Z">
        <w:r>
          <w:rPr>
            <w:rFonts w:ascii="Times New Roman" w:hAnsi="Times New Roman" w:cs="Times New Roman"/>
            <w:color w:val="222222"/>
            <w:sz w:val="24"/>
            <w:szCs w:val="24"/>
          </w:rPr>
          <w:t xml:space="preserve"> and give original text in regular typeface</w:t>
        </w:r>
      </w:ins>
      <w:r w:rsidR="00653F15">
        <w:rPr>
          <w:rFonts w:ascii="Times New Roman" w:hAnsi="Times New Roman" w:cs="Times New Roman"/>
          <w:color w:val="222222"/>
          <w:sz w:val="24"/>
          <w:szCs w:val="24"/>
        </w:rPr>
        <w:t>. Our responses</w:t>
      </w:r>
      <w:r w:rsidR="00904779">
        <w:rPr>
          <w:rFonts w:ascii="Times New Roman" w:hAnsi="Times New Roman" w:cs="Times New Roman"/>
          <w:color w:val="222222"/>
          <w:sz w:val="24"/>
          <w:szCs w:val="24"/>
        </w:rPr>
        <w:t xml:space="preserve"> are italicized</w:t>
      </w:r>
      <w:r w:rsidR="00FF7685">
        <w:rPr>
          <w:rFonts w:ascii="Times New Roman" w:hAnsi="Times New Roman" w:cs="Times New Roman"/>
          <w:color w:val="222222"/>
          <w:sz w:val="24"/>
          <w:szCs w:val="24"/>
        </w:rPr>
        <w:t xml:space="preserve">, with </w:t>
      </w:r>
      <w:r w:rsidR="002479B8">
        <w:rPr>
          <w:rFonts w:ascii="Times New Roman" w:hAnsi="Times New Roman" w:cs="Times New Roman"/>
          <w:color w:val="222222"/>
          <w:sz w:val="24"/>
          <w:szCs w:val="24"/>
        </w:rPr>
        <w:t>tangible</w:t>
      </w:r>
      <w:r w:rsidR="00FF7685">
        <w:rPr>
          <w:rFonts w:ascii="Times New Roman" w:hAnsi="Times New Roman" w:cs="Times New Roman"/>
          <w:color w:val="222222"/>
          <w:sz w:val="24"/>
          <w:szCs w:val="24"/>
        </w:rPr>
        <w:t xml:space="preserve"> changes to the manuscript</w:t>
      </w:r>
      <w:r w:rsidR="00653F15">
        <w:rPr>
          <w:rFonts w:ascii="Times New Roman" w:hAnsi="Times New Roman" w:cs="Times New Roman"/>
          <w:color w:val="222222"/>
          <w:sz w:val="24"/>
          <w:szCs w:val="24"/>
        </w:rPr>
        <w:t xml:space="preserve"> </w:t>
      </w:r>
      <w:r w:rsidR="00904779">
        <w:rPr>
          <w:rFonts w:ascii="Times New Roman" w:hAnsi="Times New Roman" w:cs="Times New Roman"/>
          <w:color w:val="222222"/>
          <w:sz w:val="24"/>
          <w:szCs w:val="24"/>
        </w:rPr>
        <w:t xml:space="preserve">highlighted in </w:t>
      </w:r>
      <w:r w:rsidR="002479B8">
        <w:rPr>
          <w:rFonts w:ascii="Times New Roman" w:hAnsi="Times New Roman" w:cs="Times New Roman"/>
          <w:color w:val="222222"/>
          <w:sz w:val="24"/>
          <w:szCs w:val="24"/>
        </w:rPr>
        <w:t>dark grey</w:t>
      </w:r>
      <w:r w:rsidR="00653F15">
        <w:rPr>
          <w:rFonts w:ascii="Times New Roman" w:hAnsi="Times New Roman" w:cs="Times New Roman"/>
          <w:color w:val="222222"/>
          <w:sz w:val="24"/>
          <w:szCs w:val="24"/>
        </w:rPr>
        <w:t xml:space="preserve">. </w:t>
      </w:r>
      <w:r w:rsidR="00FD31E2">
        <w:rPr>
          <w:rFonts w:ascii="Times New Roman" w:hAnsi="Times New Roman" w:cs="Times New Roman"/>
          <w:color w:val="222222"/>
          <w:sz w:val="24"/>
          <w:szCs w:val="24"/>
        </w:rPr>
        <w:t xml:space="preserve">Underlined text is new, while strikethrough text is deleted. </w:t>
      </w:r>
      <w:r w:rsidR="00653F15">
        <w:rPr>
          <w:rFonts w:ascii="Times New Roman" w:hAnsi="Times New Roman" w:cs="Times New Roman"/>
          <w:color w:val="222222"/>
          <w:sz w:val="24"/>
          <w:szCs w:val="24"/>
        </w:rPr>
        <w:t>All line numbers refer to the tracked changes document. If you have any further questions, please do not hesitate to contact me.</w:t>
      </w:r>
    </w:p>
    <w:p w14:paraId="375ED50C" w14:textId="77777777" w:rsidR="00653F15" w:rsidRDefault="00653F15" w:rsidP="00653F15">
      <w:pPr>
        <w:pStyle w:val="NoSpacing"/>
        <w:jc w:val="both"/>
        <w:rPr>
          <w:rFonts w:ascii="Times New Roman" w:hAnsi="Times New Roman" w:cs="Times New Roman"/>
          <w:color w:val="222222"/>
          <w:sz w:val="24"/>
          <w:szCs w:val="24"/>
        </w:rPr>
      </w:pPr>
    </w:p>
    <w:p w14:paraId="0519F1AF" w14:textId="39798C51" w:rsidR="00653F15" w:rsidRDefault="00653F15" w:rsidP="00653F15">
      <w:pPr>
        <w:pStyle w:val="NoSpacing"/>
        <w:jc w:val="both"/>
        <w:rPr>
          <w:rFonts w:ascii="Times New Roman" w:hAnsi="Times New Roman" w:cs="Times New Roman"/>
          <w:color w:val="222222"/>
          <w:sz w:val="24"/>
          <w:szCs w:val="24"/>
        </w:rPr>
      </w:pPr>
    </w:p>
    <w:p w14:paraId="4F597DCC" w14:textId="77777777" w:rsidR="00653F15" w:rsidRDefault="00653F15" w:rsidP="00653F15">
      <w:pPr>
        <w:pStyle w:val="NoSpacing"/>
        <w:jc w:val="both"/>
        <w:rPr>
          <w:rFonts w:ascii="Times New Roman" w:hAnsi="Times New Roman" w:cs="Times New Roman"/>
          <w:color w:val="222222"/>
          <w:sz w:val="24"/>
          <w:szCs w:val="24"/>
        </w:rPr>
      </w:pPr>
    </w:p>
    <w:p w14:paraId="373BCFEE" w14:textId="5DCF30A3" w:rsidR="00653F15" w:rsidRDefault="00653F15" w:rsidP="00653F15">
      <w:pPr>
        <w:pStyle w:val="NoSpacing"/>
        <w:jc w:val="both"/>
        <w:rPr>
          <w:rFonts w:ascii="Times New Roman" w:hAnsi="Times New Roman" w:cs="Times New Roman"/>
          <w:color w:val="222222"/>
          <w:sz w:val="24"/>
          <w:szCs w:val="24"/>
        </w:rPr>
      </w:pPr>
    </w:p>
    <w:p w14:paraId="7089D519" w14:textId="52F74021" w:rsidR="00BD2580" w:rsidRDefault="00BD2580" w:rsidP="00653F15">
      <w:pPr>
        <w:pStyle w:val="NoSpacing"/>
        <w:jc w:val="both"/>
        <w:rPr>
          <w:rFonts w:ascii="Times New Roman" w:hAnsi="Times New Roman" w:cs="Times New Roman"/>
          <w:color w:val="222222"/>
          <w:sz w:val="24"/>
          <w:szCs w:val="24"/>
        </w:rPr>
      </w:pPr>
    </w:p>
    <w:p w14:paraId="726407EE" w14:textId="0D256E60" w:rsidR="00BD2580" w:rsidRDefault="00BD2580" w:rsidP="00653F15">
      <w:pPr>
        <w:pStyle w:val="NoSpacing"/>
        <w:jc w:val="both"/>
        <w:rPr>
          <w:rFonts w:ascii="Times New Roman" w:hAnsi="Times New Roman" w:cs="Times New Roman"/>
          <w:color w:val="222222"/>
          <w:sz w:val="24"/>
          <w:szCs w:val="24"/>
        </w:rPr>
      </w:pPr>
    </w:p>
    <w:p w14:paraId="1FB12403" w14:textId="4593D5D5" w:rsidR="00BD2580" w:rsidRDefault="00BD2580" w:rsidP="00653F15">
      <w:pPr>
        <w:pStyle w:val="NoSpacing"/>
        <w:jc w:val="both"/>
        <w:rPr>
          <w:rFonts w:ascii="Times New Roman" w:hAnsi="Times New Roman" w:cs="Times New Roman"/>
          <w:color w:val="222222"/>
          <w:sz w:val="24"/>
          <w:szCs w:val="24"/>
        </w:rPr>
      </w:pPr>
    </w:p>
    <w:p w14:paraId="0CA4A89E" w14:textId="77777777" w:rsidR="00653F15" w:rsidRDefault="00653F15" w:rsidP="00653F15">
      <w:pPr>
        <w:pStyle w:val="NoSpacing"/>
        <w:jc w:val="both"/>
        <w:rPr>
          <w:rFonts w:ascii="Times New Roman" w:hAnsi="Times New Roman" w:cs="Times New Roman"/>
          <w:color w:val="222222"/>
          <w:sz w:val="24"/>
          <w:szCs w:val="24"/>
        </w:rPr>
      </w:pPr>
    </w:p>
    <w:p w14:paraId="23E56FFF" w14:textId="77777777" w:rsidR="00653F15" w:rsidRDefault="00653F15" w:rsidP="00653F15">
      <w:pPr>
        <w:pStyle w:val="NoSpacing"/>
        <w:jc w:val="both"/>
        <w:rPr>
          <w:rFonts w:ascii="Times New Roman" w:hAnsi="Times New Roman" w:cs="Times New Roman"/>
          <w:color w:val="222222"/>
          <w:sz w:val="24"/>
          <w:szCs w:val="24"/>
        </w:rPr>
      </w:pPr>
      <w:r>
        <w:rPr>
          <w:rFonts w:ascii="Times New Roman" w:hAnsi="Times New Roman" w:cs="Times New Roman"/>
          <w:color w:val="222222"/>
          <w:sz w:val="24"/>
          <w:szCs w:val="24"/>
        </w:rPr>
        <w:t>On behalf of all authors,</w:t>
      </w:r>
    </w:p>
    <w:p w14:paraId="34063EC3" w14:textId="77777777" w:rsidR="00653F15" w:rsidRDefault="00653F15" w:rsidP="00653F15">
      <w:pPr>
        <w:pStyle w:val="NoSpacing"/>
        <w:jc w:val="both"/>
        <w:rPr>
          <w:rFonts w:ascii="Times New Roman" w:hAnsi="Times New Roman" w:cs="Times New Roman"/>
          <w:color w:val="222222"/>
          <w:sz w:val="24"/>
          <w:szCs w:val="24"/>
        </w:rPr>
      </w:pPr>
      <w:r>
        <w:rPr>
          <w:rFonts w:ascii="Times New Roman" w:hAnsi="Times New Roman" w:cs="Times New Roman"/>
          <w:noProof/>
          <w:color w:val="222222"/>
          <w:sz w:val="24"/>
          <w:szCs w:val="24"/>
        </w:rPr>
        <w:drawing>
          <wp:inline distT="0" distB="0" distL="0" distR="0" wp14:anchorId="43C95824" wp14:editId="1E4740F6">
            <wp:extent cx="129540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5400" cy="819150"/>
                    </a:xfrm>
                    <a:prstGeom prst="rect">
                      <a:avLst/>
                    </a:prstGeom>
                    <a:noFill/>
                    <a:ln>
                      <a:noFill/>
                    </a:ln>
                  </pic:spPr>
                </pic:pic>
              </a:graphicData>
            </a:graphic>
          </wp:inline>
        </w:drawing>
      </w:r>
    </w:p>
    <w:p w14:paraId="6EA2905C" w14:textId="77777777" w:rsidR="00653F15" w:rsidRDefault="00653F15" w:rsidP="00653F15">
      <w:pPr>
        <w:pStyle w:val="NoSpacing"/>
        <w:jc w:val="both"/>
        <w:rPr>
          <w:rFonts w:ascii="Times New Roman" w:hAnsi="Times New Roman" w:cs="Times New Roman"/>
          <w:color w:val="222222"/>
          <w:sz w:val="24"/>
          <w:szCs w:val="24"/>
        </w:rPr>
      </w:pPr>
      <w:r>
        <w:rPr>
          <w:rFonts w:ascii="Times New Roman" w:hAnsi="Times New Roman" w:cs="Times New Roman"/>
          <w:color w:val="222222"/>
          <w:sz w:val="24"/>
          <w:szCs w:val="24"/>
        </w:rPr>
        <w:t>Craig Brinkerhoff</w:t>
      </w:r>
    </w:p>
    <w:p w14:paraId="6D890B3C" w14:textId="77777777" w:rsidR="00653F15" w:rsidRDefault="00653F15" w:rsidP="00653F15">
      <w:pPr>
        <w:pStyle w:val="NoSpacing"/>
        <w:jc w:val="both"/>
        <w:rPr>
          <w:rFonts w:ascii="Times New Roman" w:hAnsi="Times New Roman" w:cs="Times New Roman"/>
          <w:color w:val="222222"/>
          <w:sz w:val="24"/>
          <w:szCs w:val="24"/>
        </w:rPr>
      </w:pPr>
      <w:r>
        <w:rPr>
          <w:rFonts w:ascii="Times New Roman" w:hAnsi="Times New Roman" w:cs="Times New Roman"/>
          <w:color w:val="222222"/>
          <w:sz w:val="24"/>
          <w:szCs w:val="24"/>
        </w:rPr>
        <w:t>Department of Civil &amp; Environmental Engineering</w:t>
      </w:r>
    </w:p>
    <w:p w14:paraId="3D80F9B4" w14:textId="77777777" w:rsidR="00653F15" w:rsidRDefault="00653F15" w:rsidP="00653F15">
      <w:pPr>
        <w:pStyle w:val="NoSpacing"/>
        <w:jc w:val="both"/>
        <w:rPr>
          <w:rFonts w:ascii="Times New Roman" w:hAnsi="Times New Roman" w:cs="Times New Roman"/>
          <w:color w:val="222222"/>
          <w:sz w:val="24"/>
          <w:szCs w:val="24"/>
        </w:rPr>
      </w:pPr>
      <w:r>
        <w:rPr>
          <w:rFonts w:ascii="Times New Roman" w:hAnsi="Times New Roman" w:cs="Times New Roman"/>
          <w:color w:val="222222"/>
          <w:sz w:val="24"/>
          <w:szCs w:val="24"/>
        </w:rPr>
        <w:lastRenderedPageBreak/>
        <w:t>University of Massachusetts, Amherst</w:t>
      </w:r>
    </w:p>
    <w:p w14:paraId="17F84071" w14:textId="111611E5" w:rsidR="007C7B64" w:rsidRDefault="00000000" w:rsidP="00653F15">
      <w:pPr>
        <w:pStyle w:val="NoSpacing"/>
        <w:jc w:val="both"/>
        <w:rPr>
          <w:rStyle w:val="Hyperlink"/>
          <w:rFonts w:ascii="Times New Roman" w:hAnsi="Times New Roman" w:cs="Times New Roman"/>
          <w:sz w:val="24"/>
          <w:szCs w:val="24"/>
        </w:rPr>
      </w:pPr>
      <w:hyperlink r:id="rId10" w:history="1">
        <w:r w:rsidR="00653F15" w:rsidRPr="00CE0F63">
          <w:rPr>
            <w:rStyle w:val="Hyperlink"/>
            <w:rFonts w:ascii="Times New Roman" w:hAnsi="Times New Roman" w:cs="Times New Roman"/>
            <w:sz w:val="24"/>
            <w:szCs w:val="24"/>
          </w:rPr>
          <w:t>cbrinkerhoff@umass.edu</w:t>
        </w:r>
      </w:hyperlink>
    </w:p>
    <w:p w14:paraId="16B92768" w14:textId="77777777" w:rsidR="007C7B64" w:rsidRDefault="007C7B64">
      <w:pPr>
        <w:rPr>
          <w:rStyle w:val="Hyperlink"/>
          <w:rFonts w:ascii="Times New Roman" w:hAnsi="Times New Roman" w:cs="Times New Roman"/>
          <w:sz w:val="24"/>
          <w:szCs w:val="24"/>
        </w:rPr>
      </w:pPr>
      <w:r>
        <w:rPr>
          <w:rStyle w:val="Hyperlink"/>
          <w:rFonts w:ascii="Times New Roman" w:hAnsi="Times New Roman" w:cs="Times New Roman"/>
          <w:sz w:val="24"/>
          <w:szCs w:val="24"/>
        </w:rPr>
        <w:br w:type="page"/>
      </w:r>
    </w:p>
    <w:p w14:paraId="0E0C834E" w14:textId="77777777" w:rsidR="00653F15" w:rsidRDefault="00653F15" w:rsidP="00653F15">
      <w:pPr>
        <w:pStyle w:val="NoSpacing"/>
        <w:jc w:val="both"/>
        <w:rPr>
          <w:rFonts w:ascii="Times New Roman" w:hAnsi="Times New Roman" w:cs="Times New Roman"/>
          <w:color w:val="222222"/>
          <w:sz w:val="24"/>
          <w:szCs w:val="24"/>
        </w:rPr>
      </w:pPr>
    </w:p>
    <w:p w14:paraId="33E95B39" w14:textId="0B249874" w:rsidR="009F4F9F" w:rsidRPr="003A30BA" w:rsidRDefault="009F4F9F" w:rsidP="003A30BA">
      <w:pPr>
        <w:pStyle w:val="Heading1"/>
        <w:rPr>
          <w:rFonts w:ascii="Times New Roman" w:hAnsi="Times New Roman" w:cs="Times New Roman"/>
          <w:b/>
          <w:bCs/>
          <w:color w:val="auto"/>
        </w:rPr>
      </w:pPr>
      <w:r w:rsidRPr="003A30BA">
        <w:rPr>
          <w:rFonts w:ascii="Times New Roman" w:hAnsi="Times New Roman" w:cs="Times New Roman"/>
          <w:b/>
          <w:bCs/>
          <w:color w:val="auto"/>
        </w:rPr>
        <w:t>Associate Editor’s remarks</w:t>
      </w:r>
    </w:p>
    <w:p w14:paraId="15F958A2" w14:textId="1B338A99" w:rsidR="009F4F9F" w:rsidRPr="00DB280A" w:rsidRDefault="009F4F9F" w:rsidP="00DB280A">
      <w:pPr>
        <w:pStyle w:val="NoSpacing"/>
        <w:jc w:val="both"/>
        <w:rPr>
          <w:rFonts w:ascii="Times New Roman" w:hAnsi="Times New Roman" w:cs="Times New Roman"/>
          <w:b/>
          <w:sz w:val="40"/>
        </w:rPr>
      </w:pPr>
      <w:r w:rsidRPr="00DB280A">
        <w:rPr>
          <w:rFonts w:ascii="Times New Roman" w:hAnsi="Times New Roman" w:cs="Times New Roman"/>
          <w:sz w:val="24"/>
        </w:rPr>
        <w:t>We thank the authors for their patience during the review process. We have now received two reviews of the manuscript. Both reviews were generally quite positive, highlighting the utility and substance of the BIKER model in advancing the scaling of atmospheric gas exchange from rivers. I agree with these perspectives that this work represents an important advancement. However, both reviewers have raised a number of criticisms that need to be addressed before this manuscript can be considered for publication. Specifically, reviewer 1 raises a number of critical questions regarding the statistical choices and justifications made by the authors and how these choices affect the performance and output of the model. Careful responses are needed to each of these points. Reviewer 2 additionally raises some more practical questions around the usability of such a model given resolution (50m) and geographic constraints. Moreover, I strongly agree with reviewer 1 that this paper is rather long and difficult to parse in many places. Their advice to restructure certain sections, particularly the results, is solid. Lastly, both reviewers raise a number of specific line-by-line comments that should be addressed as well.</w:t>
      </w:r>
    </w:p>
    <w:p w14:paraId="20B0193A" w14:textId="77777777" w:rsidR="009F4F9F" w:rsidRDefault="009F4F9F" w:rsidP="00653F15">
      <w:pPr>
        <w:pStyle w:val="NoSpacing"/>
        <w:rPr>
          <w:rFonts w:ascii="Times New Roman" w:hAnsi="Times New Roman" w:cs="Times New Roman"/>
          <w:b/>
          <w:sz w:val="36"/>
        </w:rPr>
      </w:pPr>
    </w:p>
    <w:p w14:paraId="29CCDE8F" w14:textId="282BD5ED" w:rsidR="00DF605D" w:rsidRPr="003A30BA" w:rsidRDefault="00653F15" w:rsidP="003A30BA">
      <w:pPr>
        <w:pStyle w:val="Heading1"/>
        <w:rPr>
          <w:rFonts w:ascii="Times New Roman" w:hAnsi="Times New Roman" w:cs="Times New Roman"/>
          <w:b/>
          <w:bCs/>
          <w:color w:val="auto"/>
        </w:rPr>
      </w:pPr>
      <w:r w:rsidRPr="003A30BA">
        <w:rPr>
          <w:rFonts w:ascii="Times New Roman" w:hAnsi="Times New Roman" w:cs="Times New Roman"/>
          <w:b/>
          <w:bCs/>
          <w:color w:val="auto"/>
        </w:rPr>
        <w:t>Reviewer 1</w:t>
      </w:r>
      <w:r w:rsidR="009F4F9F" w:rsidRPr="003A30BA">
        <w:rPr>
          <w:rFonts w:ascii="Times New Roman" w:hAnsi="Times New Roman" w:cs="Times New Roman"/>
          <w:b/>
          <w:bCs/>
          <w:color w:val="auto"/>
        </w:rPr>
        <w:t>’s remarks</w:t>
      </w:r>
    </w:p>
    <w:p w14:paraId="3991DA88" w14:textId="77777777" w:rsidR="00404B97" w:rsidRDefault="008B38E9" w:rsidP="00404B97">
      <w:pPr>
        <w:pStyle w:val="NoSpacing"/>
        <w:jc w:val="both"/>
        <w:rPr>
          <w:rFonts w:ascii="Times New Roman" w:hAnsi="Times New Roman" w:cs="Times New Roman"/>
          <w:sz w:val="24"/>
        </w:rPr>
      </w:pPr>
      <w:r w:rsidRPr="004E537C">
        <w:rPr>
          <w:rFonts w:ascii="Times New Roman" w:hAnsi="Times New Roman" w:cs="Times New Roman"/>
          <w:sz w:val="24"/>
        </w:rPr>
        <w:t xml:space="preserve">This manuscript makes a substantial advance in scaling gas exchange. Most work has assumed that gas exchange is stable with place, but this one demonstrates how remote sensing of river parameters coupled with a statistical model can provide highly time resolved estimates of gas exchange. The work is well founded in theory and extends this theory to accurately (or sometimes not) scale gas exchange to many rivers through time. Lastly all the code and data are available for </w:t>
      </w:r>
      <w:r w:rsidR="00404B97">
        <w:rPr>
          <w:rFonts w:ascii="Times New Roman" w:hAnsi="Times New Roman" w:cs="Times New Roman"/>
          <w:sz w:val="24"/>
        </w:rPr>
        <w:t xml:space="preserve">anyone to replicate this work. </w:t>
      </w:r>
    </w:p>
    <w:p w14:paraId="6DE4EA19" w14:textId="77777777" w:rsidR="00404B97" w:rsidRDefault="00404B97" w:rsidP="004E537C">
      <w:pPr>
        <w:pStyle w:val="NoSpacing"/>
        <w:rPr>
          <w:rFonts w:ascii="Times New Roman" w:hAnsi="Times New Roman" w:cs="Times New Roman"/>
          <w:sz w:val="24"/>
        </w:rPr>
      </w:pPr>
    </w:p>
    <w:p w14:paraId="1318F10B" w14:textId="2B79775D" w:rsidR="004D6284" w:rsidRDefault="008B38E9" w:rsidP="004E537C">
      <w:pPr>
        <w:pStyle w:val="NoSpacing"/>
        <w:rPr>
          <w:rFonts w:ascii="Times New Roman" w:hAnsi="Times New Roman" w:cs="Times New Roman"/>
          <w:sz w:val="24"/>
        </w:rPr>
      </w:pPr>
      <w:r w:rsidRPr="004E537C">
        <w:rPr>
          <w:rFonts w:ascii="Times New Roman" w:hAnsi="Times New Roman" w:cs="Times New Roman"/>
          <w:sz w:val="24"/>
        </w:rPr>
        <w:t>Despite the above enthusiasm I have several comments to improve this work.</w:t>
      </w:r>
      <w:r w:rsidRPr="004E537C">
        <w:rPr>
          <w:rFonts w:ascii="Times New Roman" w:hAnsi="Times New Roman" w:cs="Times New Roman"/>
          <w:sz w:val="24"/>
        </w:rPr>
        <w:br/>
      </w:r>
    </w:p>
    <w:p w14:paraId="1CFD705E" w14:textId="716E6ECD" w:rsidR="007845E0" w:rsidRPr="003A30BA" w:rsidRDefault="004D6284" w:rsidP="003A30BA">
      <w:pPr>
        <w:pStyle w:val="Heading2"/>
        <w:rPr>
          <w:rFonts w:ascii="Times New Roman" w:hAnsi="Times New Roman" w:cs="Times New Roman"/>
          <w:b/>
          <w:bCs/>
          <w:color w:val="auto"/>
        </w:rPr>
      </w:pPr>
      <w:r w:rsidRPr="003A30BA">
        <w:rPr>
          <w:rFonts w:ascii="Times New Roman" w:hAnsi="Times New Roman" w:cs="Times New Roman"/>
          <w:b/>
          <w:bCs/>
          <w:color w:val="auto"/>
        </w:rPr>
        <w:t>Main Comments</w:t>
      </w:r>
      <w:r w:rsidR="007845E0" w:rsidRPr="003A30BA">
        <w:rPr>
          <w:rFonts w:ascii="Times New Roman" w:hAnsi="Times New Roman" w:cs="Times New Roman"/>
          <w:b/>
          <w:bCs/>
          <w:color w:val="auto"/>
        </w:rPr>
        <w:t>:</w:t>
      </w:r>
    </w:p>
    <w:p w14:paraId="502F93E7" w14:textId="56E0351E" w:rsidR="004D6284" w:rsidRPr="001F2D4A" w:rsidRDefault="008B38E9" w:rsidP="00404B97">
      <w:pPr>
        <w:pStyle w:val="NoSpacing"/>
        <w:numPr>
          <w:ilvl w:val="0"/>
          <w:numId w:val="3"/>
        </w:numPr>
        <w:jc w:val="both"/>
        <w:rPr>
          <w:rFonts w:ascii="Times New Roman" w:hAnsi="Times New Roman" w:cs="Times New Roman"/>
          <w:sz w:val="24"/>
          <w:highlight w:val="darkCyan"/>
        </w:rPr>
      </w:pPr>
      <w:r w:rsidRPr="001F2D4A">
        <w:rPr>
          <w:rFonts w:ascii="Times New Roman" w:hAnsi="Times New Roman" w:cs="Times New Roman"/>
          <w:sz w:val="24"/>
          <w:highlight w:val="darkCyan"/>
        </w:rPr>
        <w:t>The initial model of gas exchange is one where the authors estimated based on theory what the parameters ought to be (save an intercept term) and they showed that these prediction fit the actual data well. Except that I disagree with this point, the fit looks like it does not fit all that well. It over predicts at high k an</w:t>
      </w:r>
      <w:r w:rsidR="009D6F14" w:rsidRPr="001F2D4A">
        <w:rPr>
          <w:rFonts w:ascii="Times New Roman" w:hAnsi="Times New Roman" w:cs="Times New Roman"/>
          <w:sz w:val="24"/>
          <w:highlight w:val="darkCyan"/>
        </w:rPr>
        <w:t>d</w:t>
      </w:r>
      <w:r w:rsidRPr="001F2D4A">
        <w:rPr>
          <w:rFonts w:ascii="Times New Roman" w:hAnsi="Times New Roman" w:cs="Times New Roman"/>
          <w:sz w:val="24"/>
          <w:highlight w:val="darkCyan"/>
        </w:rPr>
        <w:t xml:space="preserve"> </w:t>
      </w:r>
      <w:r w:rsidR="00707526" w:rsidRPr="001F2D4A">
        <w:rPr>
          <w:rFonts w:ascii="Times New Roman" w:hAnsi="Times New Roman" w:cs="Times New Roman"/>
          <w:sz w:val="24"/>
          <w:highlight w:val="darkCyan"/>
        </w:rPr>
        <w:t>under predicts</w:t>
      </w:r>
      <w:r w:rsidR="004D6284" w:rsidRPr="001F2D4A">
        <w:rPr>
          <w:rFonts w:ascii="Times New Roman" w:hAnsi="Times New Roman" w:cs="Times New Roman"/>
          <w:sz w:val="24"/>
          <w:highlight w:val="darkCyan"/>
        </w:rPr>
        <w:t xml:space="preserve"> at low k. My questions:</w:t>
      </w:r>
    </w:p>
    <w:p w14:paraId="3805B3A6" w14:textId="77777777" w:rsidR="004D6284" w:rsidRPr="001F2D4A" w:rsidRDefault="008B38E9" w:rsidP="00404B97">
      <w:pPr>
        <w:pStyle w:val="NoSpacing"/>
        <w:numPr>
          <w:ilvl w:val="1"/>
          <w:numId w:val="3"/>
        </w:numPr>
        <w:jc w:val="both"/>
        <w:rPr>
          <w:rFonts w:ascii="Times New Roman" w:hAnsi="Times New Roman" w:cs="Times New Roman"/>
          <w:sz w:val="24"/>
          <w:highlight w:val="darkCyan"/>
        </w:rPr>
      </w:pPr>
      <w:r w:rsidRPr="001F2D4A">
        <w:rPr>
          <w:rFonts w:ascii="Times New Roman" w:hAnsi="Times New Roman" w:cs="Times New Roman"/>
          <w:sz w:val="24"/>
          <w:highlight w:val="darkCyan"/>
        </w:rPr>
        <w:t xml:space="preserve">How was this model fitted to estimate \beta_1? Least squares? If so this method of fitting implicitly </w:t>
      </w:r>
      <w:proofErr w:type="gramStart"/>
      <w:r w:rsidRPr="001F2D4A">
        <w:rPr>
          <w:rFonts w:ascii="Times New Roman" w:hAnsi="Times New Roman" w:cs="Times New Roman"/>
          <w:sz w:val="24"/>
          <w:highlight w:val="darkCyan"/>
        </w:rPr>
        <w:t>assume</w:t>
      </w:r>
      <w:proofErr w:type="gramEnd"/>
      <w:r w:rsidRPr="001F2D4A">
        <w:rPr>
          <w:rFonts w:ascii="Times New Roman" w:hAnsi="Times New Roman" w:cs="Times New Roman"/>
          <w:sz w:val="24"/>
          <w:highlight w:val="darkCyan"/>
        </w:rPr>
        <w:t xml:space="preserve"> a normal distributed likelihood, but on unlogged data, the error term is probably varies in this model. I would fit on a logged version of equation 7. The authors show the logged data and indeed these data have homogenous variance suggesting use of unlogged data would have non constant variance. Indeed the authors did not say with the stochastic part of this model is. I see no reason why the multiplicative model in eq 7 </w:t>
      </w:r>
      <w:proofErr w:type="gramStart"/>
      <w:r w:rsidRPr="001F2D4A">
        <w:rPr>
          <w:rFonts w:ascii="Times New Roman" w:hAnsi="Times New Roman" w:cs="Times New Roman"/>
          <w:sz w:val="24"/>
          <w:highlight w:val="darkCyan"/>
        </w:rPr>
        <w:t>cannot be an a</w:t>
      </w:r>
      <w:r w:rsidR="004D6284" w:rsidRPr="001F2D4A">
        <w:rPr>
          <w:rFonts w:ascii="Times New Roman" w:hAnsi="Times New Roman" w:cs="Times New Roman"/>
          <w:sz w:val="24"/>
          <w:highlight w:val="darkCyan"/>
        </w:rPr>
        <w:t>dditive model of logged data</w:t>
      </w:r>
      <w:proofErr w:type="gramEnd"/>
    </w:p>
    <w:p w14:paraId="68DC5C0D" w14:textId="60EA0E43" w:rsidR="007845E0" w:rsidRPr="001F2D4A" w:rsidRDefault="008B38E9" w:rsidP="00404B97">
      <w:pPr>
        <w:pStyle w:val="NoSpacing"/>
        <w:numPr>
          <w:ilvl w:val="1"/>
          <w:numId w:val="3"/>
        </w:numPr>
        <w:jc w:val="both"/>
        <w:rPr>
          <w:rFonts w:ascii="Times New Roman" w:hAnsi="Times New Roman" w:cs="Times New Roman"/>
          <w:sz w:val="24"/>
          <w:highlight w:val="darkCyan"/>
        </w:rPr>
      </w:pPr>
      <w:r w:rsidRPr="001F2D4A">
        <w:rPr>
          <w:rFonts w:ascii="Times New Roman" w:hAnsi="Times New Roman" w:cs="Times New Roman"/>
          <w:sz w:val="24"/>
          <w:highlight w:val="darkCyan"/>
        </w:rPr>
        <w:t xml:space="preserve">I like the theoretical justification for the parameter estimates. But why adhere so strongly to these and not simply let the data pick the parameters? The goal here is to predict gas exchange and not put the theoretical cart before the horse. Set these parameters free and there might be a much better fit of the data to the model. Given the authors expertise in Bayesian approaches, they could even put tight priors on these </w:t>
      </w:r>
      <w:r w:rsidRPr="001F2D4A">
        <w:rPr>
          <w:rFonts w:ascii="Times New Roman" w:hAnsi="Times New Roman" w:cs="Times New Roman"/>
          <w:sz w:val="24"/>
          <w:highlight w:val="darkCyan"/>
        </w:rPr>
        <w:lastRenderedPageBreak/>
        <w:t xml:space="preserve">parameters centered on the theoretical estimates. Thus if the data say that the parameter is in fact not = 9/16 (which is to say 9/16 lies outside the posterior of the parameter estimate), then they have an interesting finding and a better predicting model. If the authors are worried about scaling the parameter uncertainty for several </w:t>
      </w:r>
      <w:proofErr w:type="gramStart"/>
      <w:r w:rsidRPr="001F2D4A">
        <w:rPr>
          <w:rFonts w:ascii="Times New Roman" w:hAnsi="Times New Roman" w:cs="Times New Roman"/>
          <w:sz w:val="24"/>
          <w:highlight w:val="darkCyan"/>
        </w:rPr>
        <w:t>parameters</w:t>
      </w:r>
      <w:proofErr w:type="gramEnd"/>
      <w:r w:rsidRPr="001F2D4A">
        <w:rPr>
          <w:rFonts w:ascii="Times New Roman" w:hAnsi="Times New Roman" w:cs="Times New Roman"/>
          <w:sz w:val="24"/>
          <w:highlight w:val="darkCyan"/>
        </w:rPr>
        <w:t xml:space="preserve"> vs one, I suggest it is not that difficult, ju</w:t>
      </w:r>
      <w:r w:rsidR="009373CD" w:rsidRPr="001F2D4A">
        <w:rPr>
          <w:rFonts w:ascii="Times New Roman" w:hAnsi="Times New Roman" w:cs="Times New Roman"/>
          <w:sz w:val="24"/>
          <w:highlight w:val="darkCyan"/>
        </w:rPr>
        <w:t>st</w:t>
      </w:r>
      <w:r w:rsidRPr="001F2D4A">
        <w:rPr>
          <w:rFonts w:ascii="Times New Roman" w:hAnsi="Times New Roman" w:cs="Times New Roman"/>
          <w:sz w:val="24"/>
          <w:highlight w:val="darkCyan"/>
        </w:rPr>
        <w:t xml:space="preserve"> use the joint distribution which is to say the group of parameter</w:t>
      </w:r>
      <w:r w:rsidR="004D6284" w:rsidRPr="001F2D4A">
        <w:rPr>
          <w:rFonts w:ascii="Times New Roman" w:hAnsi="Times New Roman" w:cs="Times New Roman"/>
          <w:sz w:val="24"/>
          <w:highlight w:val="darkCyan"/>
        </w:rPr>
        <w:t>s at each step on the MCMC.</w:t>
      </w:r>
    </w:p>
    <w:p w14:paraId="5327CB0D" w14:textId="77777777" w:rsidR="004067DC" w:rsidRPr="001F2D4A" w:rsidRDefault="004067DC" w:rsidP="004067DC">
      <w:pPr>
        <w:pStyle w:val="NoSpacing"/>
        <w:ind w:left="1080"/>
        <w:jc w:val="both"/>
        <w:rPr>
          <w:rFonts w:ascii="Times New Roman" w:hAnsi="Times New Roman" w:cs="Times New Roman"/>
          <w:sz w:val="24"/>
          <w:highlight w:val="darkCyan"/>
        </w:rPr>
      </w:pPr>
    </w:p>
    <w:p w14:paraId="7AEECED1" w14:textId="4F76F826" w:rsidR="00A9495B" w:rsidRPr="001F2D4A" w:rsidRDefault="00A9495B" w:rsidP="00A9495B">
      <w:pPr>
        <w:pStyle w:val="NoSpacing"/>
        <w:ind w:left="1080"/>
        <w:jc w:val="both"/>
        <w:rPr>
          <w:rFonts w:ascii="Times New Roman" w:hAnsi="Times New Roman" w:cs="Times New Roman"/>
          <w:sz w:val="24"/>
          <w:highlight w:val="darkCyan"/>
        </w:rPr>
      </w:pPr>
      <w:proofErr w:type="gramStart"/>
      <w:r w:rsidRPr="001F2D4A">
        <w:rPr>
          <w:rFonts w:ascii="Times New Roman" w:hAnsi="Times New Roman" w:cs="Times New Roman"/>
          <w:b/>
          <w:sz w:val="24"/>
          <w:highlight w:val="darkCyan"/>
        </w:rPr>
        <w:t>L247</w:t>
      </w:r>
      <w:proofErr w:type="gramEnd"/>
      <w:r w:rsidRPr="001F2D4A">
        <w:rPr>
          <w:rFonts w:ascii="Times New Roman" w:hAnsi="Times New Roman" w:cs="Times New Roman"/>
          <w:sz w:val="24"/>
          <w:highlight w:val="darkCyan"/>
        </w:rPr>
        <w:t xml:space="preserve"> I disagrees that this model accurately captures, its accuracy depends on the value of k.</w:t>
      </w:r>
    </w:p>
    <w:p w14:paraId="6D4F8243" w14:textId="751AE437" w:rsidR="00A9495B" w:rsidRPr="004067DC" w:rsidRDefault="004067DC" w:rsidP="00F17FAD">
      <w:pPr>
        <w:pStyle w:val="NoSpacing"/>
        <w:ind w:left="1080"/>
        <w:jc w:val="both"/>
        <w:rPr>
          <w:rFonts w:ascii="Times New Roman" w:hAnsi="Times New Roman" w:cs="Times New Roman"/>
          <w:sz w:val="24"/>
        </w:rPr>
      </w:pPr>
      <w:r w:rsidRPr="001F2D4A">
        <w:rPr>
          <w:rFonts w:ascii="Times New Roman" w:hAnsi="Times New Roman" w:cs="Times New Roman"/>
          <w:b/>
          <w:sz w:val="24"/>
          <w:highlight w:val="darkCyan"/>
        </w:rPr>
        <w:t>L248</w:t>
      </w:r>
      <w:r w:rsidRPr="001F2D4A">
        <w:rPr>
          <w:rFonts w:ascii="Times New Roman" w:hAnsi="Times New Roman" w:cs="Times New Roman"/>
          <w:sz w:val="24"/>
          <w:highlight w:val="darkCyan"/>
        </w:rPr>
        <w:t xml:space="preserve"> Given all of the Bayesian reasoning in the paper (which I strongly approve of!) it seems strange to see parameter estimate, \beta presented without any nod to the fact that this parameter is really a probability distribution and has some uncertainty interval.</w:t>
      </w:r>
    </w:p>
    <w:p w14:paraId="6D6CD33D" w14:textId="6A8A8103" w:rsidR="007845E0" w:rsidRDefault="007845E0" w:rsidP="007845E0">
      <w:pPr>
        <w:pStyle w:val="NoSpacing"/>
        <w:ind w:left="360"/>
        <w:rPr>
          <w:rFonts w:ascii="Times New Roman" w:hAnsi="Times New Roman" w:cs="Times New Roman"/>
          <w:sz w:val="24"/>
        </w:rPr>
      </w:pPr>
    </w:p>
    <w:p w14:paraId="1C6788D2" w14:textId="09FB0EB9" w:rsidR="004067DC" w:rsidRPr="00FF7685" w:rsidRDefault="004067DC" w:rsidP="004067DC">
      <w:pPr>
        <w:pStyle w:val="NoSpacing"/>
        <w:ind w:left="360"/>
        <w:jc w:val="both"/>
        <w:rPr>
          <w:rFonts w:ascii="Times New Roman" w:hAnsi="Times New Roman" w:cs="Times New Roman"/>
          <w:i/>
          <w:sz w:val="24"/>
        </w:rPr>
      </w:pPr>
      <w:r w:rsidRPr="00FF7685">
        <w:rPr>
          <w:rFonts w:ascii="Times New Roman" w:hAnsi="Times New Roman" w:cs="Times New Roman"/>
          <w:i/>
          <w:sz w:val="24"/>
        </w:rPr>
        <w:t>We thank the reviewer for these very helpful comments</w:t>
      </w:r>
      <w:r w:rsidR="001E0F64" w:rsidRPr="00FF7685">
        <w:rPr>
          <w:rFonts w:ascii="Times New Roman" w:hAnsi="Times New Roman" w:cs="Times New Roman"/>
          <w:i/>
          <w:sz w:val="24"/>
        </w:rPr>
        <w:t xml:space="preserve"> </w:t>
      </w:r>
      <w:r w:rsidR="00C71358">
        <w:rPr>
          <w:rFonts w:ascii="Times New Roman" w:hAnsi="Times New Roman" w:cs="Times New Roman"/>
          <w:i/>
          <w:sz w:val="24"/>
        </w:rPr>
        <w:t>regarding a core component of</w:t>
      </w:r>
      <w:r w:rsidR="00D06249" w:rsidRPr="00FF7685">
        <w:rPr>
          <w:rFonts w:ascii="Times New Roman" w:hAnsi="Times New Roman" w:cs="Times New Roman"/>
          <w:i/>
          <w:sz w:val="24"/>
        </w:rPr>
        <w:t xml:space="preserve"> BIKER.</w:t>
      </w:r>
      <w:r w:rsidR="00FC645F">
        <w:rPr>
          <w:rFonts w:ascii="Times New Roman" w:hAnsi="Times New Roman" w:cs="Times New Roman"/>
          <w:i/>
          <w:sz w:val="24"/>
        </w:rPr>
        <w:t xml:space="preserve"> </w:t>
      </w:r>
      <w:r w:rsidR="003C3731" w:rsidRPr="00FF7685">
        <w:rPr>
          <w:rFonts w:ascii="Times New Roman" w:hAnsi="Times New Roman" w:cs="Times New Roman"/>
          <w:i/>
          <w:sz w:val="24"/>
        </w:rPr>
        <w:t xml:space="preserve">For </w:t>
      </w:r>
      <w:r w:rsidR="00777F93" w:rsidRPr="00FF7685">
        <w:rPr>
          <w:rFonts w:ascii="Times New Roman" w:hAnsi="Times New Roman" w:cs="Times New Roman"/>
          <w:i/>
          <w:sz w:val="24"/>
        </w:rPr>
        <w:t>convenience</w:t>
      </w:r>
      <w:r w:rsidR="00FC645F">
        <w:rPr>
          <w:rFonts w:ascii="Times New Roman" w:hAnsi="Times New Roman" w:cs="Times New Roman"/>
          <w:i/>
          <w:sz w:val="24"/>
        </w:rPr>
        <w:t xml:space="preserve"> throughout this response</w:t>
      </w:r>
      <w:r w:rsidR="003C3731" w:rsidRPr="00FF7685">
        <w:rPr>
          <w:rFonts w:ascii="Times New Roman" w:hAnsi="Times New Roman" w:cs="Times New Roman"/>
          <w:i/>
          <w:sz w:val="24"/>
        </w:rPr>
        <w:t>, equation 7</w:t>
      </w:r>
      <w:r w:rsidR="00AD301E">
        <w:rPr>
          <w:rFonts w:ascii="Times New Roman" w:hAnsi="Times New Roman" w:cs="Times New Roman"/>
          <w:i/>
          <w:sz w:val="24"/>
        </w:rPr>
        <w:t xml:space="preserve"> (from the original version of the manuscript)</w:t>
      </w:r>
      <w:r w:rsidR="003C3731" w:rsidRPr="00FF7685">
        <w:rPr>
          <w:rFonts w:ascii="Times New Roman" w:hAnsi="Times New Roman" w:cs="Times New Roman"/>
          <w:i/>
          <w:sz w:val="24"/>
        </w:rPr>
        <w:t xml:space="preserve"> is reprinted below.</w:t>
      </w:r>
    </w:p>
    <w:p w14:paraId="568CC66A" w14:textId="71A4C2EC" w:rsidR="003C3731" w:rsidRPr="00FF7685" w:rsidRDefault="003C3731" w:rsidP="004067DC">
      <w:pPr>
        <w:pStyle w:val="NoSpacing"/>
        <w:ind w:left="360"/>
        <w:jc w:val="both"/>
        <w:rPr>
          <w:rFonts w:ascii="Times New Roman" w:hAnsi="Times New Roman" w:cs="Times New Roman"/>
          <w:i/>
          <w:sz w:val="24"/>
        </w:rPr>
      </w:pPr>
    </w:p>
    <w:p w14:paraId="3DB6D2F6" w14:textId="11269876" w:rsidR="004067DC" w:rsidRPr="00FF7685" w:rsidRDefault="00000000" w:rsidP="004067DC">
      <w:pPr>
        <w:pStyle w:val="NoSpacing"/>
        <w:ind w:left="360"/>
        <w:jc w:val="both"/>
        <w:rPr>
          <w:rFonts w:ascii="Times New Roman" w:eastAsiaTheme="minorEastAsia" w:hAnsi="Times New Roman" w:cs="Times New Roman"/>
          <w:i/>
        </w:rPr>
      </w:pPr>
      <m:oMathPara>
        <m:oMath>
          <m:sSub>
            <m:sSubPr>
              <m:ctrlPr>
                <w:rPr>
                  <w:rFonts w:ascii="Cambria Math" w:hAnsi="Cambria Math"/>
                </w:rPr>
              </m:ctrlPr>
            </m:sSubPr>
            <m:e>
              <m:r>
                <w:rPr>
                  <w:rFonts w:ascii="Cambria Math" w:hAnsi="Cambria Math"/>
                </w:rPr>
                <m:t>k</m:t>
              </m:r>
            </m:e>
            <m:sub>
              <m:r>
                <w:rPr>
                  <w:rFonts w:ascii="Cambria Math" w:hAnsi="Cambria Math"/>
                </w:rPr>
                <m:t>600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p>
            <m:sSupPr>
              <m:ctrlPr>
                <w:rPr>
                  <w:rFonts w:ascii="Cambria Math" w:hAnsi="Cambria Math"/>
                </w:rPr>
              </m:ctrlPr>
            </m:sSupPr>
            <m:e>
              <m:d>
                <m:dPr>
                  <m:ctrlPr>
                    <w:rPr>
                      <w:rFonts w:ascii="Cambria Math" w:hAnsi="Cambria Math"/>
                    </w:rPr>
                  </m:ctrlPr>
                </m:dPr>
                <m:e>
                  <m:r>
                    <w:rPr>
                      <w:rFonts w:ascii="Cambria Math" w:hAnsi="Cambria Math"/>
                    </w:rPr>
                    <m:t>gS</m:t>
                  </m:r>
                </m:e>
              </m:d>
            </m:e>
            <m:sup>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16</m:t>
                  </m:r>
                </m:den>
              </m:f>
            </m:sup>
          </m:sSup>
          <m:sSup>
            <m:sSupPr>
              <m:ctrlPr>
                <w:rPr>
                  <w:rFonts w:ascii="Cambria Math" w:hAnsi="Cambria Math"/>
                </w:rPr>
              </m:ctrlPr>
            </m:sSupPr>
            <m:e>
              <m:acc>
                <m:accPr>
                  <m:chr m:val="‾"/>
                  <m:ctrlPr>
                    <w:rPr>
                      <w:rFonts w:ascii="Cambria Math" w:hAnsi="Cambria Math"/>
                    </w:rPr>
                  </m:ctrlPr>
                </m:accPr>
                <m:e>
                  <m:r>
                    <w:rPr>
                      <w:rFonts w:ascii="Cambria Math" w:hAnsi="Cambria Math"/>
                    </w:rPr>
                    <m:t>U</m:t>
                  </m:r>
                </m:e>
              </m:acc>
            </m:e>
            <m:sup>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4</m:t>
                  </m:r>
                </m:den>
              </m:f>
            </m:sup>
          </m:sSup>
          <m:sSup>
            <m:sSupPr>
              <m:ctrlPr>
                <w:rPr>
                  <w:rFonts w:ascii="Cambria Math" w:hAnsi="Cambria Math"/>
                </w:rPr>
              </m:ctrlPr>
            </m:sSupPr>
            <m:e>
              <m:r>
                <w:rPr>
                  <w:rFonts w:ascii="Cambria Math" w:hAnsi="Cambria Math"/>
                </w:rPr>
                <m:t>H</m:t>
              </m:r>
            </m:e>
            <m:sup>
              <m:f>
                <m:fPr>
                  <m:ctrlPr>
                    <w:rPr>
                      <w:rFonts w:ascii="Cambria Math" w:hAnsi="Cambria Math"/>
                    </w:rPr>
                  </m:ctrlPr>
                </m:fPr>
                <m:num>
                  <m:r>
                    <w:rPr>
                      <w:rFonts w:ascii="Cambria Math" w:hAnsi="Cambria Math"/>
                    </w:rPr>
                    <m:t>9</m:t>
                  </m:r>
                  <m:ctrlPr>
                    <w:rPr>
                      <w:rFonts w:ascii="Cambria Math" w:hAnsi="Cambria Math"/>
                      <w:i/>
                    </w:rPr>
                  </m:ctrlPr>
                </m:num>
                <m:den>
                  <m:r>
                    <w:rPr>
                      <w:rFonts w:ascii="Cambria Math" w:hAnsi="Cambria Math"/>
                    </w:rPr>
                    <m:t>16</m:t>
                  </m:r>
                </m:den>
              </m:f>
            </m:sup>
          </m:sSup>
          <m:d>
            <m:dPr>
              <m:ctrlPr>
                <w:rPr>
                  <w:rFonts w:ascii="Cambria Math" w:hAnsi="Cambria Math"/>
                </w:rPr>
              </m:ctrlPr>
            </m:dPr>
            <m:e>
              <m:r>
                <m:rPr>
                  <m:sty m:val="b"/>
                </m:rPr>
                <w:rPr>
                  <w:rFonts w:ascii="Cambria Math" w:hAnsi="Cambria Math"/>
                </w:rPr>
                <m:t>7</m:t>
              </m:r>
            </m:e>
          </m:d>
        </m:oMath>
      </m:oMathPara>
    </w:p>
    <w:p w14:paraId="10B39A6C" w14:textId="77777777" w:rsidR="00777F93" w:rsidRPr="00FF7685" w:rsidRDefault="00777F93" w:rsidP="004067DC">
      <w:pPr>
        <w:pStyle w:val="NoSpacing"/>
        <w:ind w:left="360"/>
        <w:jc w:val="both"/>
        <w:rPr>
          <w:rFonts w:ascii="Times New Roman" w:eastAsiaTheme="minorEastAsia" w:hAnsi="Times New Roman" w:cs="Times New Roman"/>
          <w:i/>
          <w:sz w:val="24"/>
        </w:rPr>
      </w:pPr>
    </w:p>
    <w:p w14:paraId="5E8451B7" w14:textId="4AFE34A8" w:rsidR="004067DC" w:rsidRPr="00FF7685" w:rsidRDefault="004067DC" w:rsidP="004067DC">
      <w:pPr>
        <w:pStyle w:val="NoSpacing"/>
        <w:ind w:left="360"/>
        <w:jc w:val="both"/>
        <w:rPr>
          <w:rFonts w:ascii="Times New Roman" w:hAnsi="Times New Roman" w:cs="Times New Roman"/>
          <w:i/>
          <w:sz w:val="24"/>
          <w:szCs w:val="24"/>
        </w:rPr>
      </w:pPr>
      <w:r w:rsidRPr="00FF7685">
        <w:rPr>
          <w:rFonts w:ascii="Times New Roman" w:hAnsi="Times New Roman" w:cs="Times New Roman"/>
          <w:i/>
          <w:sz w:val="24"/>
          <w:szCs w:val="24"/>
        </w:rPr>
        <w:t xml:space="preserve">The reviewer is correct that least squares regression was used to estimate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Pr="00FF7685">
        <w:rPr>
          <w:rFonts w:ascii="Times New Roman" w:hAnsi="Times New Roman" w:cs="Times New Roman"/>
          <w:i/>
          <w:sz w:val="24"/>
          <w:szCs w:val="24"/>
        </w:rPr>
        <w:t xml:space="preserve"> and that this is problematic if fit to data </w:t>
      </w:r>
      <w:r w:rsidR="00222621" w:rsidRPr="00FF7685">
        <w:rPr>
          <w:rFonts w:ascii="Times New Roman" w:hAnsi="Times New Roman" w:cs="Times New Roman"/>
          <w:i/>
          <w:sz w:val="24"/>
          <w:szCs w:val="24"/>
        </w:rPr>
        <w:t xml:space="preserve">that does not exhibit homogenous variance </w:t>
      </w:r>
      <w:r w:rsidR="002B35FC" w:rsidRPr="00FF7685">
        <w:rPr>
          <w:rFonts w:ascii="Times New Roman" w:hAnsi="Times New Roman" w:cs="Times New Roman"/>
          <w:i/>
          <w:sz w:val="24"/>
          <w:szCs w:val="24"/>
        </w:rPr>
        <w:t xml:space="preserve">(like </w:t>
      </w:r>
      <w:del w:id="15" w:author="Colin Gleason" w:date="2022-07-12T11:29:00Z">
        <w:r w:rsidR="002B35FC" w:rsidRPr="00FF7685" w:rsidDel="006341F2">
          <w:rPr>
            <w:rFonts w:ascii="Times New Roman" w:hAnsi="Times New Roman" w:cs="Times New Roman"/>
            <w:i/>
            <w:sz w:val="24"/>
            <w:szCs w:val="24"/>
          </w:rPr>
          <w:delText xml:space="preserve">this </w:delText>
        </w:r>
      </w:del>
      <w:ins w:id="16" w:author="Colin Gleason" w:date="2022-07-12T11:29:00Z">
        <w:r w:rsidR="006341F2" w:rsidRPr="00FF7685">
          <w:rPr>
            <w:rFonts w:ascii="Times New Roman" w:hAnsi="Times New Roman" w:cs="Times New Roman"/>
            <w:i/>
            <w:sz w:val="24"/>
            <w:szCs w:val="24"/>
          </w:rPr>
          <w:t>th</w:t>
        </w:r>
        <w:r w:rsidR="006341F2">
          <w:rPr>
            <w:rFonts w:ascii="Times New Roman" w:hAnsi="Times New Roman" w:cs="Times New Roman"/>
            <w:i/>
            <w:sz w:val="24"/>
            <w:szCs w:val="24"/>
          </w:rPr>
          <w:t>ese</w:t>
        </w:r>
        <w:r w:rsidR="006341F2" w:rsidRPr="00FF7685">
          <w:rPr>
            <w:rFonts w:ascii="Times New Roman" w:hAnsi="Times New Roman" w:cs="Times New Roman"/>
            <w:i/>
            <w:sz w:val="24"/>
            <w:szCs w:val="24"/>
          </w:rPr>
          <w:t xml:space="preserve"> </w:t>
        </w:r>
      </w:ins>
      <w:r w:rsidR="002B35FC" w:rsidRPr="00FF7685">
        <w:rPr>
          <w:rFonts w:ascii="Times New Roman" w:hAnsi="Times New Roman" w:cs="Times New Roman"/>
          <w:i/>
          <w:sz w:val="24"/>
          <w:szCs w:val="24"/>
        </w:rPr>
        <w:t xml:space="preserve">data </w:t>
      </w:r>
      <w:r w:rsidR="00222621" w:rsidRPr="00FF7685">
        <w:rPr>
          <w:rFonts w:ascii="Times New Roman" w:hAnsi="Times New Roman" w:cs="Times New Roman"/>
          <w:i/>
          <w:sz w:val="24"/>
          <w:szCs w:val="24"/>
        </w:rPr>
        <w:t>in natural</w:t>
      </w:r>
      <w:ins w:id="17" w:author="Colin Gleason" w:date="2022-07-12T11:29:00Z">
        <w:r w:rsidR="006341F2">
          <w:rPr>
            <w:rFonts w:ascii="Times New Roman" w:hAnsi="Times New Roman" w:cs="Times New Roman"/>
            <w:i/>
            <w:sz w:val="24"/>
            <w:szCs w:val="24"/>
          </w:rPr>
          <w:t xml:space="preserve"> [non log]</w:t>
        </w:r>
      </w:ins>
      <w:r w:rsidR="00222621" w:rsidRPr="00FF7685">
        <w:rPr>
          <w:rFonts w:ascii="Times New Roman" w:hAnsi="Times New Roman" w:cs="Times New Roman"/>
          <w:i/>
          <w:sz w:val="24"/>
          <w:szCs w:val="24"/>
        </w:rPr>
        <w:t xml:space="preserve"> space</w:t>
      </w:r>
      <w:r w:rsidR="002B35FC" w:rsidRPr="00FF7685">
        <w:rPr>
          <w:rFonts w:ascii="Times New Roman" w:hAnsi="Times New Roman" w:cs="Times New Roman"/>
          <w:i/>
          <w:sz w:val="24"/>
          <w:szCs w:val="24"/>
        </w:rPr>
        <w:t>)</w:t>
      </w:r>
      <w:r w:rsidRPr="00FF7685">
        <w:rPr>
          <w:rFonts w:ascii="Times New Roman" w:hAnsi="Times New Roman" w:cs="Times New Roman"/>
          <w:i/>
          <w:sz w:val="24"/>
          <w:szCs w:val="24"/>
        </w:rPr>
        <w:t xml:space="preserve">. </w:t>
      </w:r>
      <w:r w:rsidR="00AD13D5" w:rsidRPr="00FF7685">
        <w:rPr>
          <w:rFonts w:ascii="Times New Roman" w:hAnsi="Times New Roman" w:cs="Times New Roman"/>
          <w:i/>
          <w:sz w:val="24"/>
          <w:szCs w:val="24"/>
        </w:rPr>
        <w:t xml:space="preserve">This is confirmed when assessing the Q-Q and </w:t>
      </w:r>
      <w:r w:rsidR="00AD13D5" w:rsidRPr="00FF7685">
        <w:rPr>
          <w:rFonts w:ascii="Times New Roman" w:hAnsi="Times New Roman" w:cs="Times New Roman"/>
          <w:i/>
          <w:color w:val="000000"/>
          <w:sz w:val="24"/>
          <w:szCs w:val="24"/>
        </w:rPr>
        <w:t>homoscedasticity plots for this model.</w:t>
      </w:r>
      <w:r w:rsidR="000903A9" w:rsidRPr="00FF7685">
        <w:rPr>
          <w:rFonts w:ascii="Times New Roman" w:hAnsi="Times New Roman" w:cs="Times New Roman"/>
          <w:i/>
          <w:color w:val="000000"/>
          <w:sz w:val="24"/>
          <w:szCs w:val="24"/>
        </w:rPr>
        <w:t xml:space="preserve"> </w:t>
      </w:r>
      <w:r w:rsidR="00F42921">
        <w:rPr>
          <w:rFonts w:ascii="Times New Roman" w:hAnsi="Times New Roman" w:cs="Times New Roman"/>
          <w:i/>
          <w:color w:val="000000"/>
          <w:sz w:val="24"/>
          <w:szCs w:val="24"/>
        </w:rPr>
        <w:t>T</w:t>
      </w:r>
      <w:r w:rsidR="00222621" w:rsidRPr="00FF7685">
        <w:rPr>
          <w:rFonts w:ascii="Times New Roman" w:hAnsi="Times New Roman" w:cs="Times New Roman"/>
          <w:i/>
          <w:sz w:val="24"/>
          <w:szCs w:val="24"/>
        </w:rPr>
        <w:t>h</w:t>
      </w:r>
      <w:r w:rsidRPr="00FF7685">
        <w:rPr>
          <w:rFonts w:ascii="Times New Roman" w:hAnsi="Times New Roman" w:cs="Times New Roman"/>
          <w:i/>
          <w:sz w:val="24"/>
          <w:szCs w:val="24"/>
        </w:rPr>
        <w:t xml:space="preserve">e reviewer is </w:t>
      </w:r>
      <w:r w:rsidR="009A1FD9" w:rsidRPr="00FF7685">
        <w:rPr>
          <w:rFonts w:ascii="Times New Roman" w:hAnsi="Times New Roman" w:cs="Times New Roman"/>
          <w:i/>
          <w:sz w:val="24"/>
          <w:szCs w:val="24"/>
        </w:rPr>
        <w:t>a</w:t>
      </w:r>
      <w:r w:rsidR="00F42921">
        <w:rPr>
          <w:rFonts w:ascii="Times New Roman" w:hAnsi="Times New Roman" w:cs="Times New Roman"/>
          <w:i/>
          <w:sz w:val="24"/>
          <w:szCs w:val="24"/>
        </w:rPr>
        <w:t xml:space="preserve">dditionally </w:t>
      </w:r>
      <w:r w:rsidR="009A1FD9" w:rsidRPr="00FF7685">
        <w:rPr>
          <w:rFonts w:ascii="Times New Roman" w:hAnsi="Times New Roman" w:cs="Times New Roman"/>
          <w:i/>
          <w:sz w:val="24"/>
          <w:szCs w:val="24"/>
        </w:rPr>
        <w:t>correct</w:t>
      </w:r>
      <w:r w:rsidRPr="00FF7685">
        <w:rPr>
          <w:rFonts w:ascii="Times New Roman" w:hAnsi="Times New Roman" w:cs="Times New Roman"/>
          <w:i/>
          <w:sz w:val="24"/>
          <w:szCs w:val="24"/>
        </w:rPr>
        <w:t xml:space="preserve"> to </w:t>
      </w:r>
      <w:r w:rsidR="002B35FC" w:rsidRPr="00FF7685">
        <w:rPr>
          <w:rFonts w:ascii="Times New Roman" w:hAnsi="Times New Roman" w:cs="Times New Roman"/>
          <w:i/>
          <w:sz w:val="24"/>
          <w:szCs w:val="24"/>
        </w:rPr>
        <w:t>raise concerns about</w:t>
      </w:r>
      <w:r w:rsidRPr="00FF7685">
        <w:rPr>
          <w:rFonts w:ascii="Times New Roman" w:hAnsi="Times New Roman" w:cs="Times New Roman"/>
          <w:i/>
          <w:sz w:val="24"/>
          <w:szCs w:val="24"/>
        </w:rPr>
        <w:t xml:space="preserve"> </w:t>
      </w:r>
      <w:r w:rsidR="008D1964" w:rsidRPr="00FF7685">
        <w:rPr>
          <w:rFonts w:ascii="Times New Roman" w:hAnsi="Times New Roman" w:cs="Times New Roman"/>
          <w:i/>
          <w:sz w:val="24"/>
          <w:szCs w:val="24"/>
        </w:rPr>
        <w:t xml:space="preserve">two things: 1)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9A1FD9" w:rsidRPr="00FF7685">
        <w:rPr>
          <w:rFonts w:ascii="Times New Roman" w:hAnsi="Times New Roman" w:cs="Times New Roman"/>
          <w:i/>
          <w:sz w:val="24"/>
          <w:szCs w:val="24"/>
        </w:rPr>
        <w:t xml:space="preserve"> </w:t>
      </w:r>
      <w:r w:rsidRPr="00FF7685">
        <w:rPr>
          <w:rFonts w:ascii="Times New Roman" w:hAnsi="Times New Roman" w:cs="Times New Roman"/>
          <w:i/>
          <w:sz w:val="24"/>
          <w:szCs w:val="24"/>
        </w:rPr>
        <w:t xml:space="preserve"> </w:t>
      </w:r>
      <w:r w:rsidR="001C5A89">
        <w:rPr>
          <w:rFonts w:ascii="Times New Roman" w:hAnsi="Times New Roman" w:cs="Times New Roman"/>
          <w:i/>
          <w:sz w:val="24"/>
          <w:szCs w:val="24"/>
        </w:rPr>
        <w:t>is presented</w:t>
      </w:r>
      <w:r w:rsidR="008D1964" w:rsidRPr="00FF7685">
        <w:rPr>
          <w:rFonts w:ascii="Times New Roman" w:hAnsi="Times New Roman" w:cs="Times New Roman"/>
          <w:i/>
          <w:sz w:val="24"/>
          <w:szCs w:val="24"/>
        </w:rPr>
        <w:t xml:space="preserve"> </w:t>
      </w:r>
      <w:r w:rsidR="009F7784" w:rsidRPr="00FF7685">
        <w:rPr>
          <w:rFonts w:ascii="Times New Roman" w:hAnsi="Times New Roman" w:cs="Times New Roman"/>
          <w:i/>
          <w:sz w:val="24"/>
          <w:szCs w:val="24"/>
        </w:rPr>
        <w:t xml:space="preserve">with no regard for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9A1FD9" w:rsidRPr="00FF7685">
        <w:rPr>
          <w:rFonts w:ascii="Times New Roman" w:hAnsi="Times New Roman" w:cs="Times New Roman"/>
          <w:i/>
          <w:sz w:val="24"/>
          <w:szCs w:val="24"/>
        </w:rPr>
        <w:t xml:space="preserve"> </w:t>
      </w:r>
      <w:r w:rsidR="009F7784" w:rsidRPr="00FF7685">
        <w:rPr>
          <w:rFonts w:ascii="Times New Roman" w:hAnsi="Times New Roman" w:cs="Times New Roman"/>
          <w:i/>
          <w:sz w:val="24"/>
          <w:szCs w:val="24"/>
        </w:rPr>
        <w:t>being a distribution itself</w:t>
      </w:r>
      <w:r w:rsidR="002B35FC" w:rsidRPr="00FF7685">
        <w:rPr>
          <w:rFonts w:ascii="Times New Roman" w:hAnsi="Times New Roman" w:cs="Times New Roman"/>
          <w:i/>
          <w:sz w:val="24"/>
          <w:szCs w:val="24"/>
        </w:rPr>
        <w:t xml:space="preserve"> </w:t>
      </w:r>
      <w:r w:rsidRPr="00FF7685">
        <w:rPr>
          <w:rFonts w:ascii="Times New Roman" w:hAnsi="Times New Roman" w:cs="Times New Roman"/>
          <w:i/>
          <w:sz w:val="24"/>
          <w:szCs w:val="24"/>
        </w:rPr>
        <w:t xml:space="preserve">and </w:t>
      </w:r>
      <w:r w:rsidR="008D1964" w:rsidRPr="00FF7685">
        <w:rPr>
          <w:rFonts w:ascii="Times New Roman" w:hAnsi="Times New Roman" w:cs="Times New Roman"/>
          <w:i/>
          <w:sz w:val="24"/>
          <w:szCs w:val="24"/>
        </w:rPr>
        <w:t>2) t</w:t>
      </w:r>
      <w:r w:rsidRPr="00FF7685">
        <w:rPr>
          <w:rFonts w:ascii="Times New Roman" w:hAnsi="Times New Roman" w:cs="Times New Roman"/>
          <w:i/>
          <w:sz w:val="24"/>
          <w:szCs w:val="24"/>
        </w:rPr>
        <w:t xml:space="preserve">he equation 7 </w:t>
      </w:r>
      <w:r w:rsidR="0022547B" w:rsidRPr="00FF7685">
        <w:rPr>
          <w:rFonts w:ascii="Times New Roman" w:hAnsi="Times New Roman" w:cs="Times New Roman"/>
          <w:i/>
          <w:sz w:val="24"/>
          <w:szCs w:val="24"/>
        </w:rPr>
        <w:t>coefficients are not informed by the data</w:t>
      </w:r>
      <w:r w:rsidR="001C5A89">
        <w:rPr>
          <w:rFonts w:ascii="Times New Roman" w:hAnsi="Times New Roman" w:cs="Times New Roman"/>
          <w:i/>
          <w:sz w:val="24"/>
          <w:szCs w:val="24"/>
        </w:rPr>
        <w:t xml:space="preserve">. </w:t>
      </w:r>
      <w:r w:rsidR="000544CD" w:rsidRPr="00FF7685">
        <w:rPr>
          <w:rFonts w:ascii="Times New Roman" w:hAnsi="Times New Roman" w:cs="Times New Roman"/>
          <w:i/>
          <w:sz w:val="24"/>
          <w:szCs w:val="24"/>
        </w:rPr>
        <w:t>Regarding the latter, w</w:t>
      </w:r>
      <w:r w:rsidR="002B35FC" w:rsidRPr="00FF7685">
        <w:rPr>
          <w:rFonts w:ascii="Times New Roman" w:hAnsi="Times New Roman" w:cs="Times New Roman"/>
          <w:i/>
          <w:sz w:val="24"/>
          <w:szCs w:val="24"/>
        </w:rPr>
        <w:t xml:space="preserve">e chose to favor theoretically defensible </w:t>
      </w:r>
      <w:r w:rsidR="0041499D" w:rsidRPr="00FF7685">
        <w:rPr>
          <w:rFonts w:ascii="Times New Roman" w:hAnsi="Times New Roman" w:cs="Times New Roman"/>
          <w:i/>
          <w:sz w:val="24"/>
          <w:szCs w:val="24"/>
        </w:rPr>
        <w:t xml:space="preserve">coefficients </w:t>
      </w:r>
      <w:r w:rsidR="002B35FC" w:rsidRPr="00FF7685">
        <w:rPr>
          <w:rFonts w:ascii="Times New Roman" w:hAnsi="Times New Roman" w:cs="Times New Roman"/>
          <w:i/>
          <w:sz w:val="24"/>
          <w:szCs w:val="24"/>
        </w:rPr>
        <w:t xml:space="preserve">because of the limited data available to us: we did not want to over-fit the </w:t>
      </w:r>
      <w:r w:rsidR="0041499D" w:rsidRPr="00FF7685">
        <w:rPr>
          <w:rFonts w:ascii="Times New Roman" w:hAnsi="Times New Roman" w:cs="Times New Roman"/>
          <w:i/>
          <w:sz w:val="24"/>
          <w:szCs w:val="24"/>
        </w:rPr>
        <w:t>equation</w:t>
      </w:r>
      <w:r w:rsidR="002B35FC" w:rsidRPr="00FF7685">
        <w:rPr>
          <w:rFonts w:ascii="Times New Roman" w:hAnsi="Times New Roman" w:cs="Times New Roman"/>
          <w:i/>
          <w:sz w:val="24"/>
          <w:szCs w:val="24"/>
        </w:rPr>
        <w:t xml:space="preserve"> when derivable parameters specific to SWOT-observable rivers are also possibl</w:t>
      </w:r>
      <w:r w:rsidR="00564E31">
        <w:rPr>
          <w:rFonts w:ascii="Times New Roman" w:hAnsi="Times New Roman" w:cs="Times New Roman"/>
          <w:i/>
          <w:sz w:val="24"/>
          <w:szCs w:val="24"/>
        </w:rPr>
        <w:t>e</w:t>
      </w:r>
      <w:r w:rsidR="002B35FC" w:rsidRPr="00FF7685">
        <w:rPr>
          <w:rFonts w:ascii="Times New Roman" w:hAnsi="Times New Roman" w:cs="Times New Roman"/>
          <w:i/>
          <w:sz w:val="24"/>
          <w:szCs w:val="24"/>
        </w:rPr>
        <w:t>.</w:t>
      </w:r>
      <w:r w:rsidR="000544CD" w:rsidRPr="00FF7685">
        <w:rPr>
          <w:rFonts w:ascii="Times New Roman" w:hAnsi="Times New Roman" w:cs="Times New Roman"/>
          <w:i/>
          <w:sz w:val="24"/>
          <w:szCs w:val="24"/>
        </w:rPr>
        <w:t xml:space="preserve"> However</w:t>
      </w:r>
      <w:r w:rsidR="00EB46ED" w:rsidRPr="00FF7685">
        <w:rPr>
          <w:rFonts w:ascii="Times New Roman" w:hAnsi="Times New Roman" w:cs="Times New Roman"/>
          <w:i/>
          <w:sz w:val="24"/>
          <w:szCs w:val="24"/>
        </w:rPr>
        <w:t>,</w:t>
      </w:r>
      <w:r w:rsidR="000544CD" w:rsidRPr="00FF7685">
        <w:rPr>
          <w:rFonts w:ascii="Times New Roman" w:hAnsi="Times New Roman" w:cs="Times New Roman"/>
          <w:i/>
          <w:sz w:val="24"/>
          <w:szCs w:val="24"/>
        </w:rPr>
        <w:t xml:space="preserve"> as the reviewer stated, it is also worth </w:t>
      </w:r>
      <w:r w:rsidR="0022547B" w:rsidRPr="00FF7685">
        <w:rPr>
          <w:rFonts w:ascii="Times New Roman" w:hAnsi="Times New Roman" w:cs="Times New Roman"/>
          <w:i/>
          <w:sz w:val="24"/>
          <w:szCs w:val="24"/>
        </w:rPr>
        <w:t>incorporating</w:t>
      </w:r>
      <w:r w:rsidR="001C5A89">
        <w:rPr>
          <w:rFonts w:ascii="Times New Roman" w:hAnsi="Times New Roman" w:cs="Times New Roman"/>
          <w:i/>
          <w:sz w:val="24"/>
          <w:szCs w:val="24"/>
        </w:rPr>
        <w:t xml:space="preserve"> </w:t>
      </w:r>
      <w:commentRangeStart w:id="18"/>
      <w:r w:rsidR="001C5A89">
        <w:rPr>
          <w:rFonts w:ascii="Times New Roman" w:hAnsi="Times New Roman" w:cs="Times New Roman"/>
          <w:i/>
          <w:sz w:val="24"/>
          <w:szCs w:val="24"/>
        </w:rPr>
        <w:t>what</w:t>
      </w:r>
      <w:commentRangeEnd w:id="18"/>
      <w:r w:rsidR="006341F2">
        <w:rPr>
          <w:rStyle w:val="CommentReference"/>
        </w:rPr>
        <w:commentReference w:id="18"/>
      </w:r>
      <w:r w:rsidR="001C5A89">
        <w:rPr>
          <w:rFonts w:ascii="Times New Roman" w:hAnsi="Times New Roman" w:cs="Times New Roman"/>
          <w:i/>
          <w:sz w:val="24"/>
          <w:szCs w:val="24"/>
        </w:rPr>
        <w:t xml:space="preserve"> the data show via Bayesian tools</w:t>
      </w:r>
      <w:ins w:id="19" w:author="Colin Gleason" w:date="2022-07-12T11:30:00Z">
        <w:r w:rsidR="006341F2">
          <w:rPr>
            <w:rFonts w:ascii="Times New Roman" w:hAnsi="Times New Roman" w:cs="Times New Roman"/>
            <w:i/>
            <w:sz w:val="24"/>
            <w:szCs w:val="24"/>
          </w:rPr>
          <w:t>, which we have tested here at the reviewer’s suggestion.</w:t>
        </w:r>
      </w:ins>
      <w:del w:id="20" w:author="Colin Gleason" w:date="2022-07-12T11:30:00Z">
        <w:r w:rsidR="001C5A89" w:rsidDel="006341F2">
          <w:rPr>
            <w:rFonts w:ascii="Times New Roman" w:hAnsi="Times New Roman" w:cs="Times New Roman"/>
            <w:i/>
            <w:sz w:val="24"/>
            <w:szCs w:val="24"/>
          </w:rPr>
          <w:delText>.</w:delText>
        </w:r>
      </w:del>
    </w:p>
    <w:p w14:paraId="67D084BB" w14:textId="33F003BF" w:rsidR="002B35FC" w:rsidRPr="00FF7685" w:rsidRDefault="002B35FC" w:rsidP="004067DC">
      <w:pPr>
        <w:pStyle w:val="NoSpacing"/>
        <w:ind w:left="360"/>
        <w:jc w:val="both"/>
        <w:rPr>
          <w:rFonts w:ascii="Times New Roman" w:hAnsi="Times New Roman" w:cs="Times New Roman"/>
          <w:i/>
          <w:sz w:val="24"/>
        </w:rPr>
      </w:pPr>
    </w:p>
    <w:p w14:paraId="309F0FC7" w14:textId="06C1C27B" w:rsidR="00B60705" w:rsidRPr="00FF7685" w:rsidRDefault="002B35FC" w:rsidP="004067DC">
      <w:pPr>
        <w:pStyle w:val="NoSpacing"/>
        <w:ind w:left="360"/>
        <w:jc w:val="both"/>
        <w:rPr>
          <w:rFonts w:ascii="Times New Roman" w:hAnsi="Times New Roman" w:cs="Times New Roman"/>
          <w:i/>
          <w:sz w:val="24"/>
        </w:rPr>
      </w:pPr>
      <w:del w:id="21" w:author="Colin Gleason" w:date="2022-07-12T11:30:00Z">
        <w:r w:rsidRPr="00FF7685" w:rsidDel="006341F2">
          <w:rPr>
            <w:rFonts w:ascii="Times New Roman" w:hAnsi="Times New Roman" w:cs="Times New Roman"/>
            <w:i/>
            <w:sz w:val="24"/>
          </w:rPr>
          <w:delText>In this context, w</w:delText>
        </w:r>
      </w:del>
      <w:ins w:id="22" w:author="Colin Gleason" w:date="2022-07-12T11:30:00Z">
        <w:r w:rsidR="006341F2">
          <w:rPr>
            <w:rFonts w:ascii="Times New Roman" w:hAnsi="Times New Roman" w:cs="Times New Roman"/>
            <w:i/>
            <w:sz w:val="24"/>
          </w:rPr>
          <w:t>W</w:t>
        </w:r>
      </w:ins>
      <w:r w:rsidRPr="00FF7685">
        <w:rPr>
          <w:rFonts w:ascii="Times New Roman" w:hAnsi="Times New Roman" w:cs="Times New Roman"/>
          <w:i/>
          <w:sz w:val="24"/>
        </w:rPr>
        <w:t xml:space="preserve">e tested </w:t>
      </w:r>
      <w:r w:rsidR="006D5537" w:rsidRPr="00FF7685">
        <w:rPr>
          <w:rFonts w:ascii="Times New Roman" w:hAnsi="Times New Roman" w:cs="Times New Roman"/>
          <w:i/>
          <w:sz w:val="24"/>
        </w:rPr>
        <w:t>three</w:t>
      </w:r>
      <w:r w:rsidRPr="00FF7685">
        <w:rPr>
          <w:rFonts w:ascii="Times New Roman" w:hAnsi="Times New Roman" w:cs="Times New Roman"/>
          <w:i/>
          <w:sz w:val="24"/>
        </w:rPr>
        <w:t xml:space="preserve"> additional </w:t>
      </w:r>
      <w:r w:rsidR="00EB46ED" w:rsidRPr="00FF7685">
        <w:rPr>
          <w:rFonts w:ascii="Times New Roman" w:hAnsi="Times New Roman" w:cs="Times New Roman"/>
          <w:i/>
          <w:sz w:val="24"/>
        </w:rPr>
        <w:t xml:space="preserve">regression </w:t>
      </w:r>
      <w:r w:rsidR="009F7784" w:rsidRPr="00FF7685">
        <w:rPr>
          <w:rFonts w:ascii="Times New Roman" w:hAnsi="Times New Roman" w:cs="Times New Roman"/>
          <w:i/>
          <w:sz w:val="24"/>
        </w:rPr>
        <w:t>models</w:t>
      </w:r>
      <w:r w:rsidR="00B60705" w:rsidRPr="00FF7685">
        <w:rPr>
          <w:rFonts w:ascii="Times New Roman" w:hAnsi="Times New Roman" w:cs="Times New Roman"/>
          <w:i/>
          <w:sz w:val="24"/>
        </w:rPr>
        <w:t xml:space="preserve"> </w:t>
      </w:r>
      <w:r w:rsidR="000903A9" w:rsidRPr="00FF7685">
        <w:rPr>
          <w:rFonts w:ascii="Times New Roman" w:hAnsi="Times New Roman" w:cs="Times New Roman"/>
          <w:i/>
          <w:sz w:val="24"/>
        </w:rPr>
        <w:t xml:space="preserve">based on </w:t>
      </w:r>
      <w:r w:rsidR="00B65537" w:rsidRPr="00FF7685">
        <w:rPr>
          <w:rFonts w:ascii="Times New Roman" w:hAnsi="Times New Roman" w:cs="Times New Roman"/>
          <w:i/>
          <w:sz w:val="24"/>
        </w:rPr>
        <w:t xml:space="preserve">equation </w:t>
      </w:r>
      <w:r w:rsidR="000903A9" w:rsidRPr="00FF7685">
        <w:rPr>
          <w:rFonts w:ascii="Times New Roman" w:hAnsi="Times New Roman" w:cs="Times New Roman"/>
          <w:i/>
          <w:sz w:val="24"/>
        </w:rPr>
        <w:t>7</w:t>
      </w:r>
      <w:r w:rsidR="001C5A89">
        <w:rPr>
          <w:rFonts w:ascii="Times New Roman" w:hAnsi="Times New Roman" w:cs="Times New Roman"/>
          <w:i/>
          <w:sz w:val="24"/>
        </w:rPr>
        <w:t>, as suggested by the reviewer</w:t>
      </w:r>
      <w:r w:rsidR="00B60705" w:rsidRPr="00FF7685">
        <w:rPr>
          <w:rFonts w:ascii="Times New Roman" w:hAnsi="Times New Roman" w:cs="Times New Roman"/>
          <w:i/>
          <w:sz w:val="24"/>
        </w:rPr>
        <w:t xml:space="preserve">. The results of these </w:t>
      </w:r>
      <w:r w:rsidR="006D5537" w:rsidRPr="00FF7685">
        <w:rPr>
          <w:rFonts w:ascii="Times New Roman" w:hAnsi="Times New Roman" w:cs="Times New Roman"/>
          <w:i/>
          <w:sz w:val="24"/>
        </w:rPr>
        <w:t>three</w:t>
      </w:r>
      <w:r w:rsidR="00B60705" w:rsidRPr="00FF7685">
        <w:rPr>
          <w:rFonts w:ascii="Times New Roman" w:hAnsi="Times New Roman" w:cs="Times New Roman"/>
          <w:i/>
          <w:sz w:val="24"/>
        </w:rPr>
        <w:t xml:space="preserve"> tests </w:t>
      </w:r>
      <w:r w:rsidR="00B65537" w:rsidRPr="00FF7685">
        <w:rPr>
          <w:rFonts w:ascii="Times New Roman" w:hAnsi="Times New Roman" w:cs="Times New Roman"/>
          <w:i/>
          <w:sz w:val="24"/>
        </w:rPr>
        <w:t>follow below</w:t>
      </w:r>
      <w:r w:rsidR="00B60705" w:rsidRPr="00FF7685">
        <w:rPr>
          <w:rFonts w:ascii="Times New Roman" w:hAnsi="Times New Roman" w:cs="Times New Roman"/>
          <w:i/>
          <w:sz w:val="24"/>
        </w:rPr>
        <w:t>.</w:t>
      </w:r>
    </w:p>
    <w:p w14:paraId="0CB6E677" w14:textId="72D80FB8" w:rsidR="000903A9" w:rsidRPr="00FF7685" w:rsidRDefault="001A169B" w:rsidP="001A169B">
      <w:pPr>
        <w:pStyle w:val="NoSpacing"/>
        <w:numPr>
          <w:ilvl w:val="0"/>
          <w:numId w:val="5"/>
        </w:numPr>
        <w:jc w:val="both"/>
        <w:rPr>
          <w:rFonts w:ascii="Times New Roman" w:hAnsi="Times New Roman" w:cs="Times New Roman"/>
          <w:i/>
          <w:sz w:val="24"/>
        </w:rPr>
      </w:pPr>
      <w:r w:rsidRPr="00FF7685">
        <w:rPr>
          <w:rFonts w:ascii="Times New Roman" w:hAnsi="Times New Roman" w:cs="Times New Roman"/>
          <w:i/>
          <w:sz w:val="24"/>
        </w:rPr>
        <w:t>A</w:t>
      </w:r>
      <w:r w:rsidR="0022547B" w:rsidRPr="00FF7685">
        <w:rPr>
          <w:rFonts w:ascii="Times New Roman" w:hAnsi="Times New Roman" w:cs="Times New Roman"/>
          <w:i/>
          <w:sz w:val="24"/>
        </w:rPr>
        <w:t>n</w:t>
      </w:r>
      <w:r w:rsidRPr="00FF7685">
        <w:rPr>
          <w:rFonts w:ascii="Times New Roman" w:hAnsi="Times New Roman" w:cs="Times New Roman"/>
          <w:i/>
          <w:sz w:val="24"/>
        </w:rPr>
        <w:t xml:space="preserve"> </w:t>
      </w:r>
      <w:r w:rsidR="002234C3" w:rsidRPr="00FF7685">
        <w:rPr>
          <w:rFonts w:ascii="Times New Roman" w:hAnsi="Times New Roman" w:cs="Times New Roman"/>
          <w:i/>
          <w:sz w:val="24"/>
        </w:rPr>
        <w:t>additive</w:t>
      </w:r>
      <w:r w:rsidR="00796955" w:rsidRPr="00FF7685">
        <w:rPr>
          <w:rFonts w:ascii="Times New Roman" w:hAnsi="Times New Roman" w:cs="Times New Roman"/>
          <w:i/>
          <w:sz w:val="24"/>
        </w:rPr>
        <w:t xml:space="preserve"> </w:t>
      </w:r>
      <w:r w:rsidR="00B60705" w:rsidRPr="00FF7685">
        <w:rPr>
          <w:rFonts w:ascii="Times New Roman" w:hAnsi="Times New Roman" w:cs="Times New Roman"/>
          <w:i/>
          <w:sz w:val="24"/>
        </w:rPr>
        <w:t>linear regression model using the logged equation 7</w:t>
      </w:r>
      <w:r w:rsidR="00B65537" w:rsidRPr="00FF7685">
        <w:rPr>
          <w:rFonts w:ascii="Times New Roman" w:hAnsi="Times New Roman" w:cs="Times New Roman"/>
          <w:i/>
          <w:sz w:val="24"/>
        </w:rPr>
        <w:t xml:space="preserve"> coefficients</w:t>
      </w:r>
      <w:r w:rsidR="00E81E5F">
        <w:rPr>
          <w:rFonts w:ascii="Times New Roman" w:hAnsi="Times New Roman" w:cs="Times New Roman"/>
          <w:i/>
          <w:sz w:val="24"/>
        </w:rPr>
        <w:t>.</w:t>
      </w:r>
    </w:p>
    <w:commentRangeStart w:id="23"/>
    <w:p w14:paraId="415EDCE5" w14:textId="65E00DFD" w:rsidR="00B60705" w:rsidRPr="00E81E5F" w:rsidRDefault="00000000" w:rsidP="000903A9">
      <w:pPr>
        <w:pStyle w:val="NoSpacing"/>
        <w:numPr>
          <w:ilvl w:val="1"/>
          <w:numId w:val="5"/>
        </w:numPr>
        <w:jc w:val="both"/>
        <w:rPr>
          <w:rFonts w:ascii="Times New Roman" w:hAnsi="Times New Roman" w:cs="Times New Roman"/>
          <w:i/>
          <w:sz w:val="24"/>
        </w:rPr>
      </w:pPr>
      <m:oMath>
        <m:sSub>
          <m:sSubPr>
            <m:ctrlPr>
              <w:rPr>
                <w:rFonts w:ascii="Cambria Math" w:hAnsi="Cambria Math"/>
              </w:rPr>
            </m:ctrlPr>
          </m:sSubPr>
          <m:e>
            <m:r>
              <w:rPr>
                <w:rFonts w:ascii="Cambria Math" w:hAnsi="Cambria Math"/>
              </w:rPr>
              <m:t>logk</m:t>
            </m:r>
          </m:e>
          <m:sub>
            <m:r>
              <w:rPr>
                <w:rFonts w:ascii="Cambria Math" w:hAnsi="Cambria Math"/>
              </w:rPr>
              <m:t>600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16</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gS</m:t>
                </m:r>
              </m:e>
            </m:d>
          </m:e>
        </m:fun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fun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9</m:t>
                </m:r>
              </m:num>
              <m:den>
                <m:r>
                  <w:rPr>
                    <w:rFonts w:ascii="Cambria Math" w:hAnsi="Cambria Math"/>
                  </w:rPr>
                  <m:t>16</m:t>
                </m:r>
              </m:den>
            </m:f>
          </m:e>
        </m:d>
        <m:r>
          <m:rPr>
            <m:sty m:val="p"/>
          </m:rPr>
          <w:rPr>
            <w:rFonts w:ascii="Cambria Math" w:hAnsi="Cambria Math"/>
          </w:rPr>
          <m:t>log⁡</m:t>
        </m:r>
        <m:r>
          <w:rPr>
            <w:rFonts w:ascii="Cambria Math" w:hAnsi="Cambria Math"/>
          </w:rPr>
          <m:t>(</m:t>
        </m:r>
        <m:r>
          <m:rPr>
            <m:sty m:val="p"/>
          </m:rPr>
          <w:rPr>
            <w:rFonts w:ascii="Cambria Math" w:hAnsi="Cambria Math"/>
          </w:rPr>
          <m:t>H)</m:t>
        </m:r>
        <w:commentRangeEnd w:id="23"/>
        <m:r>
          <m:rPr>
            <m:sty m:val="p"/>
          </m:rPr>
          <w:rPr>
            <w:rStyle w:val="CommentReference"/>
          </w:rPr>
          <w:commentReference w:id="23"/>
        </m:r>
      </m:oMath>
    </w:p>
    <w:p w14:paraId="5F857E65" w14:textId="0092C4B0" w:rsidR="00E81E5F" w:rsidRPr="00FF7685" w:rsidRDefault="00E81E5F" w:rsidP="000903A9">
      <w:pPr>
        <w:pStyle w:val="NoSpacing"/>
        <w:numPr>
          <w:ilvl w:val="1"/>
          <w:numId w:val="5"/>
        </w:numPr>
        <w:jc w:val="both"/>
        <w:rPr>
          <w:rFonts w:ascii="Times New Roman" w:hAnsi="Times New Roman" w:cs="Times New Roman"/>
          <w:i/>
          <w:sz w:val="24"/>
        </w:rPr>
      </w:pPr>
      <w:r>
        <w:rPr>
          <w:rFonts w:ascii="Times New Roman" w:hAnsi="Times New Roman" w:cs="Times New Roman"/>
          <w:i/>
          <w:sz w:val="24"/>
        </w:rPr>
        <w:t xml:space="preserve">In this setup, </w:t>
      </w:r>
      <m:oMath>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1</m:t>
            </m:r>
          </m:sub>
        </m:sSub>
      </m:oMath>
      <w:r>
        <w:rPr>
          <w:rFonts w:ascii="Times New Roman" w:eastAsiaTheme="minorEastAsia" w:hAnsi="Times New Roman" w:cs="Times New Roman"/>
          <w:i/>
          <w:sz w:val="24"/>
        </w:rPr>
        <w:t xml:space="preserve"> </w:t>
      </w:r>
      <w:r w:rsidR="001C5A89">
        <w:rPr>
          <w:rFonts w:ascii="Times New Roman" w:eastAsiaTheme="minorEastAsia" w:hAnsi="Times New Roman" w:cs="Times New Roman"/>
          <w:i/>
          <w:sz w:val="24"/>
        </w:rPr>
        <w:t>vi</w:t>
      </w:r>
      <w:r w:rsidR="00172E4D">
        <w:rPr>
          <w:rFonts w:ascii="Times New Roman" w:eastAsiaTheme="minorEastAsia" w:hAnsi="Times New Roman" w:cs="Times New Roman"/>
          <w:i/>
          <w:sz w:val="24"/>
        </w:rPr>
        <w:t>a</w:t>
      </w:r>
      <w:r w:rsidR="001C5A89">
        <w:rPr>
          <w:rFonts w:ascii="Times New Roman" w:eastAsiaTheme="minorEastAsia" w:hAnsi="Times New Roman" w:cs="Times New Roman"/>
          <w:i/>
          <w:sz w:val="24"/>
        </w:rPr>
        <w:t xml:space="preserve"> least-squares </w:t>
      </w:r>
      <w:r>
        <w:rPr>
          <w:rFonts w:ascii="Times New Roman" w:eastAsiaTheme="minorEastAsia" w:hAnsi="Times New Roman" w:cs="Times New Roman"/>
          <w:i/>
          <w:sz w:val="24"/>
        </w:rPr>
        <w:t>simply equals the average residual for the above relation.</w:t>
      </w:r>
    </w:p>
    <w:p w14:paraId="22389FB5" w14:textId="183C1FF6" w:rsidR="001A169B" w:rsidRPr="00FF7685" w:rsidRDefault="001A169B" w:rsidP="001A169B">
      <w:pPr>
        <w:pStyle w:val="NoSpacing"/>
        <w:numPr>
          <w:ilvl w:val="0"/>
          <w:numId w:val="5"/>
        </w:numPr>
        <w:jc w:val="both"/>
        <w:rPr>
          <w:rFonts w:ascii="Times New Roman" w:hAnsi="Times New Roman" w:cs="Times New Roman"/>
          <w:i/>
          <w:sz w:val="24"/>
        </w:rPr>
      </w:pPr>
      <w:r w:rsidRPr="00FF7685">
        <w:rPr>
          <w:rFonts w:ascii="Times New Roman" w:hAnsi="Times New Roman" w:cs="Times New Roman"/>
          <w:i/>
          <w:sz w:val="24"/>
        </w:rPr>
        <w:t>A</w:t>
      </w:r>
      <w:r w:rsidR="00796955" w:rsidRPr="00FF7685">
        <w:rPr>
          <w:rFonts w:ascii="Times New Roman" w:hAnsi="Times New Roman" w:cs="Times New Roman"/>
          <w:i/>
          <w:sz w:val="24"/>
        </w:rPr>
        <w:t>n additive</w:t>
      </w:r>
      <w:r w:rsidRPr="00FF7685">
        <w:rPr>
          <w:rFonts w:ascii="Times New Roman" w:hAnsi="Times New Roman" w:cs="Times New Roman"/>
          <w:i/>
          <w:sz w:val="24"/>
        </w:rPr>
        <w:t xml:space="preserve"> linear regression model using the logged equation 7</w:t>
      </w:r>
      <w:r w:rsidR="0022547B" w:rsidRPr="00FF7685">
        <w:rPr>
          <w:rFonts w:ascii="Times New Roman" w:hAnsi="Times New Roman" w:cs="Times New Roman"/>
          <w:i/>
          <w:sz w:val="24"/>
        </w:rPr>
        <w:t xml:space="preserve"> </w:t>
      </w:r>
      <w:r w:rsidR="001C5A89">
        <w:rPr>
          <w:rFonts w:ascii="Times New Roman" w:hAnsi="Times New Roman" w:cs="Times New Roman"/>
          <w:i/>
          <w:sz w:val="24"/>
        </w:rPr>
        <w:t>variables</w:t>
      </w:r>
      <w:r w:rsidRPr="00FF7685">
        <w:rPr>
          <w:rFonts w:ascii="Times New Roman" w:hAnsi="Times New Roman" w:cs="Times New Roman"/>
          <w:i/>
          <w:sz w:val="24"/>
        </w:rPr>
        <w:t xml:space="preserve">, but the </w:t>
      </w:r>
      <w:r w:rsidR="001C5A89">
        <w:rPr>
          <w:rFonts w:ascii="Times New Roman" w:hAnsi="Times New Roman" w:cs="Times New Roman"/>
          <w:i/>
          <w:sz w:val="24"/>
        </w:rPr>
        <w:t>coefficients</w:t>
      </w:r>
      <w:r w:rsidRPr="00FF7685">
        <w:rPr>
          <w:rFonts w:ascii="Times New Roman" w:hAnsi="Times New Roman" w:cs="Times New Roman"/>
          <w:i/>
          <w:sz w:val="24"/>
        </w:rPr>
        <w:t xml:space="preserve"> can vary</w:t>
      </w:r>
      <w:r w:rsidR="001C5A89">
        <w:rPr>
          <w:rFonts w:ascii="Times New Roman" w:hAnsi="Times New Roman" w:cs="Times New Roman"/>
          <w:i/>
          <w:sz w:val="24"/>
        </w:rPr>
        <w:t>.</w:t>
      </w:r>
    </w:p>
    <w:p w14:paraId="7F34ECB4" w14:textId="223F7CB7" w:rsidR="000903A9" w:rsidRPr="00FF7685" w:rsidRDefault="00000000" w:rsidP="000903A9">
      <w:pPr>
        <w:pStyle w:val="NoSpacing"/>
        <w:numPr>
          <w:ilvl w:val="1"/>
          <w:numId w:val="5"/>
        </w:numPr>
        <w:jc w:val="both"/>
        <w:rPr>
          <w:rFonts w:ascii="Times New Roman" w:hAnsi="Times New Roman" w:cs="Times New Roman"/>
          <w:i/>
          <w:sz w:val="24"/>
        </w:rPr>
      </w:pPr>
      <m:oMath>
        <m:sSub>
          <m:sSubPr>
            <m:ctrlPr>
              <w:rPr>
                <w:rFonts w:ascii="Cambria Math" w:hAnsi="Cambria Math"/>
              </w:rPr>
            </m:ctrlPr>
          </m:sSubPr>
          <m:e>
            <m:r>
              <w:rPr>
                <w:rFonts w:ascii="Cambria Math" w:hAnsi="Cambria Math"/>
              </w:rPr>
              <m:t>logk</m:t>
            </m:r>
          </m:e>
          <m:sub>
            <m:r>
              <w:rPr>
                <w:rFonts w:ascii="Cambria Math" w:hAnsi="Cambria Math"/>
              </w:rPr>
              <m:t>600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gS</m:t>
                </m:r>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3</m:t>
                </m:r>
              </m:sub>
            </m:sSub>
          </m:e>
        </m:d>
        <m:r>
          <m:rPr>
            <m:sty m:val="p"/>
          </m:rPr>
          <w:rPr>
            <w:rFonts w:ascii="Cambria Math" w:hAnsi="Cambria Math"/>
          </w:rPr>
          <m:t>log⁡</m:t>
        </m:r>
        <m:r>
          <w:rPr>
            <w:rFonts w:ascii="Cambria Math" w:hAnsi="Cambria Math"/>
          </w:rPr>
          <m:t>(</m:t>
        </m:r>
        <m:r>
          <m:rPr>
            <m:sty m:val="p"/>
          </m:rPr>
          <w:rPr>
            <w:rFonts w:ascii="Cambria Math" w:hAnsi="Cambria Math"/>
          </w:rPr>
          <m:t>H)</m:t>
        </m:r>
      </m:oMath>
    </w:p>
    <w:p w14:paraId="00EEE993" w14:textId="2B1D65CF" w:rsidR="001A169B" w:rsidRPr="00FF7685" w:rsidRDefault="001A169B" w:rsidP="001A169B">
      <w:pPr>
        <w:pStyle w:val="NoSpacing"/>
        <w:numPr>
          <w:ilvl w:val="0"/>
          <w:numId w:val="5"/>
        </w:numPr>
        <w:jc w:val="both"/>
        <w:rPr>
          <w:rFonts w:ascii="Times New Roman" w:hAnsi="Times New Roman" w:cs="Times New Roman"/>
          <w:i/>
          <w:sz w:val="24"/>
        </w:rPr>
      </w:pPr>
      <w:r w:rsidRPr="00FF7685">
        <w:rPr>
          <w:rFonts w:ascii="Times New Roman" w:hAnsi="Times New Roman" w:cs="Times New Roman"/>
          <w:i/>
          <w:sz w:val="24"/>
        </w:rPr>
        <w:t>A</w:t>
      </w:r>
      <w:r w:rsidR="0022547B" w:rsidRPr="00FF7685">
        <w:rPr>
          <w:rFonts w:ascii="Times New Roman" w:hAnsi="Times New Roman" w:cs="Times New Roman"/>
          <w:i/>
          <w:sz w:val="24"/>
        </w:rPr>
        <w:t xml:space="preserve">n additive </w:t>
      </w:r>
      <w:r w:rsidRPr="00FF7685">
        <w:rPr>
          <w:rFonts w:ascii="Times New Roman" w:hAnsi="Times New Roman" w:cs="Times New Roman"/>
          <w:i/>
          <w:sz w:val="24"/>
        </w:rPr>
        <w:t xml:space="preserve">Bayesian linear regression model using the logged equation 7, where the theoretically-defensible </w:t>
      </w:r>
      <w:r w:rsidR="00F42C69" w:rsidRPr="00FF7685">
        <w:rPr>
          <w:rFonts w:ascii="Times New Roman" w:hAnsi="Times New Roman" w:cs="Times New Roman"/>
          <w:i/>
          <w:sz w:val="24"/>
        </w:rPr>
        <w:t>coefficients</w:t>
      </w:r>
      <w:r w:rsidRPr="00FF7685">
        <w:rPr>
          <w:rFonts w:ascii="Times New Roman" w:hAnsi="Times New Roman" w:cs="Times New Roman"/>
          <w:i/>
          <w:sz w:val="24"/>
        </w:rPr>
        <w:t xml:space="preserve"> are set as </w:t>
      </w:r>
      <w:r w:rsidR="005515E5" w:rsidRPr="00FF7685">
        <w:rPr>
          <w:rFonts w:ascii="Times New Roman" w:hAnsi="Times New Roman" w:cs="Times New Roman"/>
          <w:i/>
          <w:sz w:val="24"/>
        </w:rPr>
        <w:t>informative</w:t>
      </w:r>
      <w:r w:rsidRPr="00FF7685">
        <w:rPr>
          <w:rFonts w:ascii="Times New Roman" w:hAnsi="Times New Roman" w:cs="Times New Roman"/>
          <w:i/>
          <w:sz w:val="24"/>
        </w:rPr>
        <w:t xml:space="preserve"> priors</w:t>
      </w:r>
      <w:r w:rsidR="005515E5" w:rsidRPr="00FF7685">
        <w:rPr>
          <w:rFonts w:ascii="Times New Roman" w:hAnsi="Times New Roman" w:cs="Times New Roman"/>
          <w:i/>
          <w:sz w:val="24"/>
        </w:rPr>
        <w:t xml:space="preserve"> and the intercept</w:t>
      </w:r>
      <w:r w:rsidR="00F03445">
        <w:rPr>
          <w:rFonts w:ascii="Times New Roman" w:hAnsi="Times New Roman" w:cs="Times New Roman"/>
          <w:i/>
          <w:sz w:val="24"/>
        </w:rPr>
        <w:t xml:space="preserve"> and model uncertainty have</w:t>
      </w:r>
      <w:r w:rsidR="005515E5" w:rsidRPr="00FF7685">
        <w:rPr>
          <w:rFonts w:ascii="Times New Roman" w:hAnsi="Times New Roman" w:cs="Times New Roman"/>
          <w:i/>
          <w:sz w:val="24"/>
        </w:rPr>
        <w:t xml:space="preserve"> weakly-informative prior</w:t>
      </w:r>
      <w:r w:rsidR="00F03445">
        <w:rPr>
          <w:rFonts w:ascii="Times New Roman" w:hAnsi="Times New Roman" w:cs="Times New Roman"/>
          <w:i/>
          <w:sz w:val="24"/>
        </w:rPr>
        <w:t>s</w:t>
      </w:r>
      <w:r w:rsidR="005515E5" w:rsidRPr="00FF7685">
        <w:rPr>
          <w:rFonts w:ascii="Times New Roman" w:hAnsi="Times New Roman" w:cs="Times New Roman"/>
          <w:i/>
          <w:sz w:val="24"/>
        </w:rPr>
        <w:t>.</w:t>
      </w:r>
    </w:p>
    <w:p w14:paraId="5B613850" w14:textId="0E221B45" w:rsidR="000903A9" w:rsidRPr="00FF7685" w:rsidRDefault="00000000" w:rsidP="000903A9">
      <w:pPr>
        <w:pStyle w:val="NoSpacing"/>
        <w:numPr>
          <w:ilvl w:val="1"/>
          <w:numId w:val="5"/>
        </w:numPr>
        <w:jc w:val="both"/>
        <w:rPr>
          <w:rFonts w:ascii="Times New Roman" w:eastAsiaTheme="minorEastAsia" w:hAnsi="Times New Roman" w:cs="Times New Roman"/>
          <w:i/>
          <w:sz w:val="24"/>
        </w:rPr>
      </w:pPr>
      <m:oMath>
        <m:sSub>
          <m:sSubPr>
            <m:ctrlPr>
              <w:rPr>
                <w:rFonts w:ascii="Cambria Math" w:hAnsi="Cambria Math"/>
              </w:rPr>
            </m:ctrlPr>
          </m:sSubPr>
          <m:e>
            <m:r>
              <w:rPr>
                <w:rFonts w:ascii="Cambria Math" w:hAnsi="Cambria Math"/>
              </w:rPr>
              <m:t>logk</m:t>
            </m:r>
          </m:e>
          <m:sub>
            <m:r>
              <w:rPr>
                <w:rFonts w:ascii="Cambria Math" w:hAnsi="Cambria Math"/>
              </w:rPr>
              <m:t>600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gS</m:t>
                </m:r>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3</m:t>
                </m:r>
              </m:sub>
            </m:sSub>
          </m:e>
        </m:d>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m:rPr>
                    <m:sty m:val="p"/>
                  </m:rPr>
                  <w:rPr>
                    <w:rFonts w:ascii="Cambria Math" w:hAnsi="Cambria Math"/>
                  </w:rPr>
                  <m:t>H</m:t>
                </m:r>
                <m:ctrlPr>
                  <w:rPr>
                    <w:rFonts w:ascii="Cambria Math" w:hAnsi="Cambria Math"/>
                  </w:rPr>
                </m:ctrlPr>
              </m:e>
            </m:d>
          </m:e>
        </m:func>
      </m:oMath>
    </w:p>
    <w:p w14:paraId="4D7CEC0D" w14:textId="1E74AE5C" w:rsidR="000903A9" w:rsidRPr="00FF7685" w:rsidRDefault="000903A9" w:rsidP="000903A9">
      <w:pPr>
        <w:pStyle w:val="NoSpacing"/>
        <w:numPr>
          <w:ilvl w:val="1"/>
          <w:numId w:val="5"/>
        </w:numPr>
        <w:jc w:val="both"/>
        <w:rPr>
          <w:rFonts w:ascii="Times New Roman" w:eastAsiaTheme="minorEastAsia" w:hAnsi="Times New Roman" w:cs="Times New Roman"/>
          <w:i/>
          <w:sz w:val="24"/>
        </w:rPr>
      </w:pPr>
      <w:r w:rsidRPr="00FF7685">
        <w:rPr>
          <w:rFonts w:ascii="Times New Roman" w:eastAsiaTheme="minorEastAsia" w:hAnsi="Times New Roman" w:cs="Times New Roman"/>
          <w:i/>
          <w:sz w:val="24"/>
        </w:rPr>
        <w:t>Priors:</w:t>
      </w:r>
    </w:p>
    <w:p w14:paraId="7D51CB52" w14:textId="158084A9" w:rsidR="000903A9" w:rsidRPr="00FF7685" w:rsidRDefault="00000000" w:rsidP="000903A9">
      <w:pPr>
        <w:pStyle w:val="NoSpacing"/>
        <w:numPr>
          <w:ilvl w:val="2"/>
          <w:numId w:val="5"/>
        </w:numPr>
        <w:jc w:val="both"/>
        <w:rPr>
          <w:rFonts w:ascii="Times New Roman" w:eastAsiaTheme="minorEastAsia" w:hAnsi="Times New Roman" w:cs="Times New Roman"/>
          <w:i/>
          <w:sz w:val="24"/>
        </w:rPr>
      </w:pP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eastAsiaTheme="minorEastAsia" w:hAnsi="Cambria Math" w:cs="Times New Roman"/>
            <w:sz w:val="24"/>
          </w:rPr>
          <m:t>~</m:t>
        </m:r>
        <m:r>
          <m:rPr>
            <m:sty m:val="p"/>
          </m:rPr>
          <w:rPr>
            <w:rFonts w:ascii="Cambria Math" w:eastAsiaTheme="minorEastAsia" w:hAnsi="Cambria Math" w:cs="Times New Roman"/>
            <w:sz w:val="24"/>
          </w:rPr>
          <m:t>Ν</m:t>
        </m:r>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7</m:t>
            </m:r>
          </m:num>
          <m:den>
            <m:r>
              <w:rPr>
                <w:rFonts w:ascii="Cambria Math" w:eastAsiaTheme="minorEastAsia" w:hAnsi="Cambria Math" w:cs="Times New Roman"/>
                <w:sz w:val="24"/>
              </w:rPr>
              <m:t>16</m:t>
            </m:r>
          </m:den>
        </m:f>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8</m:t>
                </m:r>
              </m:den>
            </m:f>
          </m:e>
          <m:sup>
            <m:r>
              <w:rPr>
                <w:rFonts w:ascii="Cambria Math" w:eastAsiaTheme="minorEastAsia" w:hAnsi="Cambria Math" w:cs="Times New Roman"/>
                <w:sz w:val="24"/>
              </w:rPr>
              <m:t>2</m:t>
            </m:r>
          </m:sup>
        </m:sSup>
        <m:r>
          <w:rPr>
            <w:rFonts w:ascii="Cambria Math" w:eastAsiaTheme="minorEastAsia" w:hAnsi="Cambria Math" w:cs="Times New Roman"/>
            <w:sz w:val="24"/>
          </w:rPr>
          <m:t>)</m:t>
        </m:r>
      </m:oMath>
    </w:p>
    <w:p w14:paraId="72F02D8A" w14:textId="4093D5D8" w:rsidR="00DB015E" w:rsidRPr="00FF7685" w:rsidRDefault="00000000" w:rsidP="00DB015E">
      <w:pPr>
        <w:pStyle w:val="NoSpacing"/>
        <w:numPr>
          <w:ilvl w:val="2"/>
          <w:numId w:val="5"/>
        </w:numPr>
        <w:jc w:val="both"/>
        <w:rPr>
          <w:rFonts w:ascii="Times New Roman" w:eastAsiaTheme="minorEastAsia" w:hAnsi="Times New Roman" w:cs="Times New Roman"/>
          <w:i/>
          <w:sz w:val="24"/>
        </w:rPr>
      </w:pPr>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cs="Times New Roman"/>
            <w:sz w:val="24"/>
          </w:rPr>
          <m:t>~</m:t>
        </m:r>
        <m:r>
          <m:rPr>
            <m:sty m:val="p"/>
          </m:rPr>
          <w:rPr>
            <w:rFonts w:ascii="Cambria Math" w:eastAsiaTheme="minorEastAsia" w:hAnsi="Cambria Math" w:cs="Times New Roman"/>
            <w:sz w:val="24"/>
          </w:rPr>
          <m:t>Ν</m:t>
        </m:r>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4</m:t>
            </m:r>
          </m:den>
        </m:f>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8</m:t>
                </m:r>
              </m:den>
            </m:f>
          </m:e>
          <m:sup>
            <m:r>
              <w:rPr>
                <w:rFonts w:ascii="Cambria Math" w:eastAsiaTheme="minorEastAsia" w:hAnsi="Cambria Math" w:cs="Times New Roman"/>
                <w:sz w:val="24"/>
              </w:rPr>
              <m:t>2</m:t>
            </m:r>
          </m:sup>
        </m:sSup>
        <m:r>
          <w:rPr>
            <w:rFonts w:ascii="Cambria Math" w:eastAsiaTheme="minorEastAsia" w:hAnsi="Cambria Math" w:cs="Times New Roman"/>
            <w:sz w:val="24"/>
          </w:rPr>
          <m:t>)</m:t>
        </m:r>
      </m:oMath>
    </w:p>
    <w:p w14:paraId="164AC33D" w14:textId="03C834C7" w:rsidR="00DB015E" w:rsidRPr="00FF7685" w:rsidRDefault="00000000" w:rsidP="00DB015E">
      <w:pPr>
        <w:pStyle w:val="NoSpacing"/>
        <w:numPr>
          <w:ilvl w:val="2"/>
          <w:numId w:val="5"/>
        </w:numPr>
        <w:jc w:val="both"/>
        <w:rPr>
          <w:rFonts w:ascii="Times New Roman" w:eastAsiaTheme="minorEastAsia" w:hAnsi="Times New Roman" w:cs="Times New Roman"/>
          <w:i/>
          <w:sz w:val="24"/>
        </w:rPr>
      </w:pPr>
      <m:oMath>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eastAsiaTheme="minorEastAsia" w:hAnsi="Cambria Math" w:cs="Times New Roman"/>
            <w:sz w:val="24"/>
          </w:rPr>
          <m:t>~</m:t>
        </m:r>
        <m:r>
          <m:rPr>
            <m:sty m:val="p"/>
          </m:rPr>
          <w:rPr>
            <w:rFonts w:ascii="Cambria Math" w:eastAsiaTheme="minorEastAsia" w:hAnsi="Cambria Math" w:cs="Times New Roman"/>
            <w:sz w:val="24"/>
          </w:rPr>
          <m:t>Ν</m:t>
        </m:r>
        <m:r>
          <w:rPr>
            <w:rFonts w:ascii="Cambria Math" w:eastAsiaTheme="minorEastAsia" w:hAnsi="Cambria Math" w:cs="Times New Roman"/>
            <w:sz w:val="24"/>
          </w:rPr>
          <m:t>(</m:t>
        </m:r>
        <m:f>
          <m:fPr>
            <m:ctrlPr>
              <w:rPr>
                <w:rFonts w:ascii="Cambria Math" w:eastAsiaTheme="minorEastAsia" w:hAnsi="Cambria Math" w:cs="Times New Roman"/>
                <w:i/>
                <w:sz w:val="24"/>
              </w:rPr>
            </m:ctrlPr>
          </m:fPr>
          <m:num>
            <m:r>
              <w:rPr>
                <w:rFonts w:ascii="Cambria Math" w:eastAsiaTheme="minorEastAsia" w:hAnsi="Cambria Math" w:cs="Times New Roman"/>
                <w:sz w:val="24"/>
              </w:rPr>
              <m:t>9</m:t>
            </m:r>
          </m:num>
          <m:den>
            <m:r>
              <w:rPr>
                <w:rFonts w:ascii="Cambria Math" w:eastAsiaTheme="minorEastAsia" w:hAnsi="Cambria Math" w:cs="Times New Roman"/>
                <w:sz w:val="24"/>
              </w:rPr>
              <m:t>16</m:t>
            </m:r>
          </m:den>
        </m:f>
        <m:r>
          <w:rPr>
            <w:rFonts w:ascii="Cambria Math" w:eastAsiaTheme="minorEastAsia" w:hAnsi="Cambria Math" w:cs="Times New Roman"/>
            <w:sz w:val="24"/>
          </w:rPr>
          <m:t>,</m:t>
        </m:r>
        <m:sSup>
          <m:sSupPr>
            <m:ctrlPr>
              <w:rPr>
                <w:rFonts w:ascii="Cambria Math" w:eastAsiaTheme="minorEastAsia" w:hAnsi="Cambria Math" w:cs="Times New Roman"/>
                <w:i/>
                <w:sz w:val="24"/>
              </w:rPr>
            </m:ctrlPr>
          </m:sSup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8</m:t>
                </m:r>
              </m:den>
            </m:f>
          </m:e>
          <m:sup>
            <m:r>
              <w:rPr>
                <w:rFonts w:ascii="Cambria Math" w:eastAsiaTheme="minorEastAsia" w:hAnsi="Cambria Math" w:cs="Times New Roman"/>
                <w:sz w:val="24"/>
              </w:rPr>
              <m:t>2</m:t>
            </m:r>
          </m:sup>
        </m:sSup>
        <m:r>
          <w:rPr>
            <w:rFonts w:ascii="Cambria Math" w:eastAsiaTheme="minorEastAsia" w:hAnsi="Cambria Math" w:cs="Times New Roman"/>
            <w:sz w:val="24"/>
          </w:rPr>
          <m:t>)</m:t>
        </m:r>
      </m:oMath>
    </w:p>
    <w:p w14:paraId="33D8F70C" w14:textId="5ABBEA13" w:rsidR="00DB015E" w:rsidRDefault="00000000" w:rsidP="00DB015E">
      <w:pPr>
        <w:pStyle w:val="NoSpacing"/>
        <w:numPr>
          <w:ilvl w:val="2"/>
          <w:numId w:val="5"/>
        </w:numPr>
        <w:jc w:val="both"/>
        <w:rPr>
          <w:rFonts w:ascii="Times New Roman" w:eastAsiaTheme="minorEastAsia" w:hAnsi="Times New Roman" w:cs="Times New Roman"/>
          <w:i/>
          <w:sz w:val="24"/>
        </w:rPr>
      </w:pP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eastAsiaTheme="minorEastAsia" w:hAnsi="Cambria Math" w:cs="Times New Roman"/>
            <w:sz w:val="24"/>
          </w:rPr>
          <m:t xml:space="preserve"> ~ N(0, 1)</m:t>
        </m:r>
      </m:oMath>
    </w:p>
    <w:p w14:paraId="760FC73F" w14:textId="19807EA1" w:rsidR="00CC74AD" w:rsidRPr="00FF7685" w:rsidRDefault="00000000" w:rsidP="00DB015E">
      <w:pPr>
        <w:pStyle w:val="NoSpacing"/>
        <w:numPr>
          <w:ilvl w:val="2"/>
          <w:numId w:val="5"/>
        </w:numPr>
        <w:jc w:val="both"/>
        <w:rPr>
          <w:rFonts w:ascii="Times New Roman" w:eastAsiaTheme="minorEastAsia" w:hAnsi="Times New Roman" w:cs="Times New Roman"/>
          <w:i/>
          <w:sz w:val="24"/>
        </w:rPr>
      </w:pPr>
      <m:oMath>
        <m:sSub>
          <m:sSubPr>
            <m:ctrlPr>
              <w:rPr>
                <w:rFonts w:ascii="Cambria Math" w:eastAsiaTheme="minorEastAsia" w:hAnsi="Cambria Math" w:cs="Times New Roman"/>
                <w:i/>
                <w:sz w:val="24"/>
              </w:rPr>
            </m:ctrlPr>
          </m:sSubPr>
          <m:e>
            <m:r>
              <w:rPr>
                <w:rFonts w:ascii="Cambria Math" w:eastAsiaTheme="minorEastAsia" w:hAnsi="Cambria Math" w:cs="Times New Roman"/>
                <w:sz w:val="24"/>
              </w:rPr>
              <m:t>σ</m:t>
            </m:r>
          </m:e>
          <m:sub>
            <m:r>
              <w:rPr>
                <w:rFonts w:ascii="Cambria Math" w:eastAsiaTheme="minorEastAsia" w:hAnsi="Cambria Math" w:cs="Times New Roman"/>
                <w:sz w:val="24"/>
              </w:rPr>
              <m:t>LM</m:t>
            </m:r>
          </m:sub>
        </m:sSub>
        <m:r>
          <w:rPr>
            <w:rFonts w:ascii="Cambria Math" w:eastAsiaTheme="minorEastAsia" w:hAnsi="Cambria Math" w:cs="Times New Roman"/>
            <w:sz w:val="24"/>
          </w:rPr>
          <m:t>~</m:t>
        </m:r>
        <m:r>
          <m:rPr>
            <m:sty m:val="p"/>
          </m:rPr>
          <w:rPr>
            <w:rFonts w:ascii="Cambria Math" w:eastAsiaTheme="minorEastAsia" w:hAnsi="Cambria Math" w:cs="Times New Roman"/>
            <w:sz w:val="24"/>
          </w:rPr>
          <m:t>exp</m:t>
        </m:r>
        <m:r>
          <w:rPr>
            <w:rFonts w:ascii="Cambria Math" w:eastAsiaTheme="minorEastAsia" w:hAnsi="Cambria Math" w:cs="Times New Roman"/>
            <w:sz w:val="24"/>
          </w:rPr>
          <m:t>(1)</m:t>
        </m:r>
      </m:oMath>
    </w:p>
    <w:p w14:paraId="0308D34B" w14:textId="69C79E78" w:rsidR="00AF7295" w:rsidRDefault="00AF7295" w:rsidP="00AF7295">
      <w:pPr>
        <w:pStyle w:val="NoSpacing"/>
        <w:ind w:left="360"/>
        <w:jc w:val="both"/>
        <w:rPr>
          <w:rFonts w:ascii="Times New Roman" w:hAnsi="Times New Roman" w:cs="Times New Roman"/>
          <w:i/>
          <w:sz w:val="24"/>
          <w:highlight w:val="green"/>
        </w:rPr>
      </w:pPr>
    </w:p>
    <w:p w14:paraId="312957B8" w14:textId="77777777" w:rsidR="00F42C69" w:rsidRDefault="00F42C69" w:rsidP="00AF7295">
      <w:pPr>
        <w:pStyle w:val="NoSpacing"/>
        <w:ind w:left="360"/>
        <w:jc w:val="both"/>
        <w:rPr>
          <w:rFonts w:ascii="Times New Roman" w:hAnsi="Times New Roman" w:cs="Times New Roman"/>
          <w:i/>
          <w:sz w:val="24"/>
          <w:highlight w:val="green"/>
        </w:rPr>
      </w:pPr>
    </w:p>
    <w:p w14:paraId="2A175429" w14:textId="68EFF94D" w:rsidR="00F42C69" w:rsidRDefault="00B9640C" w:rsidP="00947314">
      <w:pPr>
        <w:pStyle w:val="NoSpacing"/>
        <w:ind w:left="360"/>
        <w:jc w:val="center"/>
        <w:rPr>
          <w:rFonts w:ascii="Times New Roman" w:hAnsi="Times New Roman" w:cs="Times New Roman"/>
          <w:i/>
          <w:sz w:val="24"/>
          <w:highlight w:val="green"/>
        </w:rPr>
      </w:pPr>
      <w:commentRangeStart w:id="24"/>
      <w:r>
        <w:rPr>
          <w:rFonts w:ascii="Times New Roman" w:hAnsi="Times New Roman" w:cs="Times New Roman"/>
          <w:i/>
          <w:noProof/>
          <w:sz w:val="24"/>
          <w:shd w:val="clear" w:color="auto" w:fill="000000" w:themeFill="text1"/>
        </w:rPr>
        <w:drawing>
          <wp:inline distT="0" distB="0" distL="0" distR="0" wp14:anchorId="38D8BF97" wp14:editId="7EC819B7">
            <wp:extent cx="5943600" cy="59436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w="19050">
                      <a:solidFill>
                        <a:schemeClr val="tx1"/>
                      </a:solidFill>
                    </a:ln>
                  </pic:spPr>
                </pic:pic>
              </a:graphicData>
            </a:graphic>
          </wp:inline>
        </w:drawing>
      </w:r>
      <w:commentRangeEnd w:id="24"/>
      <w:r w:rsidR="006341F2">
        <w:rPr>
          <w:rStyle w:val="CommentReference"/>
        </w:rPr>
        <w:commentReference w:id="24"/>
      </w:r>
    </w:p>
    <w:p w14:paraId="13E1BA4C" w14:textId="77777777" w:rsidR="00947314" w:rsidRPr="000903A9" w:rsidRDefault="00947314" w:rsidP="00B9640C">
      <w:pPr>
        <w:pStyle w:val="NoSpacing"/>
        <w:rPr>
          <w:rFonts w:ascii="Times New Roman" w:hAnsi="Times New Roman" w:cs="Times New Roman"/>
          <w:i/>
          <w:sz w:val="24"/>
          <w:highlight w:val="darkCyan"/>
        </w:rPr>
      </w:pPr>
    </w:p>
    <w:p w14:paraId="3288A9F2" w14:textId="1B946BEF" w:rsidR="00F42C69" w:rsidRDefault="00F42C69" w:rsidP="00AF7295">
      <w:pPr>
        <w:pStyle w:val="NoSpacing"/>
        <w:ind w:left="360"/>
        <w:jc w:val="both"/>
        <w:rPr>
          <w:rFonts w:ascii="Times New Roman" w:hAnsi="Times New Roman" w:cs="Times New Roman"/>
          <w:i/>
          <w:sz w:val="24"/>
        </w:rPr>
      </w:pPr>
      <w:r w:rsidRPr="00FF7685">
        <w:rPr>
          <w:rFonts w:ascii="Times New Roman" w:hAnsi="Times New Roman" w:cs="Times New Roman"/>
          <w:i/>
          <w:sz w:val="24"/>
        </w:rPr>
        <w:t xml:space="preserve">As the reviewer anticipated, </w:t>
      </w:r>
      <w:commentRangeStart w:id="25"/>
      <w:r w:rsidR="00490CE2" w:rsidRPr="00FF7685">
        <w:rPr>
          <w:rFonts w:ascii="Times New Roman" w:hAnsi="Times New Roman" w:cs="Times New Roman"/>
          <w:i/>
          <w:sz w:val="24"/>
        </w:rPr>
        <w:t xml:space="preserve">model fit is not as good as </w:t>
      </w:r>
      <w:r w:rsidR="004D3E81" w:rsidRPr="00FF7685">
        <w:rPr>
          <w:rFonts w:ascii="Times New Roman" w:hAnsi="Times New Roman" w:cs="Times New Roman"/>
          <w:i/>
          <w:sz w:val="24"/>
        </w:rPr>
        <w:t xml:space="preserve">we </w:t>
      </w:r>
      <w:r w:rsidR="00490CE2" w:rsidRPr="00FF7685">
        <w:rPr>
          <w:rFonts w:ascii="Times New Roman" w:hAnsi="Times New Roman" w:cs="Times New Roman"/>
          <w:i/>
          <w:sz w:val="24"/>
        </w:rPr>
        <w:t>declared in the manuscrip</w:t>
      </w:r>
      <w:r w:rsidR="0099008B">
        <w:rPr>
          <w:rFonts w:ascii="Times New Roman" w:hAnsi="Times New Roman" w:cs="Times New Roman"/>
          <w:i/>
          <w:sz w:val="24"/>
        </w:rPr>
        <w:t>t</w:t>
      </w:r>
      <w:r w:rsidR="00490CE2" w:rsidRPr="00FF7685">
        <w:rPr>
          <w:rFonts w:ascii="Times New Roman" w:hAnsi="Times New Roman" w:cs="Times New Roman"/>
          <w:i/>
          <w:sz w:val="24"/>
        </w:rPr>
        <w:t>, with r</w:t>
      </w:r>
      <w:r w:rsidR="00490CE2" w:rsidRPr="00FF7685">
        <w:rPr>
          <w:rFonts w:ascii="Times New Roman" w:hAnsi="Times New Roman" w:cs="Times New Roman"/>
          <w:i/>
          <w:sz w:val="24"/>
          <w:vertAlign w:val="superscript"/>
        </w:rPr>
        <w:t xml:space="preserve">2 </w:t>
      </w:r>
      <w:r w:rsidR="00490CE2" w:rsidRPr="00FF7685">
        <w:rPr>
          <w:rFonts w:ascii="Times New Roman" w:hAnsi="Times New Roman" w:cs="Times New Roman"/>
          <w:i/>
          <w:sz w:val="24"/>
        </w:rPr>
        <w:t xml:space="preserve">of 0.50 </w:t>
      </w:r>
      <w:r w:rsidR="00FF7685">
        <w:rPr>
          <w:rFonts w:ascii="Times New Roman" w:hAnsi="Times New Roman" w:cs="Times New Roman"/>
          <w:i/>
          <w:sz w:val="24"/>
        </w:rPr>
        <w:t>across all three models.</w:t>
      </w:r>
      <w:commentRangeEnd w:id="25"/>
      <w:r w:rsidR="00285497">
        <w:rPr>
          <w:rStyle w:val="CommentReference"/>
        </w:rPr>
        <w:commentReference w:id="25"/>
      </w:r>
      <w:r w:rsidR="00FF7685">
        <w:rPr>
          <w:rFonts w:ascii="Times New Roman" w:hAnsi="Times New Roman" w:cs="Times New Roman"/>
          <w:i/>
          <w:sz w:val="24"/>
        </w:rPr>
        <w:t xml:space="preserve"> There is near identical model fit across all three tests, with </w:t>
      </w:r>
      <w:r w:rsidR="004D3E81" w:rsidRPr="00FF7685">
        <w:rPr>
          <w:rFonts w:ascii="Times New Roman" w:hAnsi="Times New Roman" w:cs="Times New Roman"/>
          <w:i/>
          <w:sz w:val="24"/>
        </w:rPr>
        <w:t xml:space="preserve">the additive model in </w:t>
      </w:r>
      <w:r w:rsidR="00FF7685">
        <w:rPr>
          <w:rFonts w:ascii="Times New Roman" w:hAnsi="Times New Roman" w:cs="Times New Roman"/>
          <w:i/>
          <w:sz w:val="24"/>
        </w:rPr>
        <w:t>test 2 yielding</w:t>
      </w:r>
      <w:r w:rsidR="00490CE2" w:rsidRPr="00FF7685">
        <w:rPr>
          <w:rFonts w:ascii="Times New Roman" w:hAnsi="Times New Roman" w:cs="Times New Roman"/>
          <w:i/>
          <w:sz w:val="24"/>
        </w:rPr>
        <w:t xml:space="preserve"> statistical coefficients that are virtually identical to those derived from our geomorphic assumptions</w:t>
      </w:r>
      <w:r w:rsidR="004D3E81" w:rsidRPr="00FF7685">
        <w:rPr>
          <w:rFonts w:ascii="Times New Roman" w:hAnsi="Times New Roman" w:cs="Times New Roman"/>
          <w:i/>
          <w:sz w:val="24"/>
        </w:rPr>
        <w:t xml:space="preserve"> in test 1</w:t>
      </w:r>
      <w:r w:rsidR="00490CE2" w:rsidRPr="00FF7685">
        <w:rPr>
          <w:rFonts w:ascii="Times New Roman" w:hAnsi="Times New Roman" w:cs="Times New Roman"/>
          <w:i/>
          <w:sz w:val="24"/>
        </w:rPr>
        <w:t xml:space="preserve"> (see the table </w:t>
      </w:r>
      <w:r w:rsidR="00FF7685">
        <w:rPr>
          <w:rFonts w:ascii="Times New Roman" w:hAnsi="Times New Roman" w:cs="Times New Roman"/>
          <w:i/>
          <w:sz w:val="24"/>
        </w:rPr>
        <w:t>below). This confirms</w:t>
      </w:r>
      <w:r w:rsidR="00490CE2" w:rsidRPr="00FF7685">
        <w:rPr>
          <w:rFonts w:ascii="Times New Roman" w:hAnsi="Times New Roman" w:cs="Times New Roman"/>
          <w:i/>
          <w:sz w:val="24"/>
        </w:rPr>
        <w:t xml:space="preserve"> our </w:t>
      </w:r>
      <w:r w:rsidR="001227D1" w:rsidRPr="00FF7685">
        <w:rPr>
          <w:rFonts w:ascii="Times New Roman" w:hAnsi="Times New Roman" w:cs="Times New Roman"/>
          <w:i/>
          <w:sz w:val="24"/>
        </w:rPr>
        <w:lastRenderedPageBreak/>
        <w:t>initial choice to use theoretically-defensible coefficients</w:t>
      </w:r>
      <w:r w:rsidR="00490CE2" w:rsidRPr="00FF7685">
        <w:rPr>
          <w:rFonts w:ascii="Times New Roman" w:hAnsi="Times New Roman" w:cs="Times New Roman"/>
          <w:i/>
          <w:sz w:val="24"/>
        </w:rPr>
        <w:t>.</w:t>
      </w:r>
      <w:r w:rsidR="005515E5" w:rsidRPr="00FF7685">
        <w:rPr>
          <w:rFonts w:ascii="Times New Roman" w:hAnsi="Times New Roman" w:cs="Times New Roman"/>
          <w:i/>
          <w:sz w:val="24"/>
        </w:rPr>
        <w:t xml:space="preserve"> This also means that the Bayesian model shift</w:t>
      </w:r>
      <w:r w:rsidR="00145026" w:rsidRPr="00FF7685">
        <w:rPr>
          <w:rFonts w:ascii="Times New Roman" w:hAnsi="Times New Roman" w:cs="Times New Roman"/>
          <w:i/>
          <w:sz w:val="24"/>
        </w:rPr>
        <w:t>s</w:t>
      </w:r>
      <w:r w:rsidR="005515E5" w:rsidRPr="00FF7685">
        <w:rPr>
          <w:rFonts w:ascii="Times New Roman" w:hAnsi="Times New Roman" w:cs="Times New Roman"/>
          <w:i/>
          <w:sz w:val="24"/>
        </w:rPr>
        <w:t xml:space="preserve"> very little</w:t>
      </w:r>
      <w:r w:rsidR="00FF7685">
        <w:rPr>
          <w:rFonts w:ascii="Times New Roman" w:hAnsi="Times New Roman" w:cs="Times New Roman"/>
          <w:i/>
          <w:sz w:val="24"/>
        </w:rPr>
        <w:t xml:space="preserve"> from prior to posterior</w:t>
      </w:r>
      <w:r w:rsidR="00F9788D" w:rsidRPr="00FF7685">
        <w:rPr>
          <w:rFonts w:ascii="Times New Roman" w:hAnsi="Times New Roman" w:cs="Times New Roman"/>
          <w:i/>
          <w:sz w:val="24"/>
        </w:rPr>
        <w:t>.</w:t>
      </w:r>
    </w:p>
    <w:p w14:paraId="63A896AE" w14:textId="1FA947ED" w:rsidR="001C5A89" w:rsidRDefault="001C5A89" w:rsidP="00AF7295">
      <w:pPr>
        <w:pStyle w:val="NoSpacing"/>
        <w:ind w:left="360"/>
        <w:jc w:val="both"/>
        <w:rPr>
          <w:rFonts w:ascii="Times New Roman" w:hAnsi="Times New Roman" w:cs="Times New Roman"/>
          <w:i/>
          <w:sz w:val="24"/>
        </w:rPr>
      </w:pPr>
    </w:p>
    <w:p w14:paraId="3C3915AE" w14:textId="77777777" w:rsidR="001C5A89" w:rsidRPr="00FF7685" w:rsidRDefault="001C5A89" w:rsidP="00AF7295">
      <w:pPr>
        <w:pStyle w:val="NoSpacing"/>
        <w:ind w:left="360"/>
        <w:jc w:val="both"/>
        <w:rPr>
          <w:rFonts w:ascii="Times New Roman" w:hAnsi="Times New Roman" w:cs="Times New Roman"/>
          <w:i/>
          <w:sz w:val="24"/>
        </w:rPr>
      </w:pPr>
    </w:p>
    <w:tbl>
      <w:tblPr>
        <w:tblStyle w:val="TableGrid"/>
        <w:tblW w:w="0" w:type="auto"/>
        <w:tblInd w:w="360" w:type="dxa"/>
        <w:shd w:val="clear" w:color="auto" w:fill="FFFFFF" w:themeFill="background1"/>
        <w:tblLook w:val="04A0" w:firstRow="1" w:lastRow="0" w:firstColumn="1" w:lastColumn="0" w:noHBand="0" w:noVBand="1"/>
      </w:tblPr>
      <w:tblGrid>
        <w:gridCol w:w="2695"/>
        <w:gridCol w:w="1530"/>
        <w:gridCol w:w="1890"/>
        <w:gridCol w:w="2875"/>
      </w:tblGrid>
      <w:tr w:rsidR="005A6432" w:rsidRPr="00FF7685" w14:paraId="2577C21B" w14:textId="49F705F9" w:rsidTr="00AC6E8F">
        <w:tc>
          <w:tcPr>
            <w:tcW w:w="2695" w:type="dxa"/>
            <w:shd w:val="clear" w:color="auto" w:fill="FFFFFF" w:themeFill="background1"/>
          </w:tcPr>
          <w:p w14:paraId="117F3CEA" w14:textId="0BD055E4" w:rsidR="005A6432" w:rsidRPr="001C5A89" w:rsidRDefault="005A6432" w:rsidP="00AF7295">
            <w:pPr>
              <w:pStyle w:val="NoSpacing"/>
              <w:jc w:val="both"/>
              <w:rPr>
                <w:rFonts w:ascii="Times New Roman" w:hAnsi="Times New Roman" w:cs="Times New Roman"/>
                <w:b/>
                <w:sz w:val="24"/>
              </w:rPr>
            </w:pPr>
          </w:p>
        </w:tc>
        <w:tc>
          <w:tcPr>
            <w:tcW w:w="1530" w:type="dxa"/>
            <w:shd w:val="clear" w:color="auto" w:fill="FFFFFF" w:themeFill="background1"/>
          </w:tcPr>
          <w:p w14:paraId="59508B16" w14:textId="7502BAA1" w:rsidR="005A6432" w:rsidRPr="001C5A89" w:rsidRDefault="005A6432" w:rsidP="00AF7295">
            <w:pPr>
              <w:pStyle w:val="NoSpacing"/>
              <w:jc w:val="both"/>
              <w:rPr>
                <w:rFonts w:ascii="Times New Roman" w:hAnsi="Times New Roman" w:cs="Times New Roman"/>
                <w:b/>
                <w:sz w:val="24"/>
              </w:rPr>
            </w:pPr>
            <w:r w:rsidRPr="001C5A89">
              <w:rPr>
                <w:rFonts w:ascii="Times New Roman" w:hAnsi="Times New Roman" w:cs="Times New Roman"/>
                <w:b/>
                <w:sz w:val="24"/>
              </w:rPr>
              <w:t>Test 1</w:t>
            </w:r>
          </w:p>
        </w:tc>
        <w:tc>
          <w:tcPr>
            <w:tcW w:w="1890" w:type="dxa"/>
            <w:shd w:val="clear" w:color="auto" w:fill="FFFFFF" w:themeFill="background1"/>
          </w:tcPr>
          <w:p w14:paraId="01F4C009" w14:textId="5040EA8D" w:rsidR="005A6432" w:rsidRPr="001C5A89" w:rsidRDefault="005A6432" w:rsidP="00AF7295">
            <w:pPr>
              <w:pStyle w:val="NoSpacing"/>
              <w:jc w:val="both"/>
              <w:rPr>
                <w:rFonts w:ascii="Times New Roman" w:hAnsi="Times New Roman" w:cs="Times New Roman"/>
                <w:b/>
                <w:sz w:val="24"/>
              </w:rPr>
            </w:pPr>
            <w:r w:rsidRPr="001C5A89">
              <w:rPr>
                <w:rFonts w:ascii="Times New Roman" w:hAnsi="Times New Roman" w:cs="Times New Roman"/>
                <w:b/>
                <w:sz w:val="24"/>
              </w:rPr>
              <w:t>Test 2</w:t>
            </w:r>
          </w:p>
        </w:tc>
        <w:tc>
          <w:tcPr>
            <w:tcW w:w="2875" w:type="dxa"/>
            <w:shd w:val="clear" w:color="auto" w:fill="FFFFFF" w:themeFill="background1"/>
          </w:tcPr>
          <w:p w14:paraId="24AD063D" w14:textId="0AD6417D" w:rsidR="005A6432" w:rsidRPr="001C5A89" w:rsidRDefault="005A6432" w:rsidP="00AF7295">
            <w:pPr>
              <w:pStyle w:val="NoSpacing"/>
              <w:jc w:val="both"/>
              <w:rPr>
                <w:rFonts w:ascii="Times New Roman" w:hAnsi="Times New Roman" w:cs="Times New Roman"/>
                <w:b/>
                <w:sz w:val="24"/>
              </w:rPr>
            </w:pPr>
            <w:r w:rsidRPr="001C5A89">
              <w:rPr>
                <w:rFonts w:ascii="Times New Roman" w:hAnsi="Times New Roman" w:cs="Times New Roman"/>
                <w:b/>
                <w:sz w:val="24"/>
              </w:rPr>
              <w:t>Test 3</w:t>
            </w:r>
            <w:r w:rsidR="00A06C34" w:rsidRPr="001C5A89">
              <w:rPr>
                <w:rFonts w:ascii="Times New Roman" w:hAnsi="Times New Roman" w:cs="Times New Roman"/>
                <w:b/>
                <w:sz w:val="24"/>
              </w:rPr>
              <w:t xml:space="preserve"> (posterior means)</w:t>
            </w:r>
          </w:p>
        </w:tc>
      </w:tr>
      <w:tr w:rsidR="00CE0628" w:rsidRPr="00FF7685" w14:paraId="3379D4E6" w14:textId="77777777" w:rsidTr="00AC6E8F">
        <w:tc>
          <w:tcPr>
            <w:tcW w:w="2695" w:type="dxa"/>
            <w:shd w:val="clear" w:color="auto" w:fill="FFFFFF" w:themeFill="background1"/>
          </w:tcPr>
          <w:p w14:paraId="5CC77246" w14:textId="0197E303" w:rsidR="00CE0628" w:rsidRPr="001C5A89" w:rsidRDefault="00000000" w:rsidP="00CE0628">
            <w:pPr>
              <w:pStyle w:val="NoSpacing"/>
              <w:jc w:val="both"/>
              <w:rPr>
                <w:rFonts w:ascii="Times New Roman" w:hAnsi="Times New Roman" w:cs="Times New Roman"/>
                <w:b/>
                <w:sz w:val="24"/>
              </w:rPr>
            </w:pPr>
            <m:oMathPara>
              <m:oMath>
                <m:sSub>
                  <m:sSubPr>
                    <m:ctrlPr>
                      <w:rPr>
                        <w:rFonts w:ascii="Cambria Math" w:hAnsi="Cambria Math"/>
                        <w:b/>
                      </w:rPr>
                    </m:ctrlPr>
                  </m:sSubPr>
                  <m:e>
                    <m:r>
                      <m:rPr>
                        <m:sty m:val="b"/>
                      </m:rPr>
                      <w:rPr>
                        <w:rFonts w:ascii="Cambria Math" w:hAnsi="Cambria Math"/>
                      </w:rPr>
                      <m:t>α</m:t>
                    </m:r>
                  </m:e>
                  <m:sub>
                    <m:r>
                      <m:rPr>
                        <m:sty m:val="b"/>
                      </m:rPr>
                      <w:rPr>
                        <w:rFonts w:ascii="Cambria Math" w:hAnsi="Cambria Math"/>
                      </w:rPr>
                      <m:t>1</m:t>
                    </m:r>
                  </m:sub>
                </m:sSub>
              </m:oMath>
            </m:oMathPara>
          </w:p>
        </w:tc>
        <w:tc>
          <w:tcPr>
            <w:tcW w:w="1530" w:type="dxa"/>
            <w:shd w:val="clear" w:color="auto" w:fill="FFFFFF" w:themeFill="background1"/>
          </w:tcPr>
          <w:p w14:paraId="6A77C550" w14:textId="35E924B5" w:rsidR="00CE0628" w:rsidRPr="00FF7685" w:rsidRDefault="00CE0628" w:rsidP="00CE0628">
            <w:pPr>
              <w:pStyle w:val="NoSpacing"/>
              <w:jc w:val="both"/>
              <w:rPr>
                <w:rFonts w:ascii="Times New Roman" w:hAnsi="Times New Roman" w:cs="Times New Roman"/>
                <w:i/>
                <w:sz w:val="24"/>
              </w:rPr>
            </w:pPr>
            <w:r>
              <w:rPr>
                <w:rFonts w:ascii="Times New Roman" w:hAnsi="Times New Roman" w:cs="Times New Roman"/>
                <w:i/>
                <w:sz w:val="24"/>
              </w:rPr>
              <w:t>7/16 =</w:t>
            </w:r>
            <w:r w:rsidRPr="00FF7685">
              <w:rPr>
                <w:rFonts w:ascii="Times New Roman" w:hAnsi="Times New Roman" w:cs="Times New Roman"/>
                <w:i/>
                <w:sz w:val="24"/>
              </w:rPr>
              <w:t>0.44</w:t>
            </w:r>
          </w:p>
        </w:tc>
        <w:tc>
          <w:tcPr>
            <w:tcW w:w="1890" w:type="dxa"/>
            <w:shd w:val="clear" w:color="auto" w:fill="FFFFFF" w:themeFill="background1"/>
          </w:tcPr>
          <w:p w14:paraId="0FD97EC2" w14:textId="4C31F6E4" w:rsidR="00CE0628" w:rsidRPr="00FF7685" w:rsidRDefault="00CE0628" w:rsidP="00CE0628">
            <w:pPr>
              <w:pStyle w:val="NoSpacing"/>
              <w:jc w:val="both"/>
              <w:rPr>
                <w:rFonts w:ascii="Times New Roman" w:hAnsi="Times New Roman" w:cs="Times New Roman"/>
                <w:i/>
                <w:sz w:val="24"/>
              </w:rPr>
            </w:pPr>
            <w:r w:rsidRPr="00FF7685">
              <w:rPr>
                <w:rFonts w:ascii="Times New Roman" w:hAnsi="Times New Roman" w:cs="Times New Roman"/>
                <w:i/>
                <w:sz w:val="24"/>
              </w:rPr>
              <w:t>0.42</w:t>
            </w:r>
          </w:p>
        </w:tc>
        <w:tc>
          <w:tcPr>
            <w:tcW w:w="2875" w:type="dxa"/>
            <w:shd w:val="clear" w:color="auto" w:fill="FFFFFF" w:themeFill="background1"/>
          </w:tcPr>
          <w:p w14:paraId="25E09326" w14:textId="576A7966" w:rsidR="00CE0628" w:rsidRPr="00FF7685" w:rsidRDefault="00CE0628" w:rsidP="00CE0628">
            <w:pPr>
              <w:pStyle w:val="NoSpacing"/>
              <w:jc w:val="both"/>
              <w:rPr>
                <w:rFonts w:ascii="Times New Roman" w:hAnsi="Times New Roman" w:cs="Times New Roman"/>
                <w:i/>
                <w:sz w:val="24"/>
              </w:rPr>
            </w:pPr>
            <w:r w:rsidRPr="00FF7685">
              <w:rPr>
                <w:rFonts w:ascii="Times New Roman" w:hAnsi="Times New Roman" w:cs="Times New Roman"/>
                <w:i/>
                <w:sz w:val="24"/>
              </w:rPr>
              <w:t>0.43</w:t>
            </w:r>
          </w:p>
        </w:tc>
      </w:tr>
      <w:tr w:rsidR="00CE0628" w:rsidRPr="00FF7685" w14:paraId="09B22E90" w14:textId="5E9DDD69" w:rsidTr="00AC6E8F">
        <w:tc>
          <w:tcPr>
            <w:tcW w:w="2695" w:type="dxa"/>
            <w:shd w:val="clear" w:color="auto" w:fill="FFFFFF" w:themeFill="background1"/>
          </w:tcPr>
          <w:p w14:paraId="58CAAB25" w14:textId="5D2CD91E" w:rsidR="00CE0628" w:rsidRPr="001C5A89" w:rsidRDefault="00000000" w:rsidP="00CE0628">
            <w:pPr>
              <w:pStyle w:val="NoSpacing"/>
              <w:jc w:val="both"/>
              <w:rPr>
                <w:rFonts w:ascii="Times New Roman" w:hAnsi="Times New Roman" w:cs="Times New Roman"/>
                <w:b/>
                <w:sz w:val="24"/>
              </w:rPr>
            </w:pPr>
            <m:oMathPara>
              <m:oMath>
                <m:sSub>
                  <m:sSubPr>
                    <m:ctrlPr>
                      <w:rPr>
                        <w:rFonts w:ascii="Cambria Math" w:hAnsi="Cambria Math"/>
                        <w:b/>
                      </w:rPr>
                    </m:ctrlPr>
                  </m:sSubPr>
                  <m:e>
                    <m:r>
                      <m:rPr>
                        <m:sty m:val="b"/>
                      </m:rPr>
                      <w:rPr>
                        <w:rFonts w:ascii="Cambria Math" w:hAnsi="Cambria Math"/>
                      </w:rPr>
                      <m:t>α</m:t>
                    </m:r>
                  </m:e>
                  <m:sub>
                    <m:r>
                      <m:rPr>
                        <m:sty m:val="b"/>
                      </m:rPr>
                      <w:rPr>
                        <w:rFonts w:ascii="Cambria Math" w:hAnsi="Cambria Math"/>
                      </w:rPr>
                      <m:t>2</m:t>
                    </m:r>
                  </m:sub>
                </m:sSub>
              </m:oMath>
            </m:oMathPara>
          </w:p>
        </w:tc>
        <w:tc>
          <w:tcPr>
            <w:tcW w:w="1530" w:type="dxa"/>
            <w:shd w:val="clear" w:color="auto" w:fill="FFFFFF" w:themeFill="background1"/>
          </w:tcPr>
          <w:p w14:paraId="721487A6" w14:textId="326CB1BD" w:rsidR="00CE0628" w:rsidRPr="00FF7685" w:rsidRDefault="00E81E5F" w:rsidP="00CE0628">
            <w:pPr>
              <w:pStyle w:val="NoSpacing"/>
              <w:jc w:val="both"/>
              <w:rPr>
                <w:rFonts w:ascii="Times New Roman" w:hAnsi="Times New Roman" w:cs="Times New Roman"/>
                <w:i/>
                <w:sz w:val="24"/>
              </w:rPr>
            </w:pPr>
            <w:r>
              <w:rPr>
                <w:rFonts w:ascii="Times New Roman" w:hAnsi="Times New Roman" w:cs="Times New Roman"/>
                <w:i/>
                <w:sz w:val="24"/>
              </w:rPr>
              <w:t>1/4</w:t>
            </w:r>
            <w:r w:rsidR="00CE0628">
              <w:rPr>
                <w:rFonts w:ascii="Times New Roman" w:hAnsi="Times New Roman" w:cs="Times New Roman"/>
                <w:i/>
                <w:sz w:val="24"/>
              </w:rPr>
              <w:t xml:space="preserve"> = </w:t>
            </w:r>
            <w:r w:rsidR="00CE0628" w:rsidRPr="00FF7685">
              <w:rPr>
                <w:rFonts w:ascii="Times New Roman" w:hAnsi="Times New Roman" w:cs="Times New Roman"/>
                <w:i/>
                <w:sz w:val="24"/>
              </w:rPr>
              <w:t>0.25</w:t>
            </w:r>
          </w:p>
        </w:tc>
        <w:tc>
          <w:tcPr>
            <w:tcW w:w="1890" w:type="dxa"/>
            <w:shd w:val="clear" w:color="auto" w:fill="FFFFFF" w:themeFill="background1"/>
          </w:tcPr>
          <w:p w14:paraId="18A4EA03" w14:textId="2CCDABBB" w:rsidR="00CE0628" w:rsidRPr="00FF7685" w:rsidRDefault="00CE0628" w:rsidP="00CE0628">
            <w:pPr>
              <w:pStyle w:val="NoSpacing"/>
              <w:jc w:val="both"/>
              <w:rPr>
                <w:rFonts w:ascii="Times New Roman" w:hAnsi="Times New Roman" w:cs="Times New Roman"/>
                <w:i/>
                <w:sz w:val="24"/>
              </w:rPr>
            </w:pPr>
            <w:r w:rsidRPr="00FF7685">
              <w:rPr>
                <w:rFonts w:ascii="Times New Roman" w:hAnsi="Times New Roman" w:cs="Times New Roman"/>
                <w:i/>
                <w:sz w:val="24"/>
              </w:rPr>
              <w:t>0.32</w:t>
            </w:r>
          </w:p>
        </w:tc>
        <w:tc>
          <w:tcPr>
            <w:tcW w:w="2875" w:type="dxa"/>
            <w:shd w:val="clear" w:color="auto" w:fill="FFFFFF" w:themeFill="background1"/>
          </w:tcPr>
          <w:p w14:paraId="6943FDB4" w14:textId="0DF03BA3" w:rsidR="00CE0628" w:rsidRPr="00FF7685" w:rsidRDefault="00CE0628" w:rsidP="00CE0628">
            <w:pPr>
              <w:pStyle w:val="NoSpacing"/>
              <w:jc w:val="both"/>
              <w:rPr>
                <w:rFonts w:ascii="Times New Roman" w:hAnsi="Times New Roman" w:cs="Times New Roman"/>
                <w:i/>
                <w:sz w:val="24"/>
              </w:rPr>
            </w:pPr>
            <w:r w:rsidRPr="00FF7685">
              <w:rPr>
                <w:rFonts w:ascii="Times New Roman" w:hAnsi="Times New Roman" w:cs="Times New Roman"/>
                <w:i/>
                <w:sz w:val="24"/>
              </w:rPr>
              <w:t>0.3</w:t>
            </w:r>
            <w:r w:rsidR="00B26ED6">
              <w:rPr>
                <w:rFonts w:ascii="Times New Roman" w:hAnsi="Times New Roman" w:cs="Times New Roman"/>
                <w:i/>
                <w:sz w:val="24"/>
              </w:rPr>
              <w:t>1</w:t>
            </w:r>
          </w:p>
        </w:tc>
      </w:tr>
      <w:tr w:rsidR="00CE0628" w:rsidRPr="00FF7685" w14:paraId="7AD3D773" w14:textId="4CA1E9BB" w:rsidTr="00AC6E8F">
        <w:tc>
          <w:tcPr>
            <w:tcW w:w="2695" w:type="dxa"/>
            <w:shd w:val="clear" w:color="auto" w:fill="FFFFFF" w:themeFill="background1"/>
          </w:tcPr>
          <w:p w14:paraId="4B784B72" w14:textId="653E12E8" w:rsidR="00CE0628" w:rsidRPr="001C5A89" w:rsidRDefault="00000000" w:rsidP="00CE0628">
            <w:pPr>
              <w:pStyle w:val="NoSpacing"/>
              <w:jc w:val="both"/>
              <w:rPr>
                <w:rFonts w:ascii="Times New Roman" w:hAnsi="Times New Roman" w:cs="Times New Roman"/>
                <w:b/>
                <w:sz w:val="24"/>
              </w:rPr>
            </w:pPr>
            <m:oMathPara>
              <m:oMath>
                <m:sSub>
                  <m:sSubPr>
                    <m:ctrlPr>
                      <w:rPr>
                        <w:rFonts w:ascii="Cambria Math" w:hAnsi="Cambria Math"/>
                        <w:b/>
                      </w:rPr>
                    </m:ctrlPr>
                  </m:sSubPr>
                  <m:e>
                    <m:r>
                      <m:rPr>
                        <m:sty m:val="b"/>
                      </m:rPr>
                      <w:rPr>
                        <w:rFonts w:ascii="Cambria Math" w:hAnsi="Cambria Math"/>
                      </w:rPr>
                      <m:t>α</m:t>
                    </m:r>
                  </m:e>
                  <m:sub>
                    <m:r>
                      <m:rPr>
                        <m:sty m:val="b"/>
                      </m:rPr>
                      <w:rPr>
                        <w:rFonts w:ascii="Cambria Math" w:hAnsi="Cambria Math"/>
                      </w:rPr>
                      <m:t>3</m:t>
                    </m:r>
                  </m:sub>
                </m:sSub>
              </m:oMath>
            </m:oMathPara>
          </w:p>
        </w:tc>
        <w:tc>
          <w:tcPr>
            <w:tcW w:w="1530" w:type="dxa"/>
            <w:shd w:val="clear" w:color="auto" w:fill="FFFFFF" w:themeFill="background1"/>
          </w:tcPr>
          <w:p w14:paraId="60F32449" w14:textId="6FBB3439" w:rsidR="00CE0628" w:rsidRPr="00FF7685" w:rsidRDefault="00CE0628" w:rsidP="00CE0628">
            <w:pPr>
              <w:pStyle w:val="NoSpacing"/>
              <w:jc w:val="both"/>
              <w:rPr>
                <w:rFonts w:ascii="Times New Roman" w:hAnsi="Times New Roman" w:cs="Times New Roman"/>
                <w:i/>
                <w:sz w:val="24"/>
              </w:rPr>
            </w:pPr>
            <w:r>
              <w:rPr>
                <w:rFonts w:ascii="Times New Roman" w:hAnsi="Times New Roman" w:cs="Times New Roman"/>
                <w:i/>
                <w:sz w:val="24"/>
              </w:rPr>
              <w:t xml:space="preserve">9/16 = </w:t>
            </w:r>
            <w:r w:rsidRPr="00FF7685">
              <w:rPr>
                <w:rFonts w:ascii="Times New Roman" w:hAnsi="Times New Roman" w:cs="Times New Roman"/>
                <w:i/>
                <w:sz w:val="24"/>
              </w:rPr>
              <w:t>0.56</w:t>
            </w:r>
          </w:p>
        </w:tc>
        <w:tc>
          <w:tcPr>
            <w:tcW w:w="1890" w:type="dxa"/>
            <w:shd w:val="clear" w:color="auto" w:fill="FFFFFF" w:themeFill="background1"/>
          </w:tcPr>
          <w:p w14:paraId="6AC3F67C" w14:textId="7BCF5368" w:rsidR="00CE0628" w:rsidRPr="00FF7685" w:rsidRDefault="00CE0628" w:rsidP="00CE0628">
            <w:pPr>
              <w:pStyle w:val="NoSpacing"/>
              <w:jc w:val="both"/>
              <w:rPr>
                <w:rFonts w:ascii="Times New Roman" w:hAnsi="Times New Roman" w:cs="Times New Roman"/>
                <w:i/>
                <w:sz w:val="24"/>
              </w:rPr>
            </w:pPr>
            <w:r w:rsidRPr="00FF7685">
              <w:rPr>
                <w:rFonts w:ascii="Times New Roman" w:hAnsi="Times New Roman" w:cs="Times New Roman"/>
                <w:i/>
                <w:sz w:val="24"/>
              </w:rPr>
              <w:t>0.50</w:t>
            </w:r>
          </w:p>
        </w:tc>
        <w:tc>
          <w:tcPr>
            <w:tcW w:w="2875" w:type="dxa"/>
            <w:shd w:val="clear" w:color="auto" w:fill="FFFFFF" w:themeFill="background1"/>
          </w:tcPr>
          <w:p w14:paraId="7A908BAA" w14:textId="2E3297B4" w:rsidR="00CE0628" w:rsidRPr="00FF7685" w:rsidRDefault="00CE0628" w:rsidP="00CE0628">
            <w:pPr>
              <w:pStyle w:val="NoSpacing"/>
              <w:jc w:val="both"/>
              <w:rPr>
                <w:rFonts w:ascii="Times New Roman" w:hAnsi="Times New Roman" w:cs="Times New Roman"/>
                <w:i/>
                <w:sz w:val="24"/>
              </w:rPr>
            </w:pPr>
            <w:r w:rsidRPr="00FF7685">
              <w:rPr>
                <w:rFonts w:ascii="Times New Roman" w:hAnsi="Times New Roman" w:cs="Times New Roman"/>
                <w:i/>
                <w:sz w:val="24"/>
              </w:rPr>
              <w:t>0.5</w:t>
            </w:r>
            <w:r w:rsidR="00397C3D">
              <w:rPr>
                <w:rFonts w:ascii="Times New Roman" w:hAnsi="Times New Roman" w:cs="Times New Roman"/>
                <w:i/>
                <w:sz w:val="24"/>
              </w:rPr>
              <w:t>2</w:t>
            </w:r>
          </w:p>
        </w:tc>
      </w:tr>
      <w:tr w:rsidR="00CE0628" w:rsidRPr="00FF7685" w14:paraId="02A57701" w14:textId="77777777" w:rsidTr="00AC6E8F">
        <w:tc>
          <w:tcPr>
            <w:tcW w:w="2695" w:type="dxa"/>
            <w:shd w:val="clear" w:color="auto" w:fill="FFFFFF" w:themeFill="background1"/>
          </w:tcPr>
          <w:p w14:paraId="7C2216C0" w14:textId="5F6C8197" w:rsidR="00CE0628" w:rsidRPr="001C5A89" w:rsidRDefault="00000000" w:rsidP="00BD487D">
            <w:pPr>
              <w:pStyle w:val="NoSpacing"/>
              <w:jc w:val="center"/>
              <w:rPr>
                <w:rFonts w:ascii="Times New Roman" w:hAnsi="Times New Roman" w:cs="Times New Roman"/>
                <w:b/>
                <w:sz w:val="24"/>
              </w:rPr>
            </w:pPr>
            <m:oMath>
              <m:sSub>
                <m:sSubPr>
                  <m:ctrlPr>
                    <w:rPr>
                      <w:rFonts w:ascii="Cambria Math" w:hAnsi="Cambria Math"/>
                      <w:b/>
                    </w:rPr>
                  </m:ctrlPr>
                </m:sSubPr>
                <m:e>
                  <m:r>
                    <m:rPr>
                      <m:sty m:val="b"/>
                    </m:rPr>
                    <w:rPr>
                      <w:rFonts w:ascii="Cambria Math" w:hAnsi="Cambria Math"/>
                    </w:rPr>
                    <m:t>β</m:t>
                  </m:r>
                </m:e>
                <m:sub>
                  <m:r>
                    <m:rPr>
                      <m:sty m:val="b"/>
                    </m:rPr>
                    <w:rPr>
                      <w:rFonts w:ascii="Cambria Math" w:hAnsi="Cambria Math"/>
                    </w:rPr>
                    <m:t>1</m:t>
                  </m:r>
                </m:sub>
              </m:sSub>
            </m:oMath>
            <w:r w:rsidR="00BD487D" w:rsidRPr="001C5A89">
              <w:rPr>
                <w:rFonts w:ascii="Times New Roman" w:eastAsiaTheme="minorEastAsia" w:hAnsi="Times New Roman" w:cs="Times New Roman"/>
                <w:b/>
              </w:rPr>
              <w:t xml:space="preserve"> (</w:t>
            </w:r>
            <w:proofErr w:type="gramStart"/>
            <w:r w:rsidR="000D1801">
              <w:rPr>
                <w:rFonts w:ascii="Times New Roman" w:eastAsiaTheme="minorEastAsia" w:hAnsi="Times New Roman" w:cs="Times New Roman"/>
                <w:b/>
              </w:rPr>
              <w:t>natural</w:t>
            </w:r>
            <w:proofErr w:type="gramEnd"/>
            <w:r w:rsidR="000D1801">
              <w:rPr>
                <w:rFonts w:ascii="Times New Roman" w:eastAsiaTheme="minorEastAsia" w:hAnsi="Times New Roman" w:cs="Times New Roman"/>
                <w:b/>
              </w:rPr>
              <w:t xml:space="preserve"> log</w:t>
            </w:r>
            <w:r w:rsidR="00BD487D" w:rsidRPr="001C5A89">
              <w:rPr>
                <w:rFonts w:ascii="Times New Roman" w:eastAsiaTheme="minorEastAsia" w:hAnsi="Times New Roman" w:cs="Times New Roman"/>
                <w:b/>
              </w:rPr>
              <w:t xml:space="preserve"> space)</w:t>
            </w:r>
          </w:p>
        </w:tc>
        <w:tc>
          <w:tcPr>
            <w:tcW w:w="1530" w:type="dxa"/>
            <w:shd w:val="clear" w:color="auto" w:fill="FFFFFF" w:themeFill="background1"/>
          </w:tcPr>
          <w:p w14:paraId="42CFC560" w14:textId="75D4DC1D" w:rsidR="00CE0628" w:rsidRPr="00FF7685" w:rsidRDefault="00CE0628" w:rsidP="00CE0628">
            <w:pPr>
              <w:pStyle w:val="NoSpacing"/>
              <w:jc w:val="both"/>
              <w:rPr>
                <w:rFonts w:ascii="Times New Roman" w:hAnsi="Times New Roman" w:cs="Times New Roman"/>
                <w:i/>
                <w:sz w:val="24"/>
              </w:rPr>
            </w:pPr>
            <w:r w:rsidRPr="00FF7685">
              <w:rPr>
                <w:rFonts w:ascii="Times New Roman" w:hAnsi="Times New Roman" w:cs="Times New Roman"/>
                <w:i/>
                <w:sz w:val="24"/>
              </w:rPr>
              <w:t>3.85</w:t>
            </w:r>
          </w:p>
        </w:tc>
        <w:tc>
          <w:tcPr>
            <w:tcW w:w="1890" w:type="dxa"/>
            <w:shd w:val="clear" w:color="auto" w:fill="FFFFFF" w:themeFill="background1"/>
          </w:tcPr>
          <w:p w14:paraId="37D3D702" w14:textId="7095811B" w:rsidR="00CE0628" w:rsidRPr="00FF7685" w:rsidRDefault="00CE0628" w:rsidP="00CE0628">
            <w:pPr>
              <w:pStyle w:val="NoSpacing"/>
              <w:jc w:val="both"/>
              <w:rPr>
                <w:rFonts w:ascii="Times New Roman" w:hAnsi="Times New Roman" w:cs="Times New Roman"/>
                <w:i/>
                <w:sz w:val="24"/>
              </w:rPr>
            </w:pPr>
            <w:r w:rsidRPr="00FF7685">
              <w:rPr>
                <w:rFonts w:ascii="Times New Roman" w:hAnsi="Times New Roman" w:cs="Times New Roman"/>
                <w:i/>
                <w:sz w:val="24"/>
              </w:rPr>
              <w:t>3.85</w:t>
            </w:r>
          </w:p>
        </w:tc>
        <w:tc>
          <w:tcPr>
            <w:tcW w:w="2875" w:type="dxa"/>
            <w:shd w:val="clear" w:color="auto" w:fill="FFFFFF" w:themeFill="background1"/>
          </w:tcPr>
          <w:p w14:paraId="54EC271D" w14:textId="3ED25936" w:rsidR="00CE0628" w:rsidRPr="00FF7685" w:rsidRDefault="004F631C" w:rsidP="00CE0628">
            <w:pPr>
              <w:pStyle w:val="NoSpacing"/>
              <w:jc w:val="both"/>
              <w:rPr>
                <w:rFonts w:ascii="Times New Roman" w:hAnsi="Times New Roman" w:cs="Times New Roman"/>
                <w:i/>
                <w:sz w:val="24"/>
              </w:rPr>
            </w:pPr>
            <w:r>
              <w:rPr>
                <w:rFonts w:ascii="Times New Roman" w:hAnsi="Times New Roman" w:cs="Times New Roman"/>
                <w:i/>
                <w:sz w:val="24"/>
              </w:rPr>
              <w:t>3.89</w:t>
            </w:r>
          </w:p>
        </w:tc>
      </w:tr>
    </w:tbl>
    <w:p w14:paraId="76728124" w14:textId="77777777" w:rsidR="00490CE2" w:rsidRPr="00FF7685" w:rsidRDefault="00490CE2" w:rsidP="00AF7295">
      <w:pPr>
        <w:pStyle w:val="NoSpacing"/>
        <w:ind w:left="360"/>
        <w:jc w:val="both"/>
        <w:rPr>
          <w:rFonts w:ascii="Times New Roman" w:hAnsi="Times New Roman" w:cs="Times New Roman"/>
          <w:i/>
          <w:sz w:val="24"/>
        </w:rPr>
      </w:pPr>
    </w:p>
    <w:p w14:paraId="0D2E2D18" w14:textId="401330DD" w:rsidR="00702ED4" w:rsidRDefault="00637573" w:rsidP="00AF7295">
      <w:pPr>
        <w:pStyle w:val="NoSpacing"/>
        <w:ind w:left="360"/>
        <w:jc w:val="both"/>
        <w:rPr>
          <w:rFonts w:ascii="Times New Roman" w:hAnsi="Times New Roman" w:cs="Times New Roman"/>
          <w:i/>
          <w:sz w:val="24"/>
        </w:rPr>
      </w:pPr>
      <w:commentRangeStart w:id="26"/>
      <w:r w:rsidRPr="00FF7685">
        <w:rPr>
          <w:rFonts w:ascii="Times New Roman" w:hAnsi="Times New Roman" w:cs="Times New Roman"/>
          <w:i/>
          <w:sz w:val="24"/>
        </w:rPr>
        <w:t xml:space="preserve">After performing these tests, </w:t>
      </w:r>
      <w:r w:rsidR="00340078" w:rsidRPr="00FF7685">
        <w:rPr>
          <w:rFonts w:ascii="Times New Roman" w:hAnsi="Times New Roman" w:cs="Times New Roman"/>
          <w:i/>
          <w:sz w:val="24"/>
        </w:rPr>
        <w:t xml:space="preserve">we have chosen to implement the Bayesian regression model (test 3) in the manuscript and BIKER. Aside </w:t>
      </w:r>
      <w:r w:rsidR="0087564B" w:rsidRPr="00FF7685">
        <w:rPr>
          <w:rFonts w:ascii="Times New Roman" w:hAnsi="Times New Roman" w:cs="Times New Roman"/>
          <w:i/>
          <w:sz w:val="24"/>
        </w:rPr>
        <w:t xml:space="preserve">from an explicit accounting </w:t>
      </w:r>
      <w:r w:rsidR="00256895" w:rsidRPr="00FF7685">
        <w:rPr>
          <w:rFonts w:ascii="Times New Roman" w:hAnsi="Times New Roman" w:cs="Times New Roman"/>
          <w:i/>
          <w:sz w:val="24"/>
        </w:rPr>
        <w:t>for</w:t>
      </w:r>
      <w:r w:rsidR="0087564B" w:rsidRPr="00FF7685">
        <w:rPr>
          <w:rFonts w:ascii="Times New Roman" w:hAnsi="Times New Roman" w:cs="Times New Roman"/>
          <w:i/>
          <w:sz w:val="24"/>
        </w:rPr>
        <w:t xml:space="preserve"> </w:t>
      </w:r>
      <w:r w:rsidR="00256895" w:rsidRPr="00FF7685">
        <w:rPr>
          <w:rFonts w:ascii="Times New Roman" w:hAnsi="Times New Roman" w:cs="Times New Roman"/>
          <w:i/>
          <w:sz w:val="24"/>
        </w:rPr>
        <w:t>b</w:t>
      </w:r>
      <w:r w:rsidR="0087564B" w:rsidRPr="00FF7685">
        <w:rPr>
          <w:rFonts w:ascii="Times New Roman" w:hAnsi="Times New Roman" w:cs="Times New Roman"/>
          <w:i/>
          <w:sz w:val="24"/>
        </w:rPr>
        <w:t xml:space="preserve">oth our prior knowledge </w:t>
      </w:r>
      <w:r w:rsidR="008C1BE9" w:rsidRPr="00FF7685">
        <w:rPr>
          <w:rFonts w:ascii="Times New Roman" w:hAnsi="Times New Roman" w:cs="Times New Roman"/>
          <w:i/>
          <w:sz w:val="24"/>
        </w:rPr>
        <w:t>and</w:t>
      </w:r>
      <w:r w:rsidR="0087564B" w:rsidRPr="00FF7685">
        <w:rPr>
          <w:rFonts w:ascii="Times New Roman" w:hAnsi="Times New Roman" w:cs="Times New Roman"/>
          <w:i/>
          <w:sz w:val="24"/>
        </w:rPr>
        <w:t xml:space="preserve"> what the data suggests, this mode</w:t>
      </w:r>
      <w:r w:rsidR="008C1BE9" w:rsidRPr="00FF7685">
        <w:rPr>
          <w:rFonts w:ascii="Times New Roman" w:hAnsi="Times New Roman" w:cs="Times New Roman"/>
          <w:i/>
          <w:sz w:val="24"/>
        </w:rPr>
        <w:t>l</w:t>
      </w:r>
      <w:r w:rsidR="0087564B" w:rsidRPr="00FF7685">
        <w:rPr>
          <w:rFonts w:ascii="Times New Roman" w:hAnsi="Times New Roman" w:cs="Times New Roman"/>
          <w:i/>
          <w:sz w:val="24"/>
        </w:rPr>
        <w:t xml:space="preserve"> </w:t>
      </w:r>
      <w:r w:rsidR="00AF7295" w:rsidRPr="00FF7685">
        <w:rPr>
          <w:rFonts w:ascii="Times New Roman" w:hAnsi="Times New Roman" w:cs="Times New Roman"/>
          <w:i/>
          <w:sz w:val="24"/>
        </w:rPr>
        <w:t xml:space="preserve">also </w:t>
      </w:r>
      <w:r w:rsidR="0014570D" w:rsidRPr="00FF7685">
        <w:rPr>
          <w:rFonts w:ascii="Times New Roman" w:hAnsi="Times New Roman" w:cs="Times New Roman"/>
          <w:i/>
          <w:sz w:val="24"/>
        </w:rPr>
        <w:t>conveniently</w:t>
      </w:r>
      <w:r w:rsidR="00AF7295" w:rsidRPr="00FF7685">
        <w:rPr>
          <w:rFonts w:ascii="Times New Roman" w:hAnsi="Times New Roman" w:cs="Times New Roman"/>
          <w:i/>
          <w:sz w:val="24"/>
        </w:rPr>
        <w:t xml:space="preserve"> infers </w:t>
      </w:r>
      <w:r w:rsidR="0087564B" w:rsidRPr="00FF7685">
        <w:rPr>
          <w:rFonts w:ascii="Times New Roman" w:hAnsi="Times New Roman" w:cs="Times New Roman"/>
          <w:i/>
          <w:sz w:val="24"/>
        </w:rPr>
        <w:t xml:space="preserve">the </w:t>
      </w:r>
      <w:r w:rsidR="00AF7295" w:rsidRPr="00FF7685">
        <w:rPr>
          <w:rFonts w:ascii="Times New Roman" w:hAnsi="Times New Roman" w:cs="Times New Roman"/>
          <w:i/>
          <w:sz w:val="24"/>
        </w:rPr>
        <w:t xml:space="preserve">uncertainty </w:t>
      </w:r>
      <w:r w:rsidR="0087564B" w:rsidRPr="00FF7685">
        <w:rPr>
          <w:rFonts w:ascii="Times New Roman" w:hAnsi="Times New Roman" w:cs="Times New Roman"/>
          <w:i/>
          <w:sz w:val="24"/>
        </w:rPr>
        <w:t>for</w:t>
      </w:r>
      <w:r w:rsidR="00AF7295" w:rsidRPr="00FF7685">
        <w:rPr>
          <w:rFonts w:ascii="Times New Roman" w:hAnsi="Times New Roman" w:cs="Times New Roman"/>
          <w:i/>
          <w:sz w:val="24"/>
        </w:rPr>
        <w:t xml:space="preserve"> </w:t>
      </w:r>
      <w:r w:rsidR="00782C47">
        <w:rPr>
          <w:rFonts w:ascii="Times New Roman" w:hAnsi="Times New Roman" w:cs="Times New Roman"/>
          <w:i/>
          <w:sz w:val="24"/>
        </w:rPr>
        <w:t xml:space="preserve">model </w:t>
      </w:r>
      <w:r w:rsidR="00AF7295" w:rsidRPr="00FF7685">
        <w:rPr>
          <w:rFonts w:ascii="Times New Roman" w:hAnsi="Times New Roman" w:cs="Times New Roman"/>
          <w:i/>
          <w:sz w:val="24"/>
        </w:rPr>
        <w:t>k</w:t>
      </w:r>
      <w:r w:rsidR="00AF7295" w:rsidRPr="00FF7685">
        <w:rPr>
          <w:rFonts w:ascii="Times New Roman" w:hAnsi="Times New Roman" w:cs="Times New Roman"/>
          <w:i/>
          <w:sz w:val="24"/>
          <w:vertAlign w:val="subscript"/>
        </w:rPr>
        <w:t>600</w:t>
      </w:r>
      <w:r w:rsidR="00782C47">
        <w:rPr>
          <w:rFonts w:ascii="Times New Roman" w:hAnsi="Times New Roman" w:cs="Times New Roman"/>
          <w:i/>
          <w:sz w:val="24"/>
          <w:vertAlign w:val="subscript"/>
        </w:rPr>
        <w:t xml:space="preserve"> </w:t>
      </w:r>
      <w:r w:rsidR="00782C47">
        <w:rPr>
          <w:rFonts w:ascii="Times New Roman" w:hAnsi="Times New Roman" w:cs="Times New Roman"/>
          <w:i/>
          <w:sz w:val="24"/>
        </w:rPr>
        <w:t>(</w:t>
      </w:r>
      <m:oMath>
        <m:sSub>
          <m:sSubPr>
            <m:ctrlPr>
              <w:rPr>
                <w:rFonts w:ascii="Cambria Math" w:hAnsi="Cambria Math" w:cs="Times New Roman"/>
                <w:i/>
                <w:sz w:val="24"/>
              </w:rPr>
            </m:ctrlPr>
          </m:sSubPr>
          <m:e>
            <m:r>
              <w:rPr>
                <w:rFonts w:ascii="Cambria Math" w:hAnsi="Cambria Math" w:cs="Times New Roman"/>
                <w:sz w:val="24"/>
              </w:rPr>
              <m:t>σ</m:t>
            </m:r>
          </m:e>
          <m:sub>
            <m:r>
              <w:rPr>
                <w:rFonts w:ascii="Cambria Math" w:hAnsi="Cambria Math" w:cs="Times New Roman"/>
                <w:sz w:val="24"/>
              </w:rPr>
              <m:t>LM</m:t>
            </m:r>
          </m:sub>
        </m:sSub>
      </m:oMath>
      <w:r w:rsidR="00782C47">
        <w:rPr>
          <w:rFonts w:ascii="Times New Roman" w:eastAsiaTheme="minorEastAsia" w:hAnsi="Times New Roman" w:cs="Times New Roman"/>
          <w:i/>
          <w:sz w:val="24"/>
        </w:rPr>
        <w:t>)</w:t>
      </w:r>
      <w:r w:rsidR="004114FC">
        <w:rPr>
          <w:rFonts w:ascii="Times New Roman" w:hAnsi="Times New Roman" w:cs="Times New Roman"/>
          <w:i/>
          <w:sz w:val="24"/>
        </w:rPr>
        <w:t xml:space="preserve">, which </w:t>
      </w:r>
      <w:r w:rsidR="0087564B" w:rsidRPr="00FF7685">
        <w:rPr>
          <w:rFonts w:ascii="Times New Roman" w:hAnsi="Times New Roman" w:cs="Times New Roman"/>
          <w:i/>
          <w:sz w:val="24"/>
        </w:rPr>
        <w:t xml:space="preserve">is a required </w:t>
      </w:r>
      <w:r w:rsidR="000B7797" w:rsidRPr="00FF7685">
        <w:rPr>
          <w:rFonts w:ascii="Times New Roman" w:hAnsi="Times New Roman" w:cs="Times New Roman"/>
          <w:i/>
          <w:sz w:val="24"/>
        </w:rPr>
        <w:t xml:space="preserve">input </w:t>
      </w:r>
      <w:r w:rsidR="008C1BE9" w:rsidRPr="00FF7685">
        <w:rPr>
          <w:rFonts w:ascii="Times New Roman" w:hAnsi="Times New Roman" w:cs="Times New Roman"/>
          <w:i/>
          <w:sz w:val="24"/>
        </w:rPr>
        <w:t xml:space="preserve">parameter for </w:t>
      </w:r>
      <w:r w:rsidR="000B7797" w:rsidRPr="00FF7685">
        <w:rPr>
          <w:rFonts w:ascii="Times New Roman" w:hAnsi="Times New Roman" w:cs="Times New Roman"/>
          <w:i/>
          <w:sz w:val="24"/>
        </w:rPr>
        <w:t>BIKER</w:t>
      </w:r>
      <w:r w:rsidR="004114FC">
        <w:rPr>
          <w:rFonts w:ascii="Times New Roman" w:hAnsi="Times New Roman" w:cs="Times New Roman"/>
          <w:i/>
          <w:sz w:val="24"/>
        </w:rPr>
        <w:t>. P</w:t>
      </w:r>
      <w:r w:rsidR="000B7797" w:rsidRPr="00FF7685">
        <w:rPr>
          <w:rFonts w:ascii="Times New Roman" w:hAnsi="Times New Roman" w:cs="Times New Roman"/>
          <w:i/>
          <w:sz w:val="24"/>
        </w:rPr>
        <w:t>reviously</w:t>
      </w:r>
      <w:r w:rsidR="004114FC">
        <w:rPr>
          <w:rFonts w:ascii="Times New Roman" w:hAnsi="Times New Roman" w:cs="Times New Roman"/>
          <w:i/>
          <w:sz w:val="24"/>
        </w:rPr>
        <w:t>,</w:t>
      </w:r>
      <w:r w:rsidR="000B7797" w:rsidRPr="00FF7685">
        <w:rPr>
          <w:rFonts w:ascii="Times New Roman" w:hAnsi="Times New Roman" w:cs="Times New Roman"/>
          <w:i/>
          <w:sz w:val="24"/>
        </w:rPr>
        <w:t xml:space="preserve"> we </w:t>
      </w:r>
      <w:r w:rsidR="00E81E5F">
        <w:rPr>
          <w:rFonts w:ascii="Times New Roman" w:hAnsi="Times New Roman" w:cs="Times New Roman"/>
          <w:i/>
          <w:sz w:val="24"/>
        </w:rPr>
        <w:t>simply</w:t>
      </w:r>
      <w:r w:rsidR="008C1BE9" w:rsidRPr="00FF7685">
        <w:rPr>
          <w:rFonts w:ascii="Times New Roman" w:hAnsi="Times New Roman" w:cs="Times New Roman"/>
          <w:i/>
          <w:sz w:val="24"/>
        </w:rPr>
        <w:t xml:space="preserve"> </w:t>
      </w:r>
      <w:r w:rsidR="000B7797" w:rsidRPr="00FF7685">
        <w:rPr>
          <w:rFonts w:ascii="Times New Roman" w:hAnsi="Times New Roman" w:cs="Times New Roman"/>
          <w:i/>
          <w:sz w:val="24"/>
        </w:rPr>
        <w:t xml:space="preserve">set a reasonable </w:t>
      </w:r>
      <w:r w:rsidR="00FF7685">
        <w:rPr>
          <w:rFonts w:ascii="Times New Roman" w:hAnsi="Times New Roman" w:cs="Times New Roman"/>
          <w:i/>
          <w:sz w:val="24"/>
        </w:rPr>
        <w:t>value</w:t>
      </w:r>
      <w:r w:rsidR="000B7797" w:rsidRPr="00FF7685">
        <w:rPr>
          <w:rFonts w:ascii="Times New Roman" w:hAnsi="Times New Roman" w:cs="Times New Roman"/>
          <w:i/>
          <w:sz w:val="24"/>
        </w:rPr>
        <w:t xml:space="preserve"> (0.30 in </w:t>
      </w:r>
      <w:r w:rsidR="000D1801">
        <w:rPr>
          <w:rFonts w:ascii="Times New Roman" w:hAnsi="Times New Roman" w:cs="Times New Roman"/>
          <w:i/>
          <w:sz w:val="24"/>
        </w:rPr>
        <w:t xml:space="preserve">natural </w:t>
      </w:r>
      <w:r w:rsidR="000B7797" w:rsidRPr="00FF7685">
        <w:rPr>
          <w:rFonts w:ascii="Times New Roman" w:hAnsi="Times New Roman" w:cs="Times New Roman"/>
          <w:i/>
          <w:sz w:val="24"/>
        </w:rPr>
        <w:t>l</w:t>
      </w:r>
      <w:r w:rsidR="000D1801">
        <w:rPr>
          <w:rFonts w:ascii="Times New Roman" w:hAnsi="Times New Roman" w:cs="Times New Roman"/>
          <w:i/>
          <w:sz w:val="24"/>
        </w:rPr>
        <w:t>og</w:t>
      </w:r>
      <w:r w:rsidR="000B7797" w:rsidRPr="00FF7685">
        <w:rPr>
          <w:rFonts w:ascii="Times New Roman" w:hAnsi="Times New Roman" w:cs="Times New Roman"/>
          <w:i/>
          <w:sz w:val="24"/>
        </w:rPr>
        <w:t xml:space="preserve"> space)</w:t>
      </w:r>
      <w:r w:rsidR="008C1BE9" w:rsidRPr="00FF7685">
        <w:rPr>
          <w:rFonts w:ascii="Times New Roman" w:hAnsi="Times New Roman" w:cs="Times New Roman"/>
          <w:i/>
          <w:sz w:val="24"/>
        </w:rPr>
        <w:t xml:space="preserve">. Now, we </w:t>
      </w:r>
      <w:r w:rsidR="000D1801" w:rsidRPr="00FF7685">
        <w:rPr>
          <w:rFonts w:ascii="Times New Roman" w:hAnsi="Times New Roman" w:cs="Times New Roman"/>
          <w:i/>
          <w:sz w:val="24"/>
        </w:rPr>
        <w:t>can</w:t>
      </w:r>
      <w:r w:rsidR="008C1BE9" w:rsidRPr="00FF7685">
        <w:rPr>
          <w:rFonts w:ascii="Times New Roman" w:hAnsi="Times New Roman" w:cs="Times New Roman"/>
          <w:i/>
          <w:sz w:val="24"/>
        </w:rPr>
        <w:t xml:space="preserve"> </w:t>
      </w:r>
      <w:r w:rsidR="000B7797" w:rsidRPr="00FF7685">
        <w:rPr>
          <w:rFonts w:ascii="Times New Roman" w:hAnsi="Times New Roman" w:cs="Times New Roman"/>
          <w:i/>
          <w:sz w:val="24"/>
        </w:rPr>
        <w:t>explicit</w:t>
      </w:r>
      <w:r w:rsidR="008C1BE9" w:rsidRPr="00FF7685">
        <w:rPr>
          <w:rFonts w:ascii="Times New Roman" w:hAnsi="Times New Roman" w:cs="Times New Roman"/>
          <w:i/>
          <w:sz w:val="24"/>
        </w:rPr>
        <w:t>ly</w:t>
      </w:r>
      <w:r w:rsidR="000B7797" w:rsidRPr="00FF7685">
        <w:rPr>
          <w:rFonts w:ascii="Times New Roman" w:hAnsi="Times New Roman" w:cs="Times New Roman"/>
          <w:i/>
          <w:sz w:val="24"/>
        </w:rPr>
        <w:t xml:space="preserve"> estimate </w:t>
      </w:r>
      <w:r w:rsidR="008C1BE9" w:rsidRPr="00FF7685">
        <w:rPr>
          <w:rFonts w:ascii="Times New Roman" w:hAnsi="Times New Roman" w:cs="Times New Roman"/>
          <w:i/>
          <w:sz w:val="24"/>
        </w:rPr>
        <w:t xml:space="preserve">this parameter using </w:t>
      </w:r>
      <w:r w:rsidR="00702ED4" w:rsidRPr="00FF7685">
        <w:rPr>
          <w:rFonts w:ascii="Times New Roman" w:hAnsi="Times New Roman" w:cs="Times New Roman"/>
          <w:i/>
          <w:sz w:val="24"/>
        </w:rPr>
        <w:t>the Test 3 model</w:t>
      </w:r>
      <w:r w:rsidR="00FF7685">
        <w:rPr>
          <w:rFonts w:ascii="Times New Roman" w:hAnsi="Times New Roman" w:cs="Times New Roman"/>
          <w:i/>
          <w:sz w:val="24"/>
        </w:rPr>
        <w:t>, obtaining a posterior mean l</w:t>
      </w:r>
      <w:r w:rsidR="000D1801">
        <w:rPr>
          <w:rFonts w:ascii="Times New Roman" w:hAnsi="Times New Roman" w:cs="Times New Roman"/>
          <w:i/>
          <w:sz w:val="24"/>
        </w:rPr>
        <w:t>og</w:t>
      </w:r>
      <w:r w:rsidR="006A3687">
        <w:rPr>
          <w:rFonts w:ascii="Times New Roman" w:hAnsi="Times New Roman" w:cs="Times New Roman"/>
          <w:i/>
          <w:sz w:val="24"/>
        </w:rPr>
        <w:t>(</w:t>
      </w:r>
      <w:r w:rsidR="00FF7685">
        <w:rPr>
          <w:rFonts w:ascii="Times New Roman" w:hAnsi="Times New Roman" w:cs="Times New Roman"/>
          <w:i/>
          <w:sz w:val="24"/>
        </w:rPr>
        <w:t>k</w:t>
      </w:r>
      <w:r w:rsidR="00FF7685">
        <w:rPr>
          <w:rFonts w:ascii="Times New Roman" w:hAnsi="Times New Roman" w:cs="Times New Roman"/>
          <w:i/>
          <w:sz w:val="24"/>
          <w:vertAlign w:val="subscript"/>
        </w:rPr>
        <w:t>600</w:t>
      </w:r>
      <w:r w:rsidR="006A3687" w:rsidRPr="006A3687">
        <w:rPr>
          <w:rFonts w:ascii="Times New Roman" w:hAnsi="Times New Roman" w:cs="Times New Roman"/>
          <w:sz w:val="24"/>
        </w:rPr>
        <w:t>)</w:t>
      </w:r>
      <w:r w:rsidR="00FF7685">
        <w:rPr>
          <w:rFonts w:ascii="Times New Roman" w:hAnsi="Times New Roman" w:cs="Times New Roman"/>
          <w:i/>
          <w:sz w:val="24"/>
          <w:vertAlign w:val="subscript"/>
        </w:rPr>
        <w:t xml:space="preserve"> </w:t>
      </w:r>
      <w:r w:rsidR="00FF7685">
        <w:rPr>
          <w:rFonts w:ascii="Times New Roman" w:hAnsi="Times New Roman" w:cs="Times New Roman"/>
          <w:i/>
          <w:sz w:val="24"/>
        </w:rPr>
        <w:t>uncertainty of</w:t>
      </w:r>
      <w:r w:rsidR="00702ED4" w:rsidRPr="00FF7685">
        <w:rPr>
          <w:rFonts w:ascii="Times New Roman" w:hAnsi="Times New Roman" w:cs="Times New Roman"/>
          <w:i/>
          <w:sz w:val="24"/>
        </w:rPr>
        <w:t xml:space="preserve"> </w:t>
      </w:r>
      <w:r w:rsidR="00766D5B">
        <w:rPr>
          <w:rFonts w:ascii="Times New Roman" w:hAnsi="Times New Roman" w:cs="Times New Roman"/>
          <w:i/>
          <w:sz w:val="24"/>
        </w:rPr>
        <w:t>0.</w:t>
      </w:r>
      <w:r w:rsidR="006A3687">
        <w:rPr>
          <w:rFonts w:ascii="Times New Roman" w:hAnsi="Times New Roman" w:cs="Times New Roman"/>
          <w:i/>
          <w:sz w:val="24"/>
        </w:rPr>
        <w:t>58</w:t>
      </w:r>
      <w:r w:rsidR="000B7797" w:rsidRPr="00FF7685">
        <w:rPr>
          <w:rFonts w:ascii="Times New Roman" w:hAnsi="Times New Roman" w:cs="Times New Roman"/>
          <w:i/>
          <w:sz w:val="24"/>
        </w:rPr>
        <w:t>.</w:t>
      </w:r>
      <w:commentRangeEnd w:id="26"/>
      <w:r w:rsidR="00285497">
        <w:rPr>
          <w:rStyle w:val="CommentReference"/>
        </w:rPr>
        <w:commentReference w:id="26"/>
      </w:r>
    </w:p>
    <w:p w14:paraId="6190E081" w14:textId="641E3B3E" w:rsidR="00702ED4" w:rsidRPr="00FF7685" w:rsidRDefault="00702ED4" w:rsidP="006A3687">
      <w:pPr>
        <w:pStyle w:val="NoSpacing"/>
        <w:jc w:val="both"/>
        <w:rPr>
          <w:rFonts w:ascii="Times New Roman" w:hAnsi="Times New Roman" w:cs="Times New Roman"/>
          <w:i/>
          <w:sz w:val="24"/>
        </w:rPr>
      </w:pPr>
    </w:p>
    <w:p w14:paraId="1F2D8721" w14:textId="21517CF3" w:rsidR="00AF7295" w:rsidRPr="00FF7685" w:rsidRDefault="000B7797" w:rsidP="00AF7295">
      <w:pPr>
        <w:pStyle w:val="NoSpacing"/>
        <w:ind w:left="360"/>
        <w:jc w:val="both"/>
        <w:rPr>
          <w:rFonts w:ascii="Times New Roman" w:hAnsi="Times New Roman" w:cs="Times New Roman"/>
          <w:i/>
          <w:sz w:val="24"/>
        </w:rPr>
      </w:pPr>
      <w:r w:rsidRPr="00FF7685">
        <w:rPr>
          <w:rFonts w:ascii="Times New Roman" w:hAnsi="Times New Roman" w:cs="Times New Roman"/>
          <w:i/>
          <w:sz w:val="24"/>
        </w:rPr>
        <w:t xml:space="preserve">We again thank the reviewer for </w:t>
      </w:r>
      <w:r w:rsidR="00796955" w:rsidRPr="00FF7685">
        <w:rPr>
          <w:rFonts w:ascii="Times New Roman" w:hAnsi="Times New Roman" w:cs="Times New Roman"/>
          <w:i/>
          <w:sz w:val="24"/>
        </w:rPr>
        <w:t xml:space="preserve">suggesting a revisit to these model choices, as we believe this </w:t>
      </w:r>
      <w:r w:rsidR="00B41C4A">
        <w:rPr>
          <w:rFonts w:ascii="Times New Roman" w:hAnsi="Times New Roman" w:cs="Times New Roman"/>
          <w:i/>
          <w:sz w:val="24"/>
        </w:rPr>
        <w:t>updated model</w:t>
      </w:r>
      <w:r w:rsidR="00796955" w:rsidRPr="00FF7685">
        <w:rPr>
          <w:rFonts w:ascii="Times New Roman" w:hAnsi="Times New Roman" w:cs="Times New Roman"/>
          <w:i/>
          <w:sz w:val="24"/>
        </w:rPr>
        <w:t xml:space="preserve"> to be a significantly better argument on both theoretical and empirical grounds.</w:t>
      </w:r>
    </w:p>
    <w:p w14:paraId="592E36E4" w14:textId="5CFC9BD9" w:rsidR="00313767" w:rsidRPr="00B81890" w:rsidRDefault="00313767" w:rsidP="00AF7295">
      <w:pPr>
        <w:pStyle w:val="NoSpacing"/>
        <w:ind w:left="360"/>
        <w:jc w:val="both"/>
        <w:rPr>
          <w:rFonts w:ascii="Times New Roman" w:hAnsi="Times New Roman" w:cs="Times New Roman"/>
          <w:i/>
          <w:sz w:val="24"/>
          <w:highlight w:val="yellow"/>
        </w:rPr>
      </w:pPr>
    </w:p>
    <w:p w14:paraId="61F3B78F" w14:textId="6B3C86F1" w:rsidR="00313767" w:rsidRPr="00377257" w:rsidRDefault="00313767" w:rsidP="00AF7295">
      <w:pPr>
        <w:pStyle w:val="NoSpacing"/>
        <w:ind w:left="360"/>
        <w:jc w:val="both"/>
        <w:rPr>
          <w:rFonts w:ascii="Times New Roman" w:hAnsi="Times New Roman" w:cs="Times New Roman"/>
          <w:i/>
          <w:sz w:val="24"/>
          <w:highlight w:val="darkGray"/>
        </w:rPr>
      </w:pPr>
      <w:r w:rsidRPr="00377257">
        <w:rPr>
          <w:rFonts w:ascii="Times New Roman" w:hAnsi="Times New Roman" w:cs="Times New Roman"/>
          <w:i/>
          <w:sz w:val="24"/>
          <w:highlight w:val="darkGray"/>
        </w:rPr>
        <w:t>Changes to the manuscript include the following</w:t>
      </w:r>
    </w:p>
    <w:p w14:paraId="0C11C829" w14:textId="15086951" w:rsidR="001D2CCA" w:rsidRPr="00377257" w:rsidRDefault="001D2CCA" w:rsidP="001D2CCA">
      <w:pPr>
        <w:pStyle w:val="NoSpacing"/>
        <w:numPr>
          <w:ilvl w:val="0"/>
          <w:numId w:val="6"/>
        </w:numPr>
        <w:jc w:val="both"/>
        <w:rPr>
          <w:rFonts w:ascii="Times New Roman" w:hAnsi="Times New Roman" w:cs="Times New Roman"/>
          <w:i/>
          <w:sz w:val="24"/>
          <w:highlight w:val="darkGray"/>
        </w:rPr>
      </w:pPr>
      <w:r w:rsidRPr="00377257">
        <w:rPr>
          <w:rFonts w:ascii="Times New Roman" w:hAnsi="Times New Roman" w:cs="Times New Roman"/>
          <w:i/>
          <w:sz w:val="24"/>
          <w:highlight w:val="darkGray"/>
        </w:rPr>
        <w:t>Updated Equation 7, Figure 2, Figure S1, and Text</w:t>
      </w:r>
      <w:r w:rsidR="00011331" w:rsidRPr="00377257">
        <w:rPr>
          <w:rFonts w:ascii="Times New Roman" w:hAnsi="Times New Roman" w:cs="Times New Roman"/>
          <w:i/>
          <w:sz w:val="24"/>
          <w:highlight w:val="darkGray"/>
        </w:rPr>
        <w:t xml:space="preserve"> S2</w:t>
      </w:r>
      <w:r w:rsidR="00FF7685" w:rsidRPr="00377257">
        <w:rPr>
          <w:rFonts w:ascii="Times New Roman" w:hAnsi="Times New Roman" w:cs="Times New Roman"/>
          <w:i/>
          <w:sz w:val="24"/>
          <w:highlight w:val="darkGray"/>
        </w:rPr>
        <w:t xml:space="preserve"> using the new Bayesian </w:t>
      </w:r>
      <w:r w:rsidR="00700EA7" w:rsidRPr="00377257">
        <w:rPr>
          <w:rFonts w:ascii="Times New Roman" w:hAnsi="Times New Roman" w:cs="Times New Roman"/>
          <w:i/>
          <w:sz w:val="24"/>
          <w:highlight w:val="darkGray"/>
        </w:rPr>
        <w:t>regression</w:t>
      </w:r>
      <w:r w:rsidR="00FF7685" w:rsidRPr="00377257">
        <w:rPr>
          <w:rFonts w:ascii="Times New Roman" w:hAnsi="Times New Roman" w:cs="Times New Roman"/>
          <w:i/>
          <w:sz w:val="24"/>
          <w:highlight w:val="darkGray"/>
        </w:rPr>
        <w:t xml:space="preserve"> model</w:t>
      </w:r>
    </w:p>
    <w:p w14:paraId="54247472" w14:textId="1C7B638B" w:rsidR="0003480B" w:rsidRPr="00377257" w:rsidRDefault="00B93469" w:rsidP="00313767">
      <w:pPr>
        <w:pStyle w:val="NoSpacing"/>
        <w:numPr>
          <w:ilvl w:val="0"/>
          <w:numId w:val="6"/>
        </w:numPr>
        <w:jc w:val="both"/>
        <w:rPr>
          <w:rFonts w:ascii="Times New Roman" w:hAnsi="Times New Roman" w:cs="Times New Roman"/>
          <w:i/>
          <w:sz w:val="24"/>
          <w:highlight w:val="darkGray"/>
        </w:rPr>
      </w:pPr>
      <w:r w:rsidRPr="00377257">
        <w:rPr>
          <w:rFonts w:ascii="Times New Roman" w:hAnsi="Times New Roman" w:cs="Times New Roman"/>
          <w:i/>
          <w:sz w:val="24"/>
          <w:highlight w:val="darkGray"/>
        </w:rPr>
        <w:t xml:space="preserve">Updated </w:t>
      </w:r>
      <w:r w:rsidR="00011331" w:rsidRPr="00377257">
        <w:rPr>
          <w:rFonts w:ascii="Times New Roman" w:hAnsi="Times New Roman" w:cs="Times New Roman"/>
          <w:i/>
          <w:sz w:val="24"/>
          <w:highlight w:val="darkGray"/>
        </w:rPr>
        <w:t>S</w:t>
      </w:r>
      <w:r w:rsidRPr="00377257">
        <w:rPr>
          <w:rFonts w:ascii="Times New Roman" w:hAnsi="Times New Roman" w:cs="Times New Roman"/>
          <w:i/>
          <w:sz w:val="24"/>
          <w:highlight w:val="darkGray"/>
        </w:rPr>
        <w:t>ection 2.4 results</w:t>
      </w:r>
      <w:r w:rsidR="00011331" w:rsidRPr="00377257">
        <w:rPr>
          <w:rFonts w:ascii="Times New Roman" w:hAnsi="Times New Roman" w:cs="Times New Roman"/>
          <w:i/>
          <w:sz w:val="24"/>
          <w:highlight w:val="darkGray"/>
        </w:rPr>
        <w:t xml:space="preserve"> and discussion when necessary</w:t>
      </w:r>
    </w:p>
    <w:p w14:paraId="0D4EF4E1" w14:textId="64FF506D" w:rsidR="00B93469" w:rsidRPr="00377257" w:rsidRDefault="00B93469" w:rsidP="00313767">
      <w:pPr>
        <w:pStyle w:val="NoSpacing"/>
        <w:numPr>
          <w:ilvl w:val="0"/>
          <w:numId w:val="6"/>
        </w:numPr>
        <w:jc w:val="both"/>
        <w:rPr>
          <w:rFonts w:ascii="Times New Roman" w:hAnsi="Times New Roman" w:cs="Times New Roman"/>
          <w:i/>
          <w:sz w:val="24"/>
          <w:highlight w:val="darkGray"/>
        </w:rPr>
      </w:pPr>
      <w:r w:rsidRPr="00377257">
        <w:rPr>
          <w:rFonts w:ascii="Times New Roman" w:hAnsi="Times New Roman" w:cs="Times New Roman"/>
          <w:i/>
          <w:sz w:val="24"/>
          <w:highlight w:val="darkGray"/>
        </w:rPr>
        <w:t xml:space="preserve">Updated all BIKER </w:t>
      </w:r>
      <w:r w:rsidR="00011331" w:rsidRPr="00377257">
        <w:rPr>
          <w:rFonts w:ascii="Times New Roman" w:hAnsi="Times New Roman" w:cs="Times New Roman"/>
          <w:i/>
          <w:sz w:val="24"/>
          <w:highlight w:val="darkGray"/>
        </w:rPr>
        <w:t>validation</w:t>
      </w:r>
      <w:r w:rsidRPr="00377257">
        <w:rPr>
          <w:rFonts w:ascii="Times New Roman" w:hAnsi="Times New Roman" w:cs="Times New Roman"/>
          <w:i/>
          <w:sz w:val="24"/>
          <w:highlight w:val="darkGray"/>
        </w:rPr>
        <w:t xml:space="preserve"> </w:t>
      </w:r>
      <w:r w:rsidR="00FF7685" w:rsidRPr="00377257">
        <w:rPr>
          <w:rFonts w:ascii="Times New Roman" w:hAnsi="Times New Roman" w:cs="Times New Roman"/>
          <w:i/>
          <w:sz w:val="24"/>
          <w:highlight w:val="darkGray"/>
        </w:rPr>
        <w:t xml:space="preserve">results </w:t>
      </w:r>
      <w:r w:rsidR="000B220B" w:rsidRPr="00377257">
        <w:rPr>
          <w:rFonts w:ascii="Times New Roman" w:hAnsi="Times New Roman" w:cs="Times New Roman"/>
          <w:i/>
          <w:sz w:val="24"/>
          <w:highlight w:val="darkGray"/>
        </w:rPr>
        <w:t>presented in figures and text</w:t>
      </w:r>
    </w:p>
    <w:p w14:paraId="1A489BD8" w14:textId="2683D02B" w:rsidR="000B220B" w:rsidRPr="00377257" w:rsidRDefault="000B220B" w:rsidP="00313767">
      <w:pPr>
        <w:pStyle w:val="NoSpacing"/>
        <w:numPr>
          <w:ilvl w:val="0"/>
          <w:numId w:val="6"/>
        </w:numPr>
        <w:jc w:val="both"/>
        <w:rPr>
          <w:rFonts w:ascii="Times New Roman" w:hAnsi="Times New Roman" w:cs="Times New Roman"/>
          <w:i/>
          <w:sz w:val="24"/>
          <w:highlight w:val="darkGray"/>
        </w:rPr>
      </w:pPr>
      <w:r w:rsidRPr="00377257">
        <w:rPr>
          <w:rFonts w:ascii="Times New Roman" w:hAnsi="Times New Roman" w:cs="Times New Roman"/>
          <w:i/>
          <w:sz w:val="24"/>
          <w:highlight w:val="darkGray"/>
        </w:rPr>
        <w:t xml:space="preserve">Updated </w:t>
      </w:r>
      <w:r w:rsidR="0067210F" w:rsidRPr="00377257">
        <w:rPr>
          <w:rFonts w:ascii="Times New Roman" w:hAnsi="Times New Roman" w:cs="Times New Roman"/>
          <w:i/>
          <w:sz w:val="24"/>
          <w:highlight w:val="darkGray"/>
        </w:rPr>
        <w:t>Text S4 to reflect an updated ‘complete BIKER uncertainty’ using the posterior parameter distributions</w:t>
      </w:r>
    </w:p>
    <w:p w14:paraId="29D5C642" w14:textId="782A1885" w:rsidR="006A3687" w:rsidRPr="00377257" w:rsidRDefault="006A3687" w:rsidP="00313767">
      <w:pPr>
        <w:pStyle w:val="NoSpacing"/>
        <w:numPr>
          <w:ilvl w:val="0"/>
          <w:numId w:val="6"/>
        </w:numPr>
        <w:jc w:val="both"/>
        <w:rPr>
          <w:rFonts w:ascii="Times New Roman" w:hAnsi="Times New Roman" w:cs="Times New Roman"/>
          <w:i/>
          <w:sz w:val="24"/>
          <w:highlight w:val="darkGray"/>
        </w:rPr>
      </w:pPr>
      <w:r w:rsidRPr="00377257">
        <w:rPr>
          <w:rFonts w:ascii="Times New Roman" w:hAnsi="Times New Roman" w:cs="Times New Roman"/>
          <w:i/>
          <w:sz w:val="24"/>
          <w:highlight w:val="darkGray"/>
        </w:rPr>
        <w:t xml:space="preserve">Updated all references to </w:t>
      </w:r>
      <m:oMath>
        <m:sSub>
          <m:sSubPr>
            <m:ctrlPr>
              <w:rPr>
                <w:rFonts w:ascii="Cambria Math" w:hAnsi="Cambria Math" w:cs="Times New Roman"/>
                <w:i/>
                <w:sz w:val="24"/>
                <w:highlight w:val="darkGray"/>
              </w:rPr>
            </m:ctrlPr>
          </m:sSubPr>
          <m:e>
            <m:r>
              <w:rPr>
                <w:rFonts w:ascii="Cambria Math" w:hAnsi="Cambria Math" w:cs="Times New Roman"/>
                <w:sz w:val="24"/>
                <w:highlight w:val="darkGray"/>
              </w:rPr>
              <m:t>β</m:t>
            </m:r>
          </m:e>
          <m:sub>
            <m:r>
              <w:rPr>
                <w:rFonts w:ascii="Cambria Math" w:hAnsi="Cambria Math" w:cs="Times New Roman"/>
                <w:sz w:val="24"/>
                <w:highlight w:val="darkGray"/>
              </w:rPr>
              <m:t>1</m:t>
            </m:r>
          </m:sub>
        </m:sSub>
      </m:oMath>
      <w:r w:rsidRPr="00377257">
        <w:rPr>
          <w:rFonts w:ascii="Times New Roman" w:eastAsiaTheme="minorEastAsia" w:hAnsi="Times New Roman" w:cs="Times New Roman"/>
          <w:i/>
          <w:sz w:val="24"/>
          <w:highlight w:val="darkGray"/>
        </w:rPr>
        <w:t>to make clear it is a distribution and not a discrete estimate.</w:t>
      </w:r>
    </w:p>
    <w:p w14:paraId="434C54F3" w14:textId="6E1A9CB1" w:rsidR="004067DC" w:rsidRDefault="004067DC" w:rsidP="000B220B">
      <w:pPr>
        <w:pStyle w:val="NoSpacing"/>
        <w:rPr>
          <w:rFonts w:ascii="Times New Roman" w:hAnsi="Times New Roman" w:cs="Times New Roman"/>
          <w:sz w:val="24"/>
        </w:rPr>
      </w:pPr>
    </w:p>
    <w:p w14:paraId="496ABAAC" w14:textId="1114A1F5" w:rsidR="007845E0" w:rsidRPr="001F2D4A" w:rsidRDefault="008B38E9" w:rsidP="00404B97">
      <w:pPr>
        <w:pStyle w:val="NoSpacing"/>
        <w:numPr>
          <w:ilvl w:val="0"/>
          <w:numId w:val="3"/>
        </w:numPr>
        <w:jc w:val="both"/>
        <w:rPr>
          <w:rFonts w:ascii="Times New Roman" w:hAnsi="Times New Roman" w:cs="Times New Roman"/>
          <w:sz w:val="24"/>
          <w:highlight w:val="darkCyan"/>
        </w:rPr>
      </w:pPr>
      <w:r w:rsidRPr="001F2D4A">
        <w:rPr>
          <w:rFonts w:ascii="Times New Roman" w:hAnsi="Times New Roman" w:cs="Times New Roman"/>
          <w:sz w:val="24"/>
          <w:highlight w:val="darkCyan"/>
        </w:rPr>
        <w:t xml:space="preserve">I am bit confused by the likelihood equation (10). i.e., I assume it is a likelihood in which guess it would read as " the data are normally distributed with a mean equal to </w:t>
      </w:r>
      <w:proofErr w:type="gramStart"/>
      <w:r w:rsidRPr="001F2D4A">
        <w:rPr>
          <w:rFonts w:ascii="Times New Roman" w:hAnsi="Times New Roman" w:cs="Times New Roman"/>
          <w:sz w:val="24"/>
          <w:highlight w:val="darkCyan"/>
        </w:rPr>
        <w:t>f(</w:t>
      </w:r>
      <w:proofErr w:type="gramEnd"/>
      <w:r w:rsidRPr="001F2D4A">
        <w:rPr>
          <w:rFonts w:ascii="Times New Roman" w:hAnsi="Times New Roman" w:cs="Times New Roman"/>
          <w:sz w:val="24"/>
          <w:highlight w:val="darkCyan"/>
        </w:rPr>
        <w:t>\theta, X) and a standard deviation \sigma{k600}, but the way the different parameters fall on different sides of the ~ are not clear</w:t>
      </w:r>
      <w:r w:rsidR="000544CD" w:rsidRPr="001F2D4A">
        <w:rPr>
          <w:rFonts w:ascii="Times New Roman" w:hAnsi="Times New Roman" w:cs="Times New Roman"/>
          <w:sz w:val="24"/>
          <w:highlight w:val="darkCyan"/>
        </w:rPr>
        <w:t xml:space="preserve">ly evident to me, I request a </w:t>
      </w:r>
      <w:r w:rsidRPr="001F2D4A">
        <w:rPr>
          <w:rFonts w:ascii="Times New Roman" w:hAnsi="Times New Roman" w:cs="Times New Roman"/>
          <w:sz w:val="24"/>
          <w:highlight w:val="darkCyan"/>
        </w:rPr>
        <w:t xml:space="preserve">more detailed presentation of the steps leading up to this equation. I see this is in the SI, great, I suggest it show in the paper. The table of RMSE </w:t>
      </w:r>
      <w:proofErr w:type="spellStart"/>
      <w:r w:rsidRPr="001F2D4A">
        <w:rPr>
          <w:rFonts w:ascii="Times New Roman" w:hAnsi="Times New Roman" w:cs="Times New Roman"/>
          <w:sz w:val="24"/>
          <w:highlight w:val="darkCyan"/>
        </w:rPr>
        <w:t>etc</w:t>
      </w:r>
      <w:proofErr w:type="spellEnd"/>
      <w:r w:rsidRPr="001F2D4A">
        <w:rPr>
          <w:rFonts w:ascii="Times New Roman" w:hAnsi="Times New Roman" w:cs="Times New Roman"/>
          <w:sz w:val="24"/>
          <w:highlight w:val="darkCyan"/>
        </w:rPr>
        <w:t xml:space="preserve"> can</w:t>
      </w:r>
      <w:r w:rsidR="007845E0" w:rsidRPr="001F2D4A">
        <w:rPr>
          <w:rFonts w:ascii="Times New Roman" w:hAnsi="Times New Roman" w:cs="Times New Roman"/>
          <w:sz w:val="24"/>
          <w:highlight w:val="darkCyan"/>
        </w:rPr>
        <w:t xml:space="preserve"> go in the SI in its place.</w:t>
      </w:r>
    </w:p>
    <w:p w14:paraId="4F767FE5" w14:textId="77777777" w:rsidR="00F17FAD" w:rsidRDefault="00F17FAD" w:rsidP="00F17FAD">
      <w:pPr>
        <w:pStyle w:val="NoSpacing"/>
        <w:ind w:left="360"/>
        <w:jc w:val="both"/>
        <w:rPr>
          <w:rFonts w:ascii="Times New Roman" w:hAnsi="Times New Roman" w:cs="Times New Roman"/>
          <w:sz w:val="24"/>
        </w:rPr>
      </w:pPr>
      <w:proofErr w:type="gramStart"/>
      <w:r w:rsidRPr="001F2D4A">
        <w:rPr>
          <w:rFonts w:ascii="Times New Roman" w:hAnsi="Times New Roman" w:cs="Times New Roman"/>
          <w:b/>
          <w:sz w:val="24"/>
          <w:highlight w:val="darkCyan"/>
        </w:rPr>
        <w:t>L386</w:t>
      </w:r>
      <w:proofErr w:type="gramEnd"/>
      <w:r w:rsidRPr="001F2D4A">
        <w:rPr>
          <w:rFonts w:ascii="Times New Roman" w:hAnsi="Times New Roman" w:cs="Times New Roman"/>
          <w:sz w:val="24"/>
          <w:highlight w:val="darkCyan"/>
        </w:rPr>
        <w:t xml:space="preserve"> It strikes me that the math for metrics can go in the appendix since this is stuff easily looked up on Wikipedia.</w:t>
      </w:r>
    </w:p>
    <w:p w14:paraId="5F95EA07" w14:textId="77777777" w:rsidR="00F17FAD" w:rsidRDefault="00F17FAD" w:rsidP="00F17FAD">
      <w:pPr>
        <w:pStyle w:val="NoSpacing"/>
        <w:jc w:val="both"/>
        <w:rPr>
          <w:rFonts w:ascii="Times New Roman" w:hAnsi="Times New Roman" w:cs="Times New Roman"/>
          <w:sz w:val="24"/>
        </w:rPr>
      </w:pPr>
    </w:p>
    <w:p w14:paraId="5B9FDD85" w14:textId="77777777" w:rsidR="00572B2A" w:rsidRDefault="003C5CE3" w:rsidP="00572B2A">
      <w:pPr>
        <w:pStyle w:val="NoSpacing"/>
        <w:ind w:left="360"/>
        <w:jc w:val="both"/>
        <w:rPr>
          <w:rFonts w:ascii="Times New Roman" w:hAnsi="Times New Roman" w:cs="Times New Roman"/>
          <w:i/>
          <w:sz w:val="24"/>
        </w:rPr>
      </w:pPr>
      <w:r w:rsidRPr="00461953">
        <w:rPr>
          <w:rFonts w:ascii="Times New Roman" w:hAnsi="Times New Roman" w:cs="Times New Roman"/>
          <w:i/>
          <w:sz w:val="24"/>
        </w:rPr>
        <w:t>We thank the reviewer f</w:t>
      </w:r>
      <w:r w:rsidR="00C10C59">
        <w:rPr>
          <w:rFonts w:ascii="Times New Roman" w:hAnsi="Times New Roman" w:cs="Times New Roman"/>
          <w:i/>
          <w:sz w:val="24"/>
        </w:rPr>
        <w:t>or highlighting this confusion</w:t>
      </w:r>
      <w:r w:rsidR="005C1541">
        <w:rPr>
          <w:rFonts w:ascii="Times New Roman" w:hAnsi="Times New Roman" w:cs="Times New Roman"/>
          <w:i/>
          <w:sz w:val="24"/>
        </w:rPr>
        <w:t xml:space="preserve">, which was made worse by </w:t>
      </w:r>
      <w:r w:rsidR="004902B4">
        <w:rPr>
          <w:rFonts w:ascii="Times New Roman" w:hAnsi="Times New Roman" w:cs="Times New Roman"/>
          <w:i/>
          <w:sz w:val="24"/>
        </w:rPr>
        <w:t xml:space="preserve">our </w:t>
      </w:r>
      <w:r w:rsidR="005C1541">
        <w:rPr>
          <w:rFonts w:ascii="Times New Roman" w:hAnsi="Times New Roman" w:cs="Times New Roman"/>
          <w:i/>
          <w:sz w:val="24"/>
        </w:rPr>
        <w:t xml:space="preserve">previous presentation of equation 7 </w:t>
      </w:r>
      <w:r w:rsidR="00DA053E">
        <w:rPr>
          <w:rFonts w:ascii="Times New Roman" w:hAnsi="Times New Roman" w:cs="Times New Roman"/>
          <w:i/>
          <w:sz w:val="24"/>
        </w:rPr>
        <w:t>using</w:t>
      </w:r>
      <w:r w:rsidR="005C1541">
        <w:rPr>
          <w:rFonts w:ascii="Times New Roman" w:hAnsi="Times New Roman" w:cs="Times New Roman"/>
          <w:i/>
          <w:sz w:val="24"/>
        </w:rPr>
        <w:t xml:space="preserve"> unlogged</w:t>
      </w:r>
      <w:r w:rsidR="00DA053E">
        <w:rPr>
          <w:rFonts w:ascii="Times New Roman" w:hAnsi="Times New Roman" w:cs="Times New Roman"/>
          <w:i/>
          <w:sz w:val="24"/>
        </w:rPr>
        <w:t xml:space="preserve"> data</w:t>
      </w:r>
      <w:r w:rsidR="00C10C59">
        <w:rPr>
          <w:rFonts w:ascii="Times New Roman" w:hAnsi="Times New Roman" w:cs="Times New Roman"/>
          <w:i/>
          <w:sz w:val="24"/>
        </w:rPr>
        <w:t xml:space="preserve">. </w:t>
      </w:r>
      <w:r w:rsidRPr="00461953">
        <w:rPr>
          <w:rFonts w:ascii="Times New Roman" w:hAnsi="Times New Roman" w:cs="Times New Roman"/>
          <w:i/>
          <w:sz w:val="24"/>
        </w:rPr>
        <w:t xml:space="preserve">We have </w:t>
      </w:r>
      <w:r w:rsidR="00E15A46">
        <w:rPr>
          <w:rFonts w:ascii="Times New Roman" w:hAnsi="Times New Roman" w:cs="Times New Roman"/>
          <w:i/>
          <w:sz w:val="24"/>
        </w:rPr>
        <w:t>added the necessary clarification text</w:t>
      </w:r>
      <w:r w:rsidRPr="00461953">
        <w:rPr>
          <w:rFonts w:ascii="Times New Roman" w:hAnsi="Times New Roman" w:cs="Times New Roman"/>
          <w:i/>
          <w:sz w:val="24"/>
        </w:rPr>
        <w:t xml:space="preserve"> and equations to arrive at equation 1</w:t>
      </w:r>
      <w:r w:rsidR="00D14E61">
        <w:rPr>
          <w:rFonts w:ascii="Times New Roman" w:hAnsi="Times New Roman" w:cs="Times New Roman"/>
          <w:i/>
          <w:sz w:val="24"/>
        </w:rPr>
        <w:t>1</w:t>
      </w:r>
      <w:r w:rsidRPr="00461953">
        <w:rPr>
          <w:rFonts w:ascii="Times New Roman" w:hAnsi="Times New Roman" w:cs="Times New Roman"/>
          <w:i/>
          <w:sz w:val="24"/>
        </w:rPr>
        <w:t xml:space="preserve"> in the manuscript’s main text</w:t>
      </w:r>
      <w:r w:rsidR="00F17FAD">
        <w:rPr>
          <w:rFonts w:ascii="Times New Roman" w:hAnsi="Times New Roman" w:cs="Times New Roman"/>
          <w:i/>
          <w:sz w:val="24"/>
        </w:rPr>
        <w:t xml:space="preserve"> (and subsequently moved the metric definitions to the supplemental text</w:t>
      </w:r>
      <w:r w:rsidR="00224D4F">
        <w:rPr>
          <w:rFonts w:ascii="Times New Roman" w:hAnsi="Times New Roman" w:cs="Times New Roman"/>
          <w:i/>
          <w:sz w:val="24"/>
        </w:rPr>
        <w:t xml:space="preserve"> as suggested</w:t>
      </w:r>
      <w:r w:rsidR="00F17FAD">
        <w:rPr>
          <w:rFonts w:ascii="Times New Roman" w:hAnsi="Times New Roman" w:cs="Times New Roman"/>
          <w:i/>
          <w:sz w:val="24"/>
        </w:rPr>
        <w:t>)</w:t>
      </w:r>
      <w:r w:rsidRPr="00461953">
        <w:rPr>
          <w:rFonts w:ascii="Times New Roman" w:hAnsi="Times New Roman" w:cs="Times New Roman"/>
          <w:i/>
          <w:sz w:val="24"/>
        </w:rPr>
        <w:t>.</w:t>
      </w:r>
      <w:r w:rsidR="00043E5B" w:rsidRPr="00461953">
        <w:rPr>
          <w:rFonts w:ascii="Times New Roman" w:hAnsi="Times New Roman" w:cs="Times New Roman"/>
          <w:i/>
          <w:sz w:val="24"/>
        </w:rPr>
        <w:t xml:space="preserve"> The relevant section is reprinted below (lines ___)</w:t>
      </w:r>
      <w:r w:rsidR="00424249">
        <w:rPr>
          <w:rFonts w:ascii="Times New Roman" w:hAnsi="Times New Roman" w:cs="Times New Roman"/>
          <w:i/>
          <w:sz w:val="24"/>
        </w:rPr>
        <w:t>:</w:t>
      </w:r>
    </w:p>
    <w:p w14:paraId="322745DA" w14:textId="77777777" w:rsidR="00572B2A" w:rsidRDefault="00572B2A" w:rsidP="00572B2A">
      <w:pPr>
        <w:pStyle w:val="NoSpacing"/>
        <w:ind w:left="360"/>
        <w:jc w:val="both"/>
        <w:rPr>
          <w:rFonts w:ascii="Times New Roman" w:hAnsi="Times New Roman" w:cs="Times New Roman"/>
          <w:i/>
          <w:sz w:val="24"/>
        </w:rPr>
      </w:pPr>
    </w:p>
    <w:p w14:paraId="74CBA174" w14:textId="77777777" w:rsidR="004A7A34" w:rsidRPr="00A54F93" w:rsidRDefault="00DE1B74" w:rsidP="004A7A34">
      <w:pPr>
        <w:pStyle w:val="NoSpacing"/>
        <w:ind w:left="360"/>
        <w:jc w:val="both"/>
        <w:rPr>
          <w:rFonts w:ascii="Times New Roman" w:hAnsi="Times New Roman" w:cs="Times New Roman"/>
          <w:i/>
          <w:iCs/>
          <w:sz w:val="24"/>
          <w:szCs w:val="24"/>
          <w:highlight w:val="darkGray"/>
        </w:rPr>
      </w:pPr>
      <w:r w:rsidRPr="00A54F93">
        <w:rPr>
          <w:rFonts w:ascii="Times New Roman" w:hAnsi="Times New Roman" w:cs="Times New Roman"/>
          <w:i/>
          <w:iCs/>
          <w:sz w:val="24"/>
          <w:szCs w:val="24"/>
          <w:highlight w:val="darkGray"/>
        </w:rPr>
        <w:t xml:space="preserve">The heart of BIKER is its reformulation of the </w:t>
      </w:r>
      <m:oMath>
        <m:sSub>
          <m:sSubPr>
            <m:ctrlPr>
              <w:rPr>
                <w:rFonts w:ascii="Cambria Math" w:hAnsi="Cambria Math" w:cs="Times New Roman"/>
                <w:i/>
                <w:iCs/>
                <w:sz w:val="24"/>
                <w:szCs w:val="24"/>
                <w:highlight w:val="darkGray"/>
              </w:rPr>
            </m:ctrlPr>
          </m:sSubPr>
          <m:e>
            <m:r>
              <w:rPr>
                <w:rFonts w:ascii="Cambria Math" w:hAnsi="Cambria Math" w:cs="Times New Roman"/>
                <w:sz w:val="24"/>
                <w:szCs w:val="24"/>
                <w:highlight w:val="darkGray"/>
              </w:rPr>
              <m:t>k</m:t>
            </m:r>
          </m:e>
          <m:sub>
            <m:r>
              <w:rPr>
                <w:rFonts w:ascii="Cambria Math" w:hAnsi="Cambria Math" w:cs="Times New Roman"/>
                <w:sz w:val="24"/>
                <w:szCs w:val="24"/>
                <w:highlight w:val="darkGray"/>
              </w:rPr>
              <m:t>600</m:t>
            </m:r>
          </m:sub>
        </m:sSub>
      </m:oMath>
      <w:r w:rsidRPr="00A54F93">
        <w:rPr>
          <w:rFonts w:ascii="Times New Roman" w:hAnsi="Times New Roman" w:cs="Times New Roman"/>
          <w:i/>
          <w:iCs/>
          <w:sz w:val="24"/>
          <w:szCs w:val="24"/>
          <w:highlight w:val="darkGray"/>
        </w:rPr>
        <w:t xml:space="preserve"> model (Equation 7) as a Bayesian sampling model that is conditional on the non-remotely-sensible parameters (i.e. </w:t>
      </w:r>
      <m:oMath>
        <m:r>
          <w:rPr>
            <w:rFonts w:ascii="Cambria Math" w:hAnsi="Cambria Math" w:cs="Times New Roman"/>
            <w:sz w:val="24"/>
            <w:szCs w:val="24"/>
            <w:highlight w:val="darkGray"/>
          </w:rPr>
          <m:t>f</m:t>
        </m:r>
        <m:d>
          <m:dPr>
            <m:ctrlPr>
              <w:rPr>
                <w:rFonts w:ascii="Cambria Math" w:hAnsi="Cambria Math" w:cs="Times New Roman"/>
                <w:i/>
                <w:iCs/>
                <w:sz w:val="24"/>
                <w:szCs w:val="24"/>
                <w:highlight w:val="darkGray"/>
              </w:rPr>
            </m:ctrlPr>
          </m:dPr>
          <m:e>
            <m:r>
              <w:rPr>
                <w:rFonts w:ascii="Cambria Math" w:hAnsi="Cambria Math" w:cs="Times New Roman"/>
                <w:sz w:val="24"/>
                <w:szCs w:val="24"/>
                <w:highlight w:val="darkGray"/>
              </w:rPr>
              <m:t>x|Θ</m:t>
            </m:r>
          </m:e>
        </m:d>
      </m:oMath>
      <w:r w:rsidRPr="00A54F93">
        <w:rPr>
          <w:rFonts w:ascii="Times New Roman" w:hAnsi="Times New Roman" w:cs="Times New Roman"/>
          <w:i/>
          <w:iCs/>
          <w:sz w:val="24"/>
          <w:szCs w:val="24"/>
          <w:highlight w:val="darkGray"/>
        </w:rPr>
        <w:t xml:space="preserve">). This </w:t>
      </w:r>
      <w:r w:rsidRPr="00A54F93">
        <w:rPr>
          <w:rFonts w:ascii="Times New Roman" w:hAnsi="Times New Roman" w:cs="Times New Roman"/>
          <w:i/>
          <w:iCs/>
          <w:sz w:val="24"/>
          <w:szCs w:val="24"/>
          <w:highlight w:val="darkGray"/>
          <w:u w:val="single"/>
        </w:rPr>
        <w:lastRenderedPageBreak/>
        <w:t>approach</w:t>
      </w:r>
      <w:r w:rsidRPr="00A54F93">
        <w:rPr>
          <w:rFonts w:ascii="Times New Roman" w:hAnsi="Times New Roman" w:cs="Times New Roman"/>
          <w:i/>
          <w:iCs/>
          <w:sz w:val="24"/>
          <w:szCs w:val="24"/>
          <w:highlight w:val="darkGray"/>
        </w:rPr>
        <w:t xml:space="preserve"> is similar to the ‘McFLI’ (Mass-Conserved Flow Law Inversion) logic used in some SWOT RSQ algorithms (Gleason et al., 2017). To start, we write </w:t>
      </w:r>
      <m:oMath>
        <m:sSub>
          <m:sSubPr>
            <m:ctrlPr>
              <w:rPr>
                <w:rFonts w:ascii="Cambria Math" w:hAnsi="Cambria Math" w:cs="Times New Roman"/>
                <w:i/>
                <w:iCs/>
                <w:sz w:val="24"/>
                <w:szCs w:val="24"/>
                <w:highlight w:val="darkGray"/>
              </w:rPr>
            </m:ctrlPr>
          </m:sSubPr>
          <m:e>
            <m:r>
              <w:rPr>
                <w:rFonts w:ascii="Cambria Math" w:hAnsi="Cambria Math" w:cs="Times New Roman"/>
                <w:sz w:val="24"/>
                <w:szCs w:val="24"/>
                <w:highlight w:val="darkGray"/>
              </w:rPr>
              <m:t>k</m:t>
            </m:r>
          </m:e>
          <m:sub>
            <m:r>
              <w:rPr>
                <w:rFonts w:ascii="Cambria Math" w:hAnsi="Cambria Math" w:cs="Times New Roman"/>
                <w:sz w:val="24"/>
                <w:szCs w:val="24"/>
                <w:highlight w:val="darkGray"/>
              </w:rPr>
              <m:t>600</m:t>
            </m:r>
          </m:sub>
        </m:sSub>
      </m:oMath>
      <w:r w:rsidRPr="00A54F93">
        <w:rPr>
          <w:rFonts w:ascii="Times New Roman" w:hAnsi="Times New Roman" w:cs="Times New Roman"/>
          <w:i/>
          <w:iCs/>
          <w:sz w:val="24"/>
          <w:szCs w:val="24"/>
          <w:highlight w:val="darkGray"/>
        </w:rPr>
        <w:t xml:space="preserve"> as a function of SWOT-observables </w:t>
      </w:r>
      <m:oMath>
        <m:r>
          <w:rPr>
            <w:rFonts w:ascii="Cambria Math" w:hAnsi="Cambria Math" w:cs="Times New Roman"/>
            <w:sz w:val="24"/>
            <w:szCs w:val="24"/>
            <w:highlight w:val="darkGray"/>
          </w:rPr>
          <m:t>W</m:t>
        </m:r>
      </m:oMath>
      <w:r w:rsidRPr="00A54F93">
        <w:rPr>
          <w:rFonts w:ascii="Times New Roman" w:hAnsi="Times New Roman" w:cs="Times New Roman"/>
          <w:i/>
          <w:iCs/>
          <w:sz w:val="24"/>
          <w:szCs w:val="24"/>
          <w:highlight w:val="darkGray"/>
        </w:rPr>
        <w:t xml:space="preserve"> and </w:t>
      </w:r>
      <m:oMath>
        <m:r>
          <w:rPr>
            <w:rFonts w:ascii="Cambria Math" w:hAnsi="Cambria Math" w:cs="Times New Roman"/>
            <w:sz w:val="24"/>
            <w:szCs w:val="24"/>
            <w:highlight w:val="darkGray"/>
          </w:rPr>
          <m:t>S</m:t>
        </m:r>
      </m:oMath>
      <w:r w:rsidRPr="00A54F93">
        <w:rPr>
          <w:rFonts w:ascii="Times New Roman" w:hAnsi="Times New Roman" w:cs="Times New Roman"/>
          <w:i/>
          <w:iCs/>
          <w:sz w:val="24"/>
          <w:szCs w:val="24"/>
          <w:highlight w:val="darkGray"/>
        </w:rPr>
        <w:t xml:space="preserve">. This algebra is carried out using Equation 7, the </w:t>
      </w:r>
      <w:r w:rsidRPr="00A54F93">
        <w:rPr>
          <w:rFonts w:ascii="Times New Roman" w:hAnsi="Times New Roman" w:cs="Times New Roman"/>
          <w:i/>
          <w:iCs/>
          <w:sz w:val="24"/>
          <w:szCs w:val="24"/>
          <w:highlight w:val="darkGray"/>
          <w:u w:val="single"/>
        </w:rPr>
        <w:t xml:space="preserve">posterior </w:t>
      </w:r>
      <w:proofErr w:type="gramStart"/>
      <w:r w:rsidRPr="00A54F93">
        <w:rPr>
          <w:rFonts w:ascii="Times New Roman" w:hAnsi="Times New Roman" w:cs="Times New Roman"/>
          <w:i/>
          <w:iCs/>
          <w:sz w:val="24"/>
          <w:szCs w:val="24"/>
          <w:highlight w:val="darkGray"/>
          <w:u w:val="single"/>
        </w:rPr>
        <w:t>mean</w:t>
      </w:r>
      <w:proofErr w:type="gramEnd"/>
      <w:r w:rsidRPr="00A54F93">
        <w:rPr>
          <w:rFonts w:ascii="Times New Roman" w:hAnsi="Times New Roman" w:cs="Times New Roman"/>
          <w:i/>
          <w:iCs/>
          <w:sz w:val="24"/>
          <w:szCs w:val="24"/>
          <w:highlight w:val="darkGray"/>
        </w:rPr>
        <w:t xml:space="preserve"> for </w:t>
      </w:r>
      <m:oMath>
        <m:sSub>
          <m:sSubPr>
            <m:ctrlPr>
              <w:rPr>
                <w:rFonts w:ascii="Cambria Math" w:hAnsi="Cambria Math" w:cs="Times New Roman"/>
                <w:i/>
                <w:iCs/>
                <w:sz w:val="24"/>
                <w:szCs w:val="24"/>
                <w:highlight w:val="darkGray"/>
              </w:rPr>
            </m:ctrlPr>
          </m:sSubPr>
          <m:e>
            <m:r>
              <w:rPr>
                <w:rFonts w:ascii="Cambria Math" w:hAnsi="Cambria Math" w:cs="Times New Roman"/>
                <w:sz w:val="24"/>
                <w:szCs w:val="24"/>
                <w:highlight w:val="darkGray"/>
              </w:rPr>
              <m:t>β</m:t>
            </m:r>
          </m:e>
          <m:sub>
            <m:r>
              <w:rPr>
                <w:rFonts w:ascii="Cambria Math" w:hAnsi="Cambria Math" w:cs="Times New Roman"/>
                <w:sz w:val="24"/>
                <w:szCs w:val="24"/>
                <w:highlight w:val="darkGray"/>
              </w:rPr>
              <m:t>1</m:t>
            </m:r>
          </m:sub>
        </m:sSub>
      </m:oMath>
      <w:r w:rsidRPr="00A54F93">
        <w:rPr>
          <w:rFonts w:ascii="Times New Roman" w:hAnsi="Times New Roman" w:cs="Times New Roman"/>
          <w:i/>
          <w:iCs/>
          <w:sz w:val="24"/>
          <w:szCs w:val="24"/>
          <w:highlight w:val="darkGray"/>
        </w:rPr>
        <w:t xml:space="preserve"> from Figure 2 (</w:t>
      </w:r>
      <w:r w:rsidRPr="00A54F93">
        <w:rPr>
          <w:rFonts w:ascii="Times New Roman" w:hAnsi="Times New Roman" w:cs="Times New Roman"/>
          <w:i/>
          <w:iCs/>
          <w:sz w:val="24"/>
          <w:szCs w:val="24"/>
          <w:highlight w:val="darkGray"/>
          <w:u w:val="single"/>
        </w:rPr>
        <w:t>3.89</w:t>
      </w:r>
      <w:r w:rsidRPr="00A54F93">
        <w:rPr>
          <w:rFonts w:ascii="Times New Roman" w:hAnsi="Times New Roman" w:cs="Times New Roman"/>
          <w:i/>
          <w:iCs/>
          <w:sz w:val="24"/>
          <w:szCs w:val="24"/>
          <w:highlight w:val="darkGray"/>
        </w:rPr>
        <w:t xml:space="preserve">), </w:t>
      </w:r>
      <w:r w:rsidRPr="00A54F93">
        <w:rPr>
          <w:rFonts w:ascii="Times New Roman" w:hAnsi="Times New Roman" w:cs="Times New Roman"/>
          <w:i/>
          <w:iCs/>
          <w:sz w:val="24"/>
          <w:szCs w:val="24"/>
          <w:highlight w:val="darkGray"/>
          <w:u w:val="single"/>
        </w:rPr>
        <w:t>the posterior means for the equation 7 coefficients</w:t>
      </w:r>
      <w:r w:rsidRPr="00A54F93">
        <w:rPr>
          <w:rFonts w:ascii="Times New Roman" w:hAnsi="Times New Roman" w:cs="Times New Roman"/>
          <w:i/>
          <w:iCs/>
          <w:sz w:val="24"/>
          <w:szCs w:val="24"/>
          <w:highlight w:val="darkGray"/>
        </w:rPr>
        <w:t>, and Manning’s equation for mean flow velocity (</w:t>
      </w:r>
      <m:oMath>
        <m:acc>
          <m:accPr>
            <m:chr m:val="‾"/>
            <m:ctrlPr>
              <w:rPr>
                <w:rFonts w:ascii="Cambria Math" w:hAnsi="Cambria Math" w:cs="Times New Roman"/>
                <w:i/>
                <w:iCs/>
                <w:sz w:val="24"/>
                <w:szCs w:val="24"/>
                <w:highlight w:val="darkGray"/>
              </w:rPr>
            </m:ctrlPr>
          </m:accPr>
          <m:e>
            <m:r>
              <w:rPr>
                <w:rFonts w:ascii="Cambria Math" w:hAnsi="Cambria Math" w:cs="Times New Roman"/>
                <w:sz w:val="24"/>
                <w:szCs w:val="24"/>
                <w:highlight w:val="darkGray"/>
              </w:rPr>
              <m:t>U</m:t>
            </m:r>
          </m:e>
        </m:acc>
        <m:r>
          <w:rPr>
            <w:rFonts w:ascii="Cambria Math" w:hAnsi="Cambria Math" w:cs="Times New Roman"/>
            <w:sz w:val="24"/>
            <w:szCs w:val="24"/>
            <w:highlight w:val="darkGray"/>
          </w:rPr>
          <m:t>=</m:t>
        </m:r>
        <m:f>
          <m:fPr>
            <m:ctrlPr>
              <w:rPr>
                <w:rFonts w:ascii="Cambria Math" w:hAnsi="Cambria Math" w:cs="Times New Roman"/>
                <w:i/>
                <w:iCs/>
                <w:sz w:val="24"/>
                <w:szCs w:val="24"/>
                <w:highlight w:val="darkGray"/>
              </w:rPr>
            </m:ctrlPr>
          </m:fPr>
          <m:num>
            <m:r>
              <w:rPr>
                <w:rFonts w:ascii="Cambria Math" w:hAnsi="Cambria Math" w:cs="Times New Roman"/>
                <w:sz w:val="24"/>
                <w:szCs w:val="24"/>
                <w:highlight w:val="darkGray"/>
              </w:rPr>
              <m:t>1</m:t>
            </m:r>
          </m:num>
          <m:den>
            <m:r>
              <w:rPr>
                <w:rFonts w:ascii="Cambria Math" w:hAnsi="Cambria Math" w:cs="Times New Roman"/>
                <w:sz w:val="24"/>
                <w:szCs w:val="24"/>
                <w:highlight w:val="darkGray"/>
              </w:rPr>
              <m:t>n</m:t>
            </m:r>
          </m:den>
        </m:f>
        <m:sSubSup>
          <m:sSubSupPr>
            <m:ctrlPr>
              <w:rPr>
                <w:rFonts w:ascii="Cambria Math" w:hAnsi="Cambria Math" w:cs="Times New Roman"/>
                <w:i/>
                <w:iCs/>
                <w:sz w:val="24"/>
                <w:szCs w:val="24"/>
                <w:highlight w:val="darkGray"/>
              </w:rPr>
            </m:ctrlPr>
          </m:sSubSupPr>
          <m:e>
            <m:r>
              <w:rPr>
                <w:rFonts w:ascii="Cambria Math" w:hAnsi="Cambria Math" w:cs="Times New Roman"/>
                <w:sz w:val="24"/>
                <w:szCs w:val="24"/>
                <w:highlight w:val="darkGray"/>
              </w:rPr>
              <m:t>R</m:t>
            </m:r>
          </m:e>
          <m:sub>
            <m:r>
              <w:rPr>
                <w:rFonts w:ascii="Cambria Math" w:hAnsi="Cambria Math" w:cs="Times New Roman"/>
                <w:sz w:val="24"/>
                <w:szCs w:val="24"/>
                <w:highlight w:val="darkGray"/>
              </w:rPr>
              <m:t>h</m:t>
            </m:r>
          </m:sub>
          <m:sup>
            <m:r>
              <w:rPr>
                <w:rFonts w:ascii="Cambria Math" w:hAnsi="Cambria Math" w:cs="Times New Roman"/>
                <w:sz w:val="24"/>
                <w:szCs w:val="24"/>
                <w:highlight w:val="darkGray"/>
              </w:rPr>
              <m:t>2/3</m:t>
            </m:r>
          </m:sup>
        </m:sSubSup>
        <m:sSup>
          <m:sSupPr>
            <m:ctrlPr>
              <w:rPr>
                <w:rFonts w:ascii="Cambria Math" w:hAnsi="Cambria Math" w:cs="Times New Roman"/>
                <w:i/>
                <w:iCs/>
                <w:sz w:val="24"/>
                <w:szCs w:val="24"/>
                <w:highlight w:val="darkGray"/>
              </w:rPr>
            </m:ctrlPr>
          </m:sSupPr>
          <m:e>
            <m:r>
              <w:rPr>
                <w:rFonts w:ascii="Cambria Math" w:hAnsi="Cambria Math" w:cs="Times New Roman"/>
                <w:sz w:val="24"/>
                <w:szCs w:val="24"/>
                <w:highlight w:val="darkGray"/>
              </w:rPr>
              <m:t>S</m:t>
            </m:r>
          </m:e>
          <m:sup>
            <m:r>
              <w:rPr>
                <w:rFonts w:ascii="Cambria Math" w:hAnsi="Cambria Math" w:cs="Times New Roman"/>
                <w:sz w:val="24"/>
                <w:szCs w:val="24"/>
                <w:highlight w:val="darkGray"/>
              </w:rPr>
              <m:t>1/2</m:t>
            </m:r>
          </m:sup>
        </m:sSup>
      </m:oMath>
      <w:r w:rsidRPr="00A54F93">
        <w:rPr>
          <w:rFonts w:ascii="Times New Roman" w:hAnsi="Times New Roman" w:cs="Times New Roman"/>
          <w:i/>
          <w:iCs/>
          <w:sz w:val="24"/>
          <w:szCs w:val="24"/>
          <w:highlight w:val="darkGray"/>
        </w:rPr>
        <w:t>). Following Section 2.3, we continue to assume that the channel is hydraulically-wide (</w:t>
      </w:r>
      <m:oMath>
        <m:sSub>
          <m:sSubPr>
            <m:ctrlPr>
              <w:rPr>
                <w:rFonts w:ascii="Cambria Math" w:hAnsi="Cambria Math" w:cs="Times New Roman"/>
                <w:i/>
                <w:iCs/>
                <w:sz w:val="24"/>
                <w:szCs w:val="24"/>
                <w:highlight w:val="darkGray"/>
              </w:rPr>
            </m:ctrlPr>
          </m:sSubPr>
          <m:e>
            <m:r>
              <w:rPr>
                <w:rFonts w:ascii="Cambria Math" w:hAnsi="Cambria Math" w:cs="Times New Roman"/>
                <w:sz w:val="24"/>
                <w:szCs w:val="24"/>
                <w:highlight w:val="darkGray"/>
              </w:rPr>
              <m:t>R</m:t>
            </m:r>
          </m:e>
          <m:sub>
            <m:r>
              <w:rPr>
                <w:rFonts w:ascii="Cambria Math" w:hAnsi="Cambria Math" w:cs="Times New Roman"/>
                <w:sz w:val="24"/>
                <w:szCs w:val="24"/>
                <w:highlight w:val="darkGray"/>
              </w:rPr>
              <m:t>h</m:t>
            </m:r>
          </m:sub>
        </m:sSub>
        <m:r>
          <w:rPr>
            <w:rFonts w:ascii="Cambria Math" w:hAnsi="Cambria Math" w:cs="Times New Roman"/>
            <w:sz w:val="24"/>
            <w:szCs w:val="24"/>
            <w:highlight w:val="darkGray"/>
          </w:rPr>
          <m:t>=H=</m:t>
        </m:r>
        <m:f>
          <m:fPr>
            <m:ctrlPr>
              <w:rPr>
                <w:rFonts w:ascii="Cambria Math" w:hAnsi="Cambria Math" w:cs="Times New Roman"/>
                <w:i/>
                <w:iCs/>
                <w:sz w:val="24"/>
                <w:szCs w:val="24"/>
                <w:highlight w:val="darkGray"/>
              </w:rPr>
            </m:ctrlPr>
          </m:fPr>
          <m:num>
            <m:r>
              <w:rPr>
                <w:rFonts w:ascii="Cambria Math" w:hAnsi="Cambria Math" w:cs="Times New Roman"/>
                <w:sz w:val="24"/>
                <w:szCs w:val="24"/>
                <w:highlight w:val="darkGray"/>
              </w:rPr>
              <m:t>A</m:t>
            </m:r>
          </m:num>
          <m:den>
            <m:r>
              <w:rPr>
                <w:rFonts w:ascii="Cambria Math" w:hAnsi="Cambria Math" w:cs="Times New Roman"/>
                <w:sz w:val="24"/>
                <w:szCs w:val="24"/>
                <w:highlight w:val="darkGray"/>
              </w:rPr>
              <m:t>W</m:t>
            </m:r>
          </m:den>
        </m:f>
      </m:oMath>
      <w:r w:rsidRPr="00A54F93">
        <w:rPr>
          <w:rFonts w:ascii="Times New Roman" w:hAnsi="Times New Roman" w:cs="Times New Roman"/>
          <w:i/>
          <w:iCs/>
          <w:sz w:val="24"/>
          <w:szCs w:val="24"/>
          <w:highlight w:val="darkGray"/>
        </w:rPr>
        <w:t xml:space="preserve">). To leverage additional SWOT data, the wetted channel area A is further split into the SWOT-unobservable portion </w:t>
      </w:r>
      <m:oMath>
        <m:sSub>
          <m:sSubPr>
            <m:ctrlPr>
              <w:rPr>
                <w:rFonts w:ascii="Cambria Math" w:hAnsi="Cambria Math" w:cs="Times New Roman"/>
                <w:i/>
                <w:iCs/>
                <w:sz w:val="24"/>
                <w:szCs w:val="24"/>
                <w:highlight w:val="darkGray"/>
              </w:rPr>
            </m:ctrlPr>
          </m:sSubPr>
          <m:e>
            <m:r>
              <w:rPr>
                <w:rFonts w:ascii="Cambria Math" w:hAnsi="Cambria Math" w:cs="Times New Roman"/>
                <w:sz w:val="24"/>
                <w:szCs w:val="24"/>
                <w:highlight w:val="darkGray"/>
              </w:rPr>
              <m:t>A</m:t>
            </m:r>
          </m:e>
          <m:sub>
            <m:r>
              <w:rPr>
                <w:rFonts w:ascii="Cambria Math" w:hAnsi="Cambria Math" w:cs="Times New Roman"/>
                <w:sz w:val="24"/>
                <w:szCs w:val="24"/>
                <w:highlight w:val="darkGray"/>
              </w:rPr>
              <m:t>0</m:t>
            </m:r>
          </m:sub>
        </m:sSub>
      </m:oMath>
      <w:r w:rsidRPr="00A54F93">
        <w:rPr>
          <w:rFonts w:ascii="Times New Roman" w:hAnsi="Times New Roman" w:cs="Times New Roman"/>
          <w:i/>
          <w:iCs/>
          <w:sz w:val="24"/>
          <w:szCs w:val="24"/>
          <w:highlight w:val="darkGray"/>
        </w:rPr>
        <w:t xml:space="preserve"> and SWOT-observable portion </w:t>
      </w:r>
      <m:oMath>
        <m:r>
          <w:rPr>
            <w:rFonts w:ascii="Cambria Math" w:hAnsi="Cambria Math" w:cs="Times New Roman"/>
            <w:sz w:val="24"/>
            <w:szCs w:val="24"/>
            <w:highlight w:val="darkGray"/>
          </w:rPr>
          <m:t>dA</m:t>
        </m:r>
      </m:oMath>
      <w:r w:rsidRPr="00A54F93">
        <w:rPr>
          <w:rFonts w:ascii="Times New Roman" w:hAnsi="Times New Roman" w:cs="Times New Roman"/>
          <w:i/>
          <w:iCs/>
          <w:sz w:val="24"/>
          <w:szCs w:val="24"/>
          <w:highlight w:val="darkGray"/>
        </w:rPr>
        <w:t xml:space="preserve"> following Durand et al. (2014) and Hagemann et al. (2017) where </w:t>
      </w:r>
      <m:oMath>
        <m:r>
          <w:rPr>
            <w:rFonts w:ascii="Cambria Math" w:hAnsi="Cambria Math" w:cs="Times New Roman"/>
            <w:sz w:val="24"/>
            <w:szCs w:val="24"/>
            <w:highlight w:val="darkGray"/>
          </w:rPr>
          <m:t>d</m:t>
        </m:r>
        <m:sSub>
          <m:sSubPr>
            <m:ctrlPr>
              <w:rPr>
                <w:rFonts w:ascii="Cambria Math" w:hAnsi="Cambria Math" w:cs="Times New Roman"/>
                <w:i/>
                <w:iCs/>
                <w:sz w:val="24"/>
                <w:szCs w:val="24"/>
                <w:highlight w:val="darkGray"/>
              </w:rPr>
            </m:ctrlPr>
          </m:sSubPr>
          <m:e>
            <m:r>
              <w:rPr>
                <w:rFonts w:ascii="Cambria Math" w:hAnsi="Cambria Math" w:cs="Times New Roman"/>
                <w:sz w:val="24"/>
                <w:szCs w:val="24"/>
                <w:highlight w:val="darkGray"/>
              </w:rPr>
              <m:t>A</m:t>
            </m:r>
          </m:e>
          <m:sub>
            <m:r>
              <w:rPr>
                <w:rFonts w:ascii="Cambria Math" w:hAnsi="Cambria Math" w:cs="Times New Roman"/>
                <w:sz w:val="24"/>
                <w:szCs w:val="24"/>
                <w:highlight w:val="darkGray"/>
              </w:rPr>
              <m:t>it</m:t>
            </m:r>
          </m:sub>
        </m:sSub>
        <m:r>
          <w:rPr>
            <w:rFonts w:ascii="Cambria Math" w:hAnsi="Cambria Math" w:cs="Times New Roman"/>
            <w:sz w:val="24"/>
            <w:szCs w:val="24"/>
            <w:highlight w:val="darkGray"/>
          </w:rPr>
          <m:t>=</m:t>
        </m:r>
        <m:nary>
          <m:naryPr>
            <m:chr m:val="∑"/>
            <m:limLoc m:val="undOvr"/>
            <m:supHide m:val="1"/>
            <m:ctrlPr>
              <w:rPr>
                <w:rFonts w:ascii="Cambria Math" w:hAnsi="Cambria Math" w:cs="Times New Roman"/>
                <w:i/>
                <w:iCs/>
                <w:sz w:val="24"/>
                <w:szCs w:val="24"/>
                <w:highlight w:val="darkGray"/>
              </w:rPr>
            </m:ctrlPr>
          </m:naryPr>
          <m:sub>
            <m:r>
              <w:rPr>
                <w:rFonts w:ascii="Cambria Math" w:hAnsi="Cambria Math" w:cs="Times New Roman"/>
                <w:sz w:val="24"/>
                <w:szCs w:val="24"/>
                <w:highlight w:val="darkGray"/>
              </w:rPr>
              <m:t>t':</m:t>
            </m:r>
            <m:sSub>
              <m:sSubPr>
                <m:ctrlPr>
                  <w:rPr>
                    <w:rFonts w:ascii="Cambria Math" w:hAnsi="Cambria Math" w:cs="Times New Roman"/>
                    <w:i/>
                    <w:iCs/>
                    <w:sz w:val="24"/>
                    <w:szCs w:val="24"/>
                    <w:highlight w:val="darkGray"/>
                  </w:rPr>
                </m:ctrlPr>
              </m:sSubPr>
              <m:e>
                <m:r>
                  <w:rPr>
                    <w:rFonts w:ascii="Cambria Math" w:hAnsi="Cambria Math" w:cs="Times New Roman"/>
                    <w:sz w:val="24"/>
                    <w:szCs w:val="24"/>
                    <w:highlight w:val="darkGray"/>
                  </w:rPr>
                  <m:t>W</m:t>
                </m:r>
              </m:e>
              <m:sub>
                <m:r>
                  <w:rPr>
                    <w:rFonts w:ascii="Cambria Math" w:hAnsi="Cambria Math" w:cs="Times New Roman"/>
                    <w:sz w:val="24"/>
                    <w:szCs w:val="24"/>
                    <w:highlight w:val="darkGray"/>
                  </w:rPr>
                  <m:t>t'</m:t>
                </m:r>
              </m:sub>
            </m:sSub>
            <m:r>
              <w:rPr>
                <w:rFonts w:ascii="Cambria Math" w:hAnsi="Cambria Math" w:cs="Times New Roman"/>
                <w:sz w:val="24"/>
                <w:szCs w:val="24"/>
                <w:highlight w:val="darkGray"/>
              </w:rPr>
              <m:t>≤</m:t>
            </m:r>
            <m:sSub>
              <m:sSubPr>
                <m:ctrlPr>
                  <w:rPr>
                    <w:rFonts w:ascii="Cambria Math" w:hAnsi="Cambria Math" w:cs="Times New Roman"/>
                    <w:i/>
                    <w:iCs/>
                    <w:sz w:val="24"/>
                    <w:szCs w:val="24"/>
                    <w:highlight w:val="darkGray"/>
                  </w:rPr>
                </m:ctrlPr>
              </m:sSubPr>
              <m:e>
                <m:r>
                  <w:rPr>
                    <w:rFonts w:ascii="Cambria Math" w:hAnsi="Cambria Math" w:cs="Times New Roman"/>
                    <w:sz w:val="24"/>
                    <w:szCs w:val="24"/>
                    <w:highlight w:val="darkGray"/>
                  </w:rPr>
                  <m:t>W</m:t>
                </m:r>
              </m:e>
              <m:sub>
                <m:r>
                  <w:rPr>
                    <w:rFonts w:ascii="Cambria Math" w:hAnsi="Cambria Math" w:cs="Times New Roman"/>
                    <w:sz w:val="24"/>
                    <w:szCs w:val="24"/>
                    <w:highlight w:val="darkGray"/>
                  </w:rPr>
                  <m:t>t</m:t>
                </m:r>
              </m:sub>
            </m:sSub>
          </m:sub>
          <m:sup>
            <m:r>
              <w:rPr>
                <w:rFonts w:ascii="Cambria Math" w:hAnsi="Cambria Math" w:cs="Times New Roman"/>
                <w:sz w:val="24"/>
                <w:szCs w:val="24"/>
                <w:highlight w:val="darkGray"/>
              </w:rPr>
              <m:t>​</m:t>
            </m:r>
          </m:sup>
          <m:e>
            <m:sSub>
              <m:sSubPr>
                <m:ctrlPr>
                  <w:rPr>
                    <w:rFonts w:ascii="Cambria Math" w:hAnsi="Cambria Math" w:cs="Times New Roman"/>
                    <w:i/>
                    <w:iCs/>
                    <w:sz w:val="24"/>
                    <w:szCs w:val="24"/>
                    <w:highlight w:val="darkGray"/>
                  </w:rPr>
                </m:ctrlPr>
              </m:sSubPr>
              <m:e>
                <m:r>
                  <w:rPr>
                    <w:rFonts w:ascii="Cambria Math" w:hAnsi="Cambria Math" w:cs="Times New Roman"/>
                    <w:sz w:val="24"/>
                    <w:szCs w:val="24"/>
                    <w:highlight w:val="darkGray"/>
                  </w:rPr>
                  <m:t>W</m:t>
                </m:r>
              </m:e>
              <m:sub>
                <m:r>
                  <w:rPr>
                    <w:rFonts w:ascii="Cambria Math" w:hAnsi="Cambria Math" w:cs="Times New Roman"/>
                    <w:sz w:val="24"/>
                    <w:szCs w:val="24"/>
                    <w:highlight w:val="darkGray"/>
                  </w:rPr>
                  <m:t>t'</m:t>
                </m:r>
              </m:sub>
            </m:sSub>
            <m:r>
              <w:rPr>
                <w:rFonts w:ascii="Cambria Math" w:hAnsi="Cambria Math" w:cs="Times New Roman"/>
                <w:sz w:val="24"/>
                <w:szCs w:val="24"/>
                <w:highlight w:val="darkGray"/>
              </w:rPr>
              <m:t>δ</m:t>
            </m:r>
            <m:sSub>
              <m:sSubPr>
                <m:ctrlPr>
                  <w:rPr>
                    <w:rFonts w:ascii="Cambria Math" w:hAnsi="Cambria Math" w:cs="Times New Roman"/>
                    <w:i/>
                    <w:iCs/>
                    <w:sz w:val="24"/>
                    <w:szCs w:val="24"/>
                    <w:highlight w:val="darkGray"/>
                  </w:rPr>
                </m:ctrlPr>
              </m:sSubPr>
              <m:e>
                <m:r>
                  <w:rPr>
                    <w:rFonts w:ascii="Cambria Math" w:hAnsi="Cambria Math" w:cs="Times New Roman"/>
                    <w:sz w:val="24"/>
                    <w:szCs w:val="24"/>
                    <w:highlight w:val="darkGray"/>
                  </w:rPr>
                  <m:t>H</m:t>
                </m:r>
              </m:e>
              <m:sub>
                <m:sSub>
                  <m:sSubPr>
                    <m:ctrlPr>
                      <w:rPr>
                        <w:rFonts w:ascii="Cambria Math" w:hAnsi="Cambria Math" w:cs="Times New Roman"/>
                        <w:i/>
                        <w:iCs/>
                        <w:sz w:val="24"/>
                        <w:szCs w:val="24"/>
                        <w:highlight w:val="darkGray"/>
                      </w:rPr>
                    </m:ctrlPr>
                  </m:sSubPr>
                  <m:e>
                    <m:r>
                      <w:rPr>
                        <w:rFonts w:ascii="Cambria Math" w:hAnsi="Cambria Math" w:cs="Times New Roman"/>
                        <w:sz w:val="24"/>
                        <w:szCs w:val="24"/>
                        <w:highlight w:val="darkGray"/>
                      </w:rPr>
                      <m:t>e</m:t>
                    </m:r>
                  </m:e>
                  <m:sub>
                    <m:r>
                      <w:rPr>
                        <w:rFonts w:ascii="Cambria Math" w:hAnsi="Cambria Math" w:cs="Times New Roman"/>
                        <w:sz w:val="24"/>
                        <w:szCs w:val="24"/>
                        <w:highlight w:val="darkGray"/>
                      </w:rPr>
                      <m:t>t'</m:t>
                    </m:r>
                  </m:sub>
                </m:sSub>
              </m:sub>
            </m:sSub>
          </m:e>
        </m:nary>
      </m:oMath>
      <w:r w:rsidRPr="00A54F93">
        <w:rPr>
          <w:rFonts w:ascii="Times New Roman" w:hAnsi="Times New Roman" w:cs="Times New Roman"/>
          <w:i/>
          <w:iCs/>
          <w:sz w:val="24"/>
          <w:szCs w:val="24"/>
          <w:highlight w:val="darkGray"/>
        </w:rPr>
        <w:t xml:space="preserve"> for cross-section </w:t>
      </w:r>
      <w:proofErr w:type="spellStart"/>
      <w:r w:rsidRPr="00A54F93">
        <w:rPr>
          <w:rFonts w:ascii="Times New Roman" w:hAnsi="Times New Roman" w:cs="Times New Roman"/>
          <w:i/>
          <w:iCs/>
          <w:sz w:val="24"/>
          <w:szCs w:val="24"/>
          <w:highlight w:val="darkGray"/>
        </w:rPr>
        <w:t>i</w:t>
      </w:r>
      <w:proofErr w:type="spellEnd"/>
      <w:r w:rsidRPr="00A54F93">
        <w:rPr>
          <w:rFonts w:ascii="Times New Roman" w:hAnsi="Times New Roman" w:cs="Times New Roman"/>
          <w:i/>
          <w:iCs/>
          <w:sz w:val="24"/>
          <w:szCs w:val="24"/>
          <w:highlight w:val="darkGray"/>
        </w:rPr>
        <w:t xml:space="preserve"> and timestep t within a mass-conserved river reach.</w:t>
      </w:r>
    </w:p>
    <w:p w14:paraId="0FFBEB2B" w14:textId="77777777" w:rsidR="003361F9" w:rsidRPr="00A54F93" w:rsidRDefault="004A7A34" w:rsidP="003361F9">
      <w:pPr>
        <w:pStyle w:val="NoSpacing"/>
        <w:ind w:left="360" w:firstLine="360"/>
        <w:jc w:val="both"/>
        <w:rPr>
          <w:rFonts w:ascii="Times New Roman" w:hAnsi="Times New Roman" w:cs="Times New Roman"/>
          <w:i/>
          <w:iCs/>
          <w:sz w:val="24"/>
          <w:szCs w:val="24"/>
          <w:highlight w:val="darkGray"/>
        </w:rPr>
      </w:pPr>
      <w:r w:rsidRPr="00A54F93">
        <w:rPr>
          <w:rFonts w:ascii="Times New Roman" w:hAnsi="Times New Roman" w:cs="Times New Roman"/>
          <w:i/>
          <w:iCs/>
          <w:sz w:val="24"/>
          <w:szCs w:val="24"/>
          <w:highlight w:val="darkGray"/>
        </w:rPr>
        <w:t xml:space="preserve">All of </w:t>
      </w:r>
      <w:r w:rsidRPr="00A54F93">
        <w:rPr>
          <w:rFonts w:ascii="Times New Roman" w:hAnsi="Times New Roman" w:cs="Times New Roman"/>
          <w:i/>
          <w:iCs/>
          <w:sz w:val="24"/>
          <w:szCs w:val="24"/>
          <w:highlight w:val="darkGray"/>
          <w:u w:val="single"/>
        </w:rPr>
        <w:t>the above</w:t>
      </w:r>
      <w:r w:rsidRPr="00A54F93">
        <w:rPr>
          <w:rFonts w:ascii="Times New Roman" w:hAnsi="Times New Roman" w:cs="Times New Roman"/>
          <w:i/>
          <w:iCs/>
          <w:sz w:val="24"/>
          <w:szCs w:val="24"/>
          <w:highlight w:val="darkGray"/>
        </w:rPr>
        <w:t xml:space="preserve"> algebra simplifies to Equation 9. Conveniently, </w:t>
      </w:r>
      <m:oMath>
        <m:sSub>
          <m:sSubPr>
            <m:ctrlPr>
              <w:rPr>
                <w:rFonts w:ascii="Cambria Math" w:hAnsi="Cambria Math" w:cs="Times New Roman"/>
                <w:i/>
                <w:iCs/>
                <w:sz w:val="24"/>
                <w:szCs w:val="24"/>
                <w:highlight w:val="darkGray"/>
              </w:rPr>
            </m:ctrlPr>
          </m:sSubPr>
          <m:e>
            <m:r>
              <w:rPr>
                <w:rFonts w:ascii="Cambria Math" w:hAnsi="Cambria Math" w:cs="Times New Roman"/>
                <w:sz w:val="24"/>
                <w:szCs w:val="24"/>
                <w:highlight w:val="darkGray"/>
              </w:rPr>
              <m:t>k</m:t>
            </m:r>
          </m:e>
          <m:sub>
            <m:r>
              <w:rPr>
                <w:rFonts w:ascii="Cambria Math" w:hAnsi="Cambria Math" w:cs="Times New Roman"/>
                <w:sz w:val="24"/>
                <w:szCs w:val="24"/>
                <w:highlight w:val="darkGray"/>
              </w:rPr>
              <m:t>600</m:t>
            </m:r>
          </m:sub>
        </m:sSub>
      </m:oMath>
      <w:r w:rsidRPr="00A54F93">
        <w:rPr>
          <w:rFonts w:ascii="Times New Roman" w:hAnsi="Times New Roman" w:cs="Times New Roman"/>
          <w:i/>
          <w:iCs/>
          <w:sz w:val="24"/>
          <w:szCs w:val="24"/>
          <w:highlight w:val="darkGray"/>
        </w:rPr>
        <w:t xml:space="preserve"> as measured by tracer additions to a stream is inherently a reach-scale quantity (in a mass-conserved reach). Therefore, Equations 7 and 9 both yield a reach-scale </w:t>
      </w:r>
      <m:oMath>
        <m:sSub>
          <m:sSubPr>
            <m:ctrlPr>
              <w:rPr>
                <w:rFonts w:ascii="Cambria Math" w:hAnsi="Cambria Math" w:cs="Times New Roman"/>
                <w:i/>
                <w:iCs/>
                <w:sz w:val="24"/>
                <w:szCs w:val="24"/>
                <w:highlight w:val="darkGray"/>
              </w:rPr>
            </m:ctrlPr>
          </m:sSubPr>
          <m:e>
            <m:r>
              <w:rPr>
                <w:rFonts w:ascii="Cambria Math" w:hAnsi="Cambria Math" w:cs="Times New Roman"/>
                <w:sz w:val="24"/>
                <w:szCs w:val="24"/>
                <w:highlight w:val="darkGray"/>
              </w:rPr>
              <m:t>k</m:t>
            </m:r>
          </m:e>
          <m:sub>
            <m:r>
              <w:rPr>
                <w:rFonts w:ascii="Cambria Math" w:hAnsi="Cambria Math" w:cs="Times New Roman"/>
                <w:sz w:val="24"/>
                <w:szCs w:val="24"/>
                <w:highlight w:val="darkGray"/>
              </w:rPr>
              <m:t>600</m:t>
            </m:r>
          </m:sub>
        </m:sSub>
      </m:oMath>
      <w:r w:rsidRPr="00A54F93">
        <w:rPr>
          <w:rFonts w:ascii="Times New Roman" w:hAnsi="Times New Roman" w:cs="Times New Roman"/>
          <w:i/>
          <w:iCs/>
          <w:sz w:val="24"/>
          <w:szCs w:val="24"/>
          <w:highlight w:val="darkGray"/>
        </w:rPr>
        <w:t xml:space="preserve"> (i.e. </w:t>
      </w:r>
      <m:oMath>
        <m:sSub>
          <m:sSubPr>
            <m:ctrlPr>
              <w:rPr>
                <w:rFonts w:ascii="Cambria Math" w:hAnsi="Cambria Math" w:cs="Times New Roman"/>
                <w:i/>
                <w:iCs/>
                <w:sz w:val="24"/>
                <w:szCs w:val="24"/>
                <w:highlight w:val="darkGray"/>
              </w:rPr>
            </m:ctrlPr>
          </m:sSubPr>
          <m:e>
            <m:r>
              <w:rPr>
                <w:rFonts w:ascii="Cambria Math" w:hAnsi="Cambria Math" w:cs="Times New Roman"/>
                <w:sz w:val="24"/>
                <w:szCs w:val="24"/>
                <w:highlight w:val="darkGray"/>
              </w:rPr>
              <m:t>k</m:t>
            </m:r>
          </m:e>
          <m:sub>
            <m:sSub>
              <m:sSubPr>
                <m:ctrlPr>
                  <w:rPr>
                    <w:rFonts w:ascii="Cambria Math" w:hAnsi="Cambria Math" w:cs="Times New Roman"/>
                    <w:i/>
                    <w:iCs/>
                    <w:sz w:val="24"/>
                    <w:szCs w:val="24"/>
                    <w:highlight w:val="darkGray"/>
                  </w:rPr>
                </m:ctrlPr>
              </m:sSubPr>
              <m:e>
                <m:r>
                  <w:rPr>
                    <w:rFonts w:ascii="Cambria Math" w:hAnsi="Cambria Math" w:cs="Times New Roman"/>
                    <w:sz w:val="24"/>
                    <w:szCs w:val="24"/>
                    <w:highlight w:val="darkGray"/>
                  </w:rPr>
                  <m:t>600</m:t>
                </m:r>
              </m:e>
              <m:sub>
                <m:r>
                  <w:rPr>
                    <w:rFonts w:ascii="Cambria Math" w:hAnsi="Cambria Math" w:cs="Times New Roman"/>
                    <w:sz w:val="24"/>
                    <w:szCs w:val="24"/>
                    <w:highlight w:val="darkGray"/>
                  </w:rPr>
                  <m:t>i</m:t>
                </m:r>
              </m:sub>
            </m:sSub>
          </m:sub>
        </m:sSub>
        <m:r>
          <w:rPr>
            <w:rFonts w:ascii="Cambria Math" w:hAnsi="Cambria Math" w:cs="Times New Roman"/>
            <w:sz w:val="24"/>
            <w:szCs w:val="24"/>
            <w:highlight w:val="darkGray"/>
          </w:rPr>
          <m:t>=</m:t>
        </m:r>
        <m:sSub>
          <m:sSubPr>
            <m:ctrlPr>
              <w:rPr>
                <w:rFonts w:ascii="Cambria Math" w:hAnsi="Cambria Math" w:cs="Times New Roman"/>
                <w:i/>
                <w:iCs/>
                <w:sz w:val="24"/>
                <w:szCs w:val="24"/>
                <w:highlight w:val="darkGray"/>
              </w:rPr>
            </m:ctrlPr>
          </m:sSubPr>
          <m:e>
            <m:r>
              <w:rPr>
                <w:rFonts w:ascii="Cambria Math" w:hAnsi="Cambria Math" w:cs="Times New Roman"/>
                <w:sz w:val="24"/>
                <w:szCs w:val="24"/>
                <w:highlight w:val="darkGray"/>
              </w:rPr>
              <m:t>k</m:t>
            </m:r>
          </m:e>
          <m:sub>
            <m:r>
              <w:rPr>
                <w:rFonts w:ascii="Cambria Math" w:hAnsi="Cambria Math" w:cs="Times New Roman"/>
                <w:sz w:val="24"/>
                <w:szCs w:val="24"/>
                <w:highlight w:val="darkGray"/>
              </w:rPr>
              <m:t>600</m:t>
            </m:r>
          </m:sub>
        </m:sSub>
        <m:r>
          <w:rPr>
            <w:rFonts w:ascii="Cambria Math" w:hAnsi="Cambria Math" w:cs="Times New Roman"/>
            <w:sz w:val="24"/>
            <w:szCs w:val="24"/>
            <w:highlight w:val="darkGray"/>
          </w:rPr>
          <m:t>∀i</m:t>
        </m:r>
      </m:oMath>
      <w:r w:rsidRPr="00A54F93">
        <w:rPr>
          <w:rFonts w:ascii="Times New Roman" w:hAnsi="Times New Roman" w:cs="Times New Roman"/>
          <w:i/>
          <w:iCs/>
          <w:sz w:val="24"/>
          <w:szCs w:val="24"/>
          <w:highlight w:val="darkGray"/>
        </w:rPr>
        <w:t>)</w:t>
      </w:r>
      <w:r w:rsidRPr="00A54F93">
        <w:rPr>
          <w:rFonts w:ascii="Times New Roman" w:hAnsi="Times New Roman" w:cs="Times New Roman"/>
          <w:i/>
          <w:iCs/>
          <w:sz w:val="24"/>
          <w:szCs w:val="24"/>
          <w:highlight w:val="darkGray"/>
          <w:u w:val="single"/>
        </w:rPr>
        <w:t>, thus</w:t>
      </w:r>
      <w:r w:rsidR="002B6B2F" w:rsidRPr="00A54F93">
        <w:rPr>
          <w:rFonts w:ascii="Times New Roman" w:hAnsi="Times New Roman" w:cs="Times New Roman"/>
          <w:i/>
          <w:iCs/>
          <w:sz w:val="24"/>
          <w:szCs w:val="24"/>
          <w:highlight w:val="darkGray"/>
          <w:u w:val="single"/>
        </w:rPr>
        <w:t xml:space="preserve"> </w:t>
      </w:r>
      <w:r w:rsidRPr="00A54F93">
        <w:rPr>
          <w:rFonts w:ascii="Times New Roman" w:hAnsi="Times New Roman" w:cs="Times New Roman"/>
          <w:i/>
          <w:iCs/>
          <w:sz w:val="24"/>
          <w:szCs w:val="24"/>
          <w:highlight w:val="darkGray"/>
          <w:u w:val="single"/>
        </w:rPr>
        <w:t xml:space="preserve">lowering </w:t>
      </w:r>
      <w:r w:rsidRPr="00A54F93">
        <w:rPr>
          <w:rFonts w:ascii="Times New Roman" w:hAnsi="Times New Roman" w:cs="Times New Roman"/>
          <w:i/>
          <w:iCs/>
          <w:sz w:val="24"/>
          <w:szCs w:val="24"/>
          <w:highlight w:val="darkGray"/>
        </w:rPr>
        <w:t>the number of parameters BIKER must infer and making the problem much better constrained.</w:t>
      </w:r>
    </w:p>
    <w:p w14:paraId="6B05094A" w14:textId="23FCD492" w:rsidR="00CA2B90" w:rsidRPr="00A54F93" w:rsidRDefault="00000000" w:rsidP="00CA2B90">
      <w:pPr>
        <w:pStyle w:val="NoSpacing"/>
        <w:ind w:left="360" w:firstLine="360"/>
        <w:jc w:val="both"/>
        <w:rPr>
          <w:rFonts w:ascii="Times New Roman" w:eastAsiaTheme="minorEastAsia" w:hAnsi="Times New Roman" w:cs="Times New Roman"/>
          <w:i/>
          <w:sz w:val="24"/>
          <w:szCs w:val="24"/>
          <w:highlight w:val="darkGray"/>
          <w:u w:val="single"/>
        </w:rPr>
      </w:pPr>
      <m:oMathPara>
        <m:oMath>
          <m:m>
            <m:mPr>
              <m:plcHide m:val="1"/>
              <m:mcs>
                <m:mc>
                  <m:mcPr>
                    <m:count m:val="1"/>
                    <m:mcJc m:val="right"/>
                  </m:mcPr>
                </m:mc>
              </m:mcs>
              <m:ctrlPr>
                <w:rPr>
                  <w:rFonts w:ascii="Cambria Math" w:hAnsi="Cambria Math" w:cs="Times New Roman"/>
                  <w:sz w:val="24"/>
                  <w:szCs w:val="24"/>
                  <w:highlight w:val="darkGray"/>
                  <w:u w:val="single"/>
                </w:rPr>
              </m:ctrlPr>
            </m:mPr>
            <m:mr>
              <m:e>
                <m:sSub>
                  <m:sSubPr>
                    <m:ctrlPr>
                      <w:rPr>
                        <w:rFonts w:ascii="Cambria Math" w:hAnsi="Cambria Math" w:cs="Times New Roman"/>
                        <w:sz w:val="24"/>
                        <w:szCs w:val="24"/>
                        <w:highlight w:val="darkGray"/>
                        <w:u w:val="single"/>
                      </w:rPr>
                    </m:ctrlPr>
                  </m:sSubPr>
                  <m:e>
                    <m:r>
                      <m:rPr>
                        <m:sty m:val="p"/>
                      </m:rPr>
                      <w:rPr>
                        <w:rFonts w:ascii="Cambria Math" w:hAnsi="Cambria Math" w:cs="Times New Roman"/>
                        <w:sz w:val="24"/>
                        <w:szCs w:val="24"/>
                        <w:highlight w:val="darkGray"/>
                        <w:u w:val="single"/>
                      </w:rPr>
                      <m:t>log⁡</m:t>
                    </m:r>
                    <m:r>
                      <w:rPr>
                        <w:rFonts w:ascii="Cambria Math" w:hAnsi="Cambria Math" w:cs="Times New Roman"/>
                        <w:sz w:val="24"/>
                        <w:szCs w:val="24"/>
                        <w:highlight w:val="darkGray"/>
                        <w:u w:val="single"/>
                      </w:rPr>
                      <m:t>(k</m:t>
                    </m:r>
                  </m:e>
                  <m:sub>
                    <m:sSub>
                      <m:sSubPr>
                        <m:ctrlPr>
                          <w:rPr>
                            <w:rFonts w:ascii="Cambria Math" w:hAnsi="Cambria Math" w:cs="Times New Roman"/>
                            <w:sz w:val="24"/>
                            <w:szCs w:val="24"/>
                            <w:highlight w:val="darkGray"/>
                            <w:u w:val="single"/>
                          </w:rPr>
                        </m:ctrlPr>
                      </m:sSubPr>
                      <m:e>
                        <m:r>
                          <w:rPr>
                            <w:rFonts w:ascii="Cambria Math" w:hAnsi="Cambria Math" w:cs="Times New Roman"/>
                            <w:sz w:val="24"/>
                            <w:szCs w:val="24"/>
                            <w:highlight w:val="darkGray"/>
                            <w:u w:val="single"/>
                          </w:rPr>
                          <m:t>600</m:t>
                        </m:r>
                      </m:e>
                      <m:sub>
                        <m:r>
                          <w:rPr>
                            <w:rFonts w:ascii="Cambria Math" w:hAnsi="Cambria Math" w:cs="Times New Roman"/>
                            <w:sz w:val="24"/>
                            <w:szCs w:val="24"/>
                            <w:highlight w:val="darkGray"/>
                            <w:u w:val="single"/>
                          </w:rPr>
                          <m:t>t</m:t>
                        </m:r>
                      </m:sub>
                    </m:sSub>
                  </m:sub>
                </m:sSub>
                <m:r>
                  <m:rPr>
                    <m:sty m:val="p"/>
                  </m:rPr>
                  <w:rPr>
                    <w:rFonts w:ascii="Cambria Math" w:hAnsi="Cambria Math" w:cs="Times New Roman"/>
                    <w:sz w:val="24"/>
                    <w:szCs w:val="24"/>
                    <w:highlight w:val="darkGray"/>
                    <w:u w:val="single"/>
                  </w:rPr>
                  <m:t>)=</m:t>
                </m:r>
                <m:r>
                  <w:rPr>
                    <w:rFonts w:ascii="Cambria Math" w:hAnsi="Cambria Math" w:cs="Times New Roman"/>
                    <w:sz w:val="24"/>
                    <w:szCs w:val="24"/>
                    <w:highlight w:val="darkGray"/>
                    <w:u w:val="single"/>
                  </w:rPr>
                  <m:t>3.89+</m:t>
                </m:r>
                <m:d>
                  <m:dPr>
                    <m:ctrlPr>
                      <w:rPr>
                        <w:rFonts w:ascii="Cambria Math" w:hAnsi="Cambria Math" w:cs="Times New Roman"/>
                        <w:i/>
                        <w:sz w:val="24"/>
                        <w:szCs w:val="24"/>
                        <w:highlight w:val="darkGray"/>
                        <w:u w:val="single"/>
                      </w:rPr>
                    </m:ctrlPr>
                  </m:dPr>
                  <m:e>
                    <m:r>
                      <w:rPr>
                        <w:rFonts w:ascii="Cambria Math" w:hAnsi="Cambria Math" w:cs="Times New Roman"/>
                        <w:sz w:val="24"/>
                        <w:szCs w:val="24"/>
                        <w:highlight w:val="darkGray"/>
                        <w:u w:val="single"/>
                      </w:rPr>
                      <m:t>0.4320</m:t>
                    </m:r>
                  </m:e>
                </m:d>
                <m:r>
                  <m:rPr>
                    <m:sty m:val="p"/>
                  </m:rPr>
                  <w:rPr>
                    <w:rFonts w:ascii="Cambria Math" w:hAnsi="Cambria Math" w:cs="Times New Roman"/>
                    <w:sz w:val="24"/>
                    <w:szCs w:val="24"/>
                    <w:highlight w:val="darkGray"/>
                    <w:u w:val="single"/>
                  </w:rPr>
                  <m:t>log⁡</m:t>
                </m:r>
                <m:r>
                  <w:rPr>
                    <w:rFonts w:ascii="Cambria Math" w:hAnsi="Cambria Math" w:cs="Times New Roman"/>
                    <w:sz w:val="24"/>
                    <w:szCs w:val="24"/>
                    <w:highlight w:val="darkGray"/>
                    <w:u w:val="single"/>
                  </w:rPr>
                  <m:t>(</m:t>
                </m:r>
                <m:r>
                  <m:rPr>
                    <m:sty m:val="p"/>
                  </m:rPr>
                  <w:rPr>
                    <w:rFonts w:ascii="Cambria Math" w:hAnsi="Cambria Math" w:cs="Times New Roman"/>
                    <w:sz w:val="24"/>
                    <w:szCs w:val="24"/>
                    <w:highlight w:val="darkGray"/>
                    <w:u w:val="single"/>
                  </w:rPr>
                  <m:t>g)</m:t>
                </m:r>
                <m:r>
                  <w:rPr>
                    <w:rFonts w:ascii="Cambria Math" w:hAnsi="Cambria Math" w:cs="Times New Roman"/>
                    <w:sz w:val="24"/>
                    <w:szCs w:val="24"/>
                    <w:highlight w:val="darkGray"/>
                    <w:u w:val="single"/>
                  </w:rPr>
                  <m:t>+</m:t>
                </m:r>
                <m:d>
                  <m:dPr>
                    <m:ctrlPr>
                      <w:rPr>
                        <w:rFonts w:ascii="Cambria Math" w:hAnsi="Cambria Math" w:cs="Times New Roman"/>
                        <w:i/>
                        <w:sz w:val="24"/>
                        <w:szCs w:val="24"/>
                        <w:highlight w:val="darkGray"/>
                        <w:u w:val="single"/>
                      </w:rPr>
                    </m:ctrlPr>
                  </m:dPr>
                  <m:e>
                    <m:r>
                      <w:rPr>
                        <w:rFonts w:ascii="Cambria Math" w:hAnsi="Cambria Math" w:cs="Times New Roman"/>
                        <w:sz w:val="24"/>
                        <w:szCs w:val="24"/>
                        <w:highlight w:val="darkGray"/>
                        <w:u w:val="single"/>
                      </w:rPr>
                      <m:t>0.5862</m:t>
                    </m:r>
                  </m:e>
                </m:d>
                <m:r>
                  <w:rPr>
                    <w:rFonts w:ascii="Cambria Math" w:hAnsi="Cambria Math" w:cs="Times New Roman"/>
                    <w:sz w:val="24"/>
                    <w:szCs w:val="24"/>
                    <w:highlight w:val="darkGray"/>
                    <w:u w:val="single"/>
                  </w:rPr>
                  <m:t>log</m:t>
                </m:r>
                <m:d>
                  <m:dPr>
                    <m:ctrlPr>
                      <w:rPr>
                        <w:rFonts w:ascii="Cambria Math" w:hAnsi="Cambria Math" w:cs="Times New Roman"/>
                        <w:i/>
                        <w:sz w:val="24"/>
                        <w:szCs w:val="24"/>
                        <w:highlight w:val="darkGray"/>
                        <w:u w:val="single"/>
                      </w:rPr>
                    </m:ctrlPr>
                  </m:dPr>
                  <m:e>
                    <m:sSub>
                      <m:sSubPr>
                        <m:ctrlPr>
                          <w:rPr>
                            <w:rFonts w:ascii="Cambria Math" w:hAnsi="Cambria Math" w:cs="Times New Roman"/>
                            <w:i/>
                            <w:sz w:val="24"/>
                            <w:szCs w:val="24"/>
                            <w:highlight w:val="darkGray"/>
                            <w:u w:val="single"/>
                          </w:rPr>
                        </m:ctrlPr>
                      </m:sSubPr>
                      <m:e>
                        <m:r>
                          <w:rPr>
                            <w:rFonts w:ascii="Cambria Math" w:hAnsi="Cambria Math" w:cs="Times New Roman"/>
                            <w:sz w:val="24"/>
                            <w:szCs w:val="24"/>
                            <w:highlight w:val="darkGray"/>
                            <w:u w:val="single"/>
                          </w:rPr>
                          <m:t>S</m:t>
                        </m:r>
                      </m:e>
                      <m:sub>
                        <m:r>
                          <w:rPr>
                            <w:rFonts w:ascii="Cambria Math" w:hAnsi="Cambria Math" w:cs="Times New Roman"/>
                            <w:sz w:val="24"/>
                            <w:szCs w:val="24"/>
                            <w:highlight w:val="darkGray"/>
                            <w:u w:val="single"/>
                          </w:rPr>
                          <m:t>i,t</m:t>
                        </m:r>
                      </m:sub>
                    </m:sSub>
                  </m:e>
                </m:d>
                <m:r>
                  <w:rPr>
                    <w:rFonts w:ascii="Cambria Math" w:hAnsi="Cambria Math" w:cs="Times New Roman"/>
                    <w:sz w:val="24"/>
                    <w:szCs w:val="24"/>
                    <w:highlight w:val="darkGray"/>
                    <w:u w:val="single"/>
                  </w:rPr>
                  <m:t>+</m:t>
                </m:r>
                <m:d>
                  <m:dPr>
                    <m:ctrlPr>
                      <w:rPr>
                        <w:rFonts w:ascii="Cambria Math" w:hAnsi="Cambria Math" w:cs="Times New Roman"/>
                        <w:i/>
                        <w:sz w:val="24"/>
                        <w:szCs w:val="24"/>
                        <w:highlight w:val="darkGray"/>
                        <w:u w:val="single"/>
                      </w:rPr>
                    </m:ctrlPr>
                  </m:dPr>
                  <m:e>
                    <m:r>
                      <w:rPr>
                        <w:rFonts w:ascii="Cambria Math" w:hAnsi="Cambria Math" w:cs="Times New Roman"/>
                        <w:sz w:val="24"/>
                        <w:szCs w:val="24"/>
                        <w:highlight w:val="darkGray"/>
                        <w:u w:val="single"/>
                      </w:rPr>
                      <m:t>0.3084</m:t>
                    </m:r>
                  </m:e>
                </m:d>
                <m:r>
                  <m:rPr>
                    <m:sty m:val="p"/>
                  </m:rPr>
                  <w:rPr>
                    <w:rFonts w:ascii="Cambria Math" w:hAnsi="Cambria Math" w:cs="Times New Roman"/>
                    <w:sz w:val="24"/>
                    <w:szCs w:val="24"/>
                    <w:highlight w:val="darkGray"/>
                    <w:u w:val="single"/>
                  </w:rPr>
                  <m:t>log⁡</m:t>
                </m:r>
                <m:r>
                  <w:rPr>
                    <w:rFonts w:ascii="Cambria Math" w:hAnsi="Cambria Math" w:cs="Times New Roman"/>
                    <w:sz w:val="24"/>
                    <w:szCs w:val="24"/>
                    <w:highlight w:val="darkGray"/>
                    <w:u w:val="single"/>
                  </w:rPr>
                  <m:t>(</m:t>
                </m:r>
                <m:f>
                  <m:fPr>
                    <m:ctrlPr>
                      <w:rPr>
                        <w:rFonts w:ascii="Cambria Math" w:hAnsi="Cambria Math" w:cs="Times New Roman"/>
                        <w:sz w:val="24"/>
                        <w:szCs w:val="24"/>
                        <w:highlight w:val="darkGray"/>
                        <w:u w:val="single"/>
                      </w:rPr>
                    </m:ctrlPr>
                  </m:fPr>
                  <m:num>
                    <m:r>
                      <w:rPr>
                        <w:rFonts w:ascii="Cambria Math" w:hAnsi="Cambria Math" w:cs="Times New Roman"/>
                        <w:sz w:val="24"/>
                        <w:szCs w:val="24"/>
                        <w:highlight w:val="darkGray"/>
                        <w:u w:val="single"/>
                      </w:rPr>
                      <m:t>1</m:t>
                    </m:r>
                  </m:num>
                  <m:den>
                    <m:sSub>
                      <m:sSubPr>
                        <m:ctrlPr>
                          <w:rPr>
                            <w:rFonts w:ascii="Cambria Math" w:hAnsi="Cambria Math" w:cs="Times New Roman"/>
                            <w:sz w:val="24"/>
                            <w:szCs w:val="24"/>
                            <w:highlight w:val="darkGray"/>
                            <w:u w:val="single"/>
                          </w:rPr>
                        </m:ctrlPr>
                      </m:sSubPr>
                      <m:e>
                        <m:r>
                          <w:rPr>
                            <w:rFonts w:ascii="Cambria Math" w:hAnsi="Cambria Math" w:cs="Times New Roman"/>
                            <w:sz w:val="24"/>
                            <w:szCs w:val="24"/>
                            <w:highlight w:val="darkGray"/>
                            <w:u w:val="single"/>
                          </w:rPr>
                          <m:t>n</m:t>
                        </m:r>
                      </m:e>
                      <m:sub>
                        <m:r>
                          <w:rPr>
                            <w:rFonts w:ascii="Cambria Math" w:hAnsi="Cambria Math" w:cs="Times New Roman"/>
                            <w:sz w:val="24"/>
                            <w:szCs w:val="24"/>
                            <w:highlight w:val="darkGray"/>
                            <w:u w:val="single"/>
                          </w:rPr>
                          <m:t>i</m:t>
                        </m:r>
                      </m:sub>
                    </m:sSub>
                  </m:den>
                </m:f>
                <m:r>
                  <w:rPr>
                    <w:rFonts w:ascii="Cambria Math" w:hAnsi="Cambria Math" w:cs="Times New Roman"/>
                    <w:sz w:val="24"/>
                    <w:szCs w:val="24"/>
                    <w:highlight w:val="darkGray"/>
                    <w:u w:val="single"/>
                  </w:rPr>
                  <m:t>)</m:t>
                </m:r>
              </m:e>
            </m:mr>
          </m:m>
          <m:r>
            <m:rPr>
              <m:brk/>
            </m:rPr>
            <w:rPr>
              <w:rFonts w:ascii="Cambria Math" w:hAnsi="Cambria Math" w:cs="Times New Roman"/>
              <w:sz w:val="24"/>
              <w:szCs w:val="24"/>
              <w:highlight w:val="darkGray"/>
              <w:u w:val="single"/>
            </w:rPr>
            <m:t>+</m:t>
          </m:r>
          <m:d>
            <m:dPr>
              <m:ctrlPr>
                <w:rPr>
                  <w:rFonts w:ascii="Cambria Math" w:hAnsi="Cambria Math" w:cs="Times New Roman"/>
                  <w:i/>
                  <w:sz w:val="24"/>
                  <w:szCs w:val="24"/>
                  <w:highlight w:val="darkGray"/>
                  <w:u w:val="single"/>
                </w:rPr>
              </m:ctrlPr>
            </m:dPr>
            <m:e>
              <m:r>
                <w:rPr>
                  <w:rFonts w:ascii="Cambria Math" w:hAnsi="Cambria Math" w:cs="Times New Roman"/>
                  <w:sz w:val="24"/>
                  <w:szCs w:val="24"/>
                  <w:highlight w:val="darkGray"/>
                  <w:u w:val="single"/>
                </w:rPr>
                <m:t>0.7282</m:t>
              </m:r>
            </m:e>
          </m:d>
          <m:r>
            <w:rPr>
              <w:rFonts w:ascii="Cambria Math" w:hAnsi="Cambria Math" w:cs="Times New Roman"/>
              <w:sz w:val="24"/>
              <w:szCs w:val="24"/>
              <w:highlight w:val="darkGray"/>
              <w:u w:val="single"/>
            </w:rPr>
            <m:t>log</m:t>
          </m:r>
          <m:d>
            <m:dPr>
              <m:ctrlPr>
                <w:rPr>
                  <w:rFonts w:ascii="Cambria Math" w:hAnsi="Cambria Math" w:cs="Times New Roman"/>
                  <w:sz w:val="24"/>
                  <w:szCs w:val="24"/>
                  <w:highlight w:val="darkGray"/>
                  <w:u w:val="single"/>
                </w:rPr>
              </m:ctrlPr>
            </m:dPr>
            <m:e>
              <m:f>
                <m:fPr>
                  <m:ctrlPr>
                    <w:rPr>
                      <w:rFonts w:ascii="Cambria Math" w:hAnsi="Cambria Math" w:cs="Times New Roman"/>
                      <w:sz w:val="24"/>
                      <w:szCs w:val="24"/>
                      <w:highlight w:val="darkGray"/>
                      <w:u w:val="single"/>
                    </w:rPr>
                  </m:ctrlPr>
                </m:fPr>
                <m:num>
                  <m:sSub>
                    <m:sSubPr>
                      <m:ctrlPr>
                        <w:rPr>
                          <w:rFonts w:ascii="Cambria Math" w:hAnsi="Cambria Math" w:cs="Times New Roman"/>
                          <w:sz w:val="24"/>
                          <w:szCs w:val="24"/>
                          <w:highlight w:val="darkGray"/>
                          <w:u w:val="single"/>
                        </w:rPr>
                      </m:ctrlPr>
                    </m:sSubPr>
                    <m:e>
                      <m:r>
                        <w:rPr>
                          <w:rFonts w:ascii="Cambria Math" w:hAnsi="Cambria Math" w:cs="Times New Roman"/>
                          <w:sz w:val="24"/>
                          <w:szCs w:val="24"/>
                          <w:highlight w:val="darkGray"/>
                          <w:u w:val="single"/>
                        </w:rPr>
                        <m:t>A</m:t>
                      </m:r>
                    </m:e>
                    <m:sub>
                      <m:sSub>
                        <m:sSubPr>
                          <m:ctrlPr>
                            <w:rPr>
                              <w:rFonts w:ascii="Cambria Math" w:hAnsi="Cambria Math" w:cs="Times New Roman"/>
                              <w:sz w:val="24"/>
                              <w:szCs w:val="24"/>
                              <w:highlight w:val="darkGray"/>
                              <w:u w:val="single"/>
                            </w:rPr>
                          </m:ctrlPr>
                        </m:sSubPr>
                        <m:e>
                          <m:r>
                            <w:rPr>
                              <w:rFonts w:ascii="Cambria Math" w:hAnsi="Cambria Math" w:cs="Times New Roman"/>
                              <w:sz w:val="24"/>
                              <w:szCs w:val="24"/>
                              <w:highlight w:val="darkGray"/>
                              <w:u w:val="single"/>
                            </w:rPr>
                            <m:t>0</m:t>
                          </m:r>
                        </m:e>
                        <m:sub>
                          <m:r>
                            <w:rPr>
                              <w:rFonts w:ascii="Cambria Math" w:hAnsi="Cambria Math" w:cs="Times New Roman"/>
                              <w:sz w:val="24"/>
                              <w:szCs w:val="24"/>
                              <w:highlight w:val="darkGray"/>
                              <w:u w:val="single"/>
                            </w:rPr>
                            <m:t>i</m:t>
                          </m:r>
                        </m:sub>
                      </m:sSub>
                    </m:sub>
                  </m:sSub>
                  <m:r>
                    <m:rPr>
                      <m:sty m:val="p"/>
                    </m:rPr>
                    <w:rPr>
                      <w:rFonts w:ascii="Cambria Math" w:hAnsi="Cambria Math" w:cs="Times New Roman"/>
                      <w:sz w:val="24"/>
                      <w:szCs w:val="24"/>
                      <w:highlight w:val="darkGray"/>
                      <w:u w:val="single"/>
                    </w:rPr>
                    <m:t>+</m:t>
                  </m:r>
                  <m:r>
                    <w:rPr>
                      <w:rFonts w:ascii="Cambria Math" w:hAnsi="Cambria Math" w:cs="Times New Roman"/>
                      <w:sz w:val="24"/>
                      <w:szCs w:val="24"/>
                      <w:highlight w:val="darkGray"/>
                      <w:u w:val="single"/>
                    </w:rPr>
                    <m:t>d</m:t>
                  </m:r>
                  <m:sSub>
                    <m:sSubPr>
                      <m:ctrlPr>
                        <w:rPr>
                          <w:rFonts w:ascii="Cambria Math" w:hAnsi="Cambria Math" w:cs="Times New Roman"/>
                          <w:sz w:val="24"/>
                          <w:szCs w:val="24"/>
                          <w:highlight w:val="darkGray"/>
                          <w:u w:val="single"/>
                        </w:rPr>
                      </m:ctrlPr>
                    </m:sSubPr>
                    <m:e>
                      <m:r>
                        <w:rPr>
                          <w:rFonts w:ascii="Cambria Math" w:hAnsi="Cambria Math" w:cs="Times New Roman"/>
                          <w:sz w:val="24"/>
                          <w:szCs w:val="24"/>
                          <w:highlight w:val="darkGray"/>
                          <w:u w:val="single"/>
                        </w:rPr>
                        <m:t>A</m:t>
                      </m:r>
                    </m:e>
                    <m:sub>
                      <m:r>
                        <w:rPr>
                          <w:rFonts w:ascii="Cambria Math" w:hAnsi="Cambria Math" w:cs="Times New Roman"/>
                          <w:sz w:val="24"/>
                          <w:szCs w:val="24"/>
                          <w:highlight w:val="darkGray"/>
                          <w:u w:val="single"/>
                        </w:rPr>
                        <m:t>it</m:t>
                      </m:r>
                    </m:sub>
                  </m:sSub>
                </m:num>
                <m:den>
                  <m:sSub>
                    <m:sSubPr>
                      <m:ctrlPr>
                        <w:rPr>
                          <w:rFonts w:ascii="Cambria Math" w:hAnsi="Cambria Math" w:cs="Times New Roman"/>
                          <w:sz w:val="24"/>
                          <w:szCs w:val="24"/>
                          <w:highlight w:val="darkGray"/>
                          <w:u w:val="single"/>
                        </w:rPr>
                      </m:ctrlPr>
                    </m:sSubPr>
                    <m:e>
                      <m:r>
                        <w:rPr>
                          <w:rFonts w:ascii="Cambria Math" w:hAnsi="Cambria Math" w:cs="Times New Roman"/>
                          <w:sz w:val="24"/>
                          <w:szCs w:val="24"/>
                          <w:highlight w:val="darkGray"/>
                          <w:u w:val="single"/>
                        </w:rPr>
                        <m:t>W</m:t>
                      </m:r>
                    </m:e>
                    <m:sub>
                      <m:r>
                        <w:rPr>
                          <w:rFonts w:ascii="Cambria Math" w:hAnsi="Cambria Math" w:cs="Times New Roman"/>
                          <w:sz w:val="24"/>
                          <w:szCs w:val="24"/>
                          <w:highlight w:val="darkGray"/>
                          <w:u w:val="single"/>
                        </w:rPr>
                        <m:t>it</m:t>
                      </m:r>
                    </m:sub>
                  </m:sSub>
                </m:den>
              </m:f>
            </m:e>
          </m:d>
          <m:r>
            <w:rPr>
              <w:rFonts w:ascii="Cambria Math" w:hAnsi="Cambria Math" w:cs="Times New Roman"/>
              <w:sz w:val="24"/>
              <w:szCs w:val="24"/>
              <w:highlight w:val="darkGray"/>
              <w:u w:val="single"/>
            </w:rPr>
            <m:t xml:space="preserve">          </m:t>
          </m:r>
          <m:d>
            <m:dPr>
              <m:ctrlPr>
                <w:rPr>
                  <w:rFonts w:ascii="Cambria Math" w:hAnsi="Cambria Math" w:cs="Times New Roman"/>
                  <w:sz w:val="24"/>
                  <w:szCs w:val="24"/>
                  <w:highlight w:val="darkGray"/>
                  <w:u w:val="single"/>
                </w:rPr>
              </m:ctrlPr>
            </m:dPr>
            <m:e>
              <m:r>
                <m:rPr>
                  <m:sty m:val="b"/>
                </m:rPr>
                <w:rPr>
                  <w:rFonts w:ascii="Cambria Math" w:hAnsi="Cambria Math" w:cs="Times New Roman"/>
                  <w:sz w:val="24"/>
                  <w:szCs w:val="24"/>
                  <w:highlight w:val="darkGray"/>
                  <w:u w:val="single"/>
                </w:rPr>
                <m:t>9</m:t>
              </m:r>
            </m:e>
          </m:d>
        </m:oMath>
      </m:oMathPara>
    </w:p>
    <w:p w14:paraId="1578FB3C" w14:textId="534ABF46" w:rsidR="005D6CCE" w:rsidRPr="00A54F93" w:rsidRDefault="00CB4E9F" w:rsidP="00CA2B90">
      <w:pPr>
        <w:pStyle w:val="NoSpacing"/>
        <w:ind w:left="360" w:firstLine="360"/>
        <w:jc w:val="both"/>
        <w:rPr>
          <w:rFonts w:ascii="Times New Roman" w:hAnsi="Times New Roman" w:cs="Times New Roman"/>
          <w:i/>
          <w:iCs/>
          <w:sz w:val="24"/>
          <w:szCs w:val="24"/>
          <w:highlight w:val="darkGray"/>
        </w:rPr>
      </w:pPr>
      <w:r w:rsidRPr="00A54F93">
        <w:rPr>
          <w:rFonts w:ascii="Times New Roman" w:hAnsi="Times New Roman" w:cs="Times New Roman"/>
          <w:i/>
          <w:iCs/>
          <w:sz w:val="24"/>
          <w:szCs w:val="24"/>
          <w:highlight w:val="darkGray"/>
        </w:rPr>
        <w:t xml:space="preserve">Next, Equation 9 is </w:t>
      </w:r>
      <w:r w:rsidRPr="00A54F93">
        <w:rPr>
          <w:rFonts w:ascii="Times New Roman" w:hAnsi="Times New Roman" w:cs="Times New Roman"/>
          <w:i/>
          <w:iCs/>
          <w:sz w:val="24"/>
          <w:szCs w:val="24"/>
          <w:highlight w:val="darkGray"/>
          <w:u w:val="single"/>
        </w:rPr>
        <w:t>re-</w:t>
      </w:r>
      <w:r w:rsidRPr="00A54F93">
        <w:rPr>
          <w:rFonts w:ascii="Times New Roman" w:hAnsi="Times New Roman" w:cs="Times New Roman"/>
          <w:i/>
          <w:iCs/>
          <w:sz w:val="24"/>
          <w:szCs w:val="24"/>
          <w:highlight w:val="darkGray"/>
        </w:rPr>
        <w:t xml:space="preserve">written as a Bayesian sampling model </w:t>
      </w:r>
      <m:oMath>
        <m:r>
          <w:rPr>
            <w:rFonts w:ascii="Cambria Math" w:hAnsi="Cambria Math" w:cs="Times New Roman"/>
            <w:sz w:val="24"/>
            <w:szCs w:val="24"/>
            <w:highlight w:val="darkGray"/>
            <w:u w:val="single"/>
          </w:rPr>
          <m:t>f</m:t>
        </m:r>
        <m:d>
          <m:dPr>
            <m:ctrlPr>
              <w:rPr>
                <w:rFonts w:ascii="Cambria Math" w:hAnsi="Cambria Math" w:cs="Times New Roman"/>
                <w:i/>
                <w:iCs/>
                <w:sz w:val="24"/>
                <w:szCs w:val="24"/>
                <w:highlight w:val="darkGray"/>
                <w:u w:val="single"/>
              </w:rPr>
            </m:ctrlPr>
          </m:dPr>
          <m:e>
            <m:r>
              <w:rPr>
                <w:rFonts w:ascii="Cambria Math" w:hAnsi="Cambria Math" w:cs="Times New Roman"/>
                <w:sz w:val="24"/>
                <w:szCs w:val="24"/>
                <w:highlight w:val="darkGray"/>
                <w:u w:val="single"/>
              </w:rPr>
              <m:t>x|Θ</m:t>
            </m:r>
          </m:e>
        </m:d>
      </m:oMath>
      <w:r w:rsidRPr="00A54F93">
        <w:rPr>
          <w:rFonts w:ascii="Times New Roman" w:hAnsi="Times New Roman" w:cs="Times New Roman"/>
          <w:i/>
          <w:iCs/>
          <w:sz w:val="24"/>
          <w:szCs w:val="24"/>
          <w:highlight w:val="darkGray"/>
          <w:u w:val="single"/>
        </w:rPr>
        <w:t>,</w:t>
      </w:r>
      <w:r w:rsidRPr="00A54F93">
        <w:rPr>
          <w:rFonts w:ascii="Times New Roman" w:hAnsi="Times New Roman" w:cs="Times New Roman"/>
          <w:i/>
          <w:iCs/>
          <w:sz w:val="24"/>
          <w:szCs w:val="24"/>
          <w:highlight w:val="darkGray"/>
        </w:rPr>
        <w:t xml:space="preserve"> in which the</w:t>
      </w:r>
      <w:r w:rsidRPr="00A54F93">
        <w:rPr>
          <w:rFonts w:ascii="Times New Roman" w:hAnsi="Times New Roman" w:cs="Times New Roman"/>
          <w:i/>
          <w:iCs/>
          <w:sz w:val="24"/>
          <w:szCs w:val="24"/>
          <w:highlight w:val="darkGray"/>
          <w:u w:val="single"/>
        </w:rPr>
        <w:t xml:space="preserve"> joint data distribution x (i.e. </w:t>
      </w:r>
      <w:r w:rsidRPr="00A54F93">
        <w:rPr>
          <w:rFonts w:ascii="Times New Roman" w:hAnsi="Times New Roman" w:cs="Times New Roman"/>
          <w:i/>
          <w:iCs/>
          <w:sz w:val="24"/>
          <w:szCs w:val="24"/>
          <w:highlight w:val="darkGray"/>
        </w:rPr>
        <w:t>SWOT observations</w:t>
      </w:r>
      <w:r w:rsidRPr="00A54F93">
        <w:rPr>
          <w:rFonts w:ascii="Times New Roman" w:hAnsi="Times New Roman" w:cs="Times New Roman"/>
          <w:i/>
          <w:iCs/>
          <w:sz w:val="24"/>
          <w:szCs w:val="24"/>
          <w:highlight w:val="darkGray"/>
          <w:u w:val="single"/>
        </w:rPr>
        <w:t>)</w:t>
      </w:r>
      <w:r w:rsidRPr="00A54F93">
        <w:rPr>
          <w:rFonts w:ascii="Times New Roman" w:hAnsi="Times New Roman" w:cs="Times New Roman"/>
          <w:i/>
          <w:iCs/>
          <w:sz w:val="24"/>
          <w:szCs w:val="24"/>
          <w:highlight w:val="darkGray"/>
        </w:rPr>
        <w:t xml:space="preserve"> is sampled from the </w:t>
      </w:r>
      <w:r w:rsidRPr="00A54F93">
        <w:rPr>
          <w:rFonts w:ascii="Times New Roman" w:hAnsi="Times New Roman" w:cs="Times New Roman"/>
          <w:i/>
          <w:iCs/>
          <w:sz w:val="24"/>
          <w:szCs w:val="24"/>
          <w:highlight w:val="darkGray"/>
          <w:u w:val="single"/>
        </w:rPr>
        <w:t>joint</w:t>
      </w:r>
      <w:r w:rsidRPr="00A54F93">
        <w:rPr>
          <w:rFonts w:ascii="Times New Roman" w:hAnsi="Times New Roman" w:cs="Times New Roman"/>
          <w:i/>
          <w:iCs/>
          <w:sz w:val="24"/>
          <w:szCs w:val="24"/>
          <w:highlight w:val="darkGray"/>
        </w:rPr>
        <w:t xml:space="preserve"> parameter </w:t>
      </w:r>
      <w:r w:rsidRPr="00A54F93">
        <w:rPr>
          <w:rFonts w:ascii="Times New Roman" w:hAnsi="Times New Roman" w:cs="Times New Roman"/>
          <w:i/>
          <w:iCs/>
          <w:sz w:val="24"/>
          <w:szCs w:val="24"/>
          <w:highlight w:val="darkGray"/>
          <w:u w:val="single"/>
        </w:rPr>
        <w:t>distribution (</w:t>
      </w:r>
      <m:oMath>
        <m:r>
          <w:rPr>
            <w:rFonts w:ascii="Cambria Math" w:hAnsi="Cambria Math" w:cs="Times New Roman"/>
            <w:sz w:val="24"/>
            <w:szCs w:val="24"/>
            <w:highlight w:val="darkGray"/>
            <w:u w:val="single"/>
          </w:rPr>
          <m:t>θ</m:t>
        </m:r>
      </m:oMath>
      <w:r w:rsidRPr="00A54F93">
        <w:rPr>
          <w:rFonts w:ascii="Times New Roman" w:hAnsi="Times New Roman" w:cs="Times New Roman"/>
          <w:i/>
          <w:iCs/>
          <w:sz w:val="24"/>
          <w:szCs w:val="24"/>
          <w:highlight w:val="darkGray"/>
          <w:u w:val="single"/>
        </w:rPr>
        <w:t xml:space="preserve">). We first write equation 9 to isolate x from </w:t>
      </w:r>
      <m:oMath>
        <m:r>
          <w:rPr>
            <w:rFonts w:ascii="Cambria Math" w:hAnsi="Cambria Math" w:cs="Times New Roman"/>
            <w:sz w:val="24"/>
            <w:szCs w:val="24"/>
            <w:highlight w:val="darkGray"/>
            <w:u w:val="single"/>
          </w:rPr>
          <m:t>θ</m:t>
        </m:r>
      </m:oMath>
      <w:r w:rsidRPr="00A54F93">
        <w:rPr>
          <w:rFonts w:ascii="Times New Roman" w:hAnsi="Times New Roman" w:cs="Times New Roman"/>
          <w:i/>
          <w:iCs/>
          <w:sz w:val="24"/>
          <w:szCs w:val="24"/>
          <w:highlight w:val="darkGray"/>
          <w:u w:val="single"/>
        </w:rPr>
        <w:t xml:space="preserve"> (equation 10). Then, equation 11 re-expresses equation 10 as a normal distribution with standard deviation</w:t>
      </w:r>
      <w:r w:rsidR="00A54F93" w:rsidRPr="00A54F93">
        <w:rPr>
          <w:rFonts w:ascii="Times New Roman" w:hAnsi="Times New Roman" w:cs="Times New Roman"/>
          <w:i/>
          <w:iCs/>
          <w:sz w:val="24"/>
          <w:szCs w:val="24"/>
          <w:highlight w:val="darkGray"/>
          <w:u w:val="single"/>
        </w:rPr>
        <w:t xml:space="preserve"> </w:t>
      </w:r>
      <m:oMath>
        <m:sSub>
          <m:sSubPr>
            <m:ctrlPr>
              <w:rPr>
                <w:rFonts w:ascii="Cambria Math" w:hAnsi="Cambria Math" w:cs="Times New Roman"/>
                <w:i/>
                <w:iCs/>
                <w:sz w:val="24"/>
                <w:szCs w:val="24"/>
                <w:highlight w:val="darkGray"/>
                <w:u w:val="single"/>
              </w:rPr>
            </m:ctrlPr>
          </m:sSubPr>
          <m:e>
            <m:r>
              <w:rPr>
                <w:rFonts w:ascii="Cambria Math" w:hAnsi="Cambria Math" w:cs="Times New Roman"/>
                <w:sz w:val="24"/>
                <w:szCs w:val="24"/>
                <w:highlight w:val="darkGray"/>
                <w:u w:val="single"/>
              </w:rPr>
              <m:t>σ</m:t>
            </m:r>
          </m:e>
          <m:sub>
            <m:sSub>
              <m:sSubPr>
                <m:ctrlPr>
                  <w:rPr>
                    <w:rFonts w:ascii="Cambria Math" w:hAnsi="Cambria Math" w:cs="Times New Roman"/>
                    <w:i/>
                    <w:iCs/>
                    <w:sz w:val="24"/>
                    <w:szCs w:val="24"/>
                    <w:highlight w:val="darkGray"/>
                    <w:u w:val="single"/>
                  </w:rPr>
                </m:ctrlPr>
              </m:sSubPr>
              <m:e>
                <m:r>
                  <w:rPr>
                    <w:rFonts w:ascii="Cambria Math" w:hAnsi="Cambria Math" w:cs="Times New Roman"/>
                    <w:sz w:val="24"/>
                    <w:szCs w:val="24"/>
                    <w:highlight w:val="darkGray"/>
                    <w:u w:val="single"/>
                  </w:rPr>
                  <m:t>k</m:t>
                </m:r>
              </m:e>
              <m:sub>
                <m:r>
                  <w:rPr>
                    <w:rFonts w:ascii="Cambria Math" w:hAnsi="Cambria Math" w:cs="Times New Roman"/>
                    <w:sz w:val="24"/>
                    <w:szCs w:val="24"/>
                    <w:highlight w:val="darkGray"/>
                    <w:u w:val="single"/>
                  </w:rPr>
                  <m:t>600</m:t>
                </m:r>
              </m:sub>
            </m:sSub>
          </m:sub>
        </m:sSub>
      </m:oMath>
      <w:r w:rsidRPr="00A54F93">
        <w:rPr>
          <w:rFonts w:ascii="Times New Roman" w:eastAsiaTheme="minorEastAsia" w:hAnsi="Times New Roman" w:cs="Times New Roman"/>
          <w:i/>
          <w:iCs/>
          <w:sz w:val="24"/>
          <w:szCs w:val="24"/>
          <w:highlight w:val="darkGray"/>
          <w:u w:val="single"/>
        </w:rPr>
        <w:t>.</w:t>
      </w:r>
      <w:r w:rsidRPr="00A54F93">
        <w:rPr>
          <w:rFonts w:ascii="Times New Roman" w:hAnsi="Times New Roman" w:cs="Times New Roman"/>
          <w:i/>
          <w:iCs/>
          <w:sz w:val="24"/>
          <w:szCs w:val="24"/>
          <w:highlight w:val="darkGray"/>
        </w:rPr>
        <w:t xml:space="preserve"> The uncertainty expressed by </w:t>
      </w:r>
      <m:oMath>
        <m:sSub>
          <m:sSubPr>
            <m:ctrlPr>
              <w:rPr>
                <w:rFonts w:ascii="Cambria Math" w:hAnsi="Cambria Math" w:cs="Times New Roman"/>
                <w:i/>
                <w:iCs/>
                <w:sz w:val="24"/>
                <w:szCs w:val="24"/>
                <w:highlight w:val="darkGray"/>
              </w:rPr>
            </m:ctrlPr>
          </m:sSubPr>
          <m:e>
            <m:r>
              <w:rPr>
                <w:rFonts w:ascii="Cambria Math" w:hAnsi="Cambria Math" w:cs="Times New Roman"/>
                <w:sz w:val="24"/>
                <w:szCs w:val="24"/>
                <w:highlight w:val="darkGray"/>
              </w:rPr>
              <m:t>σ</m:t>
            </m:r>
          </m:e>
          <m:sub>
            <m:sSub>
              <m:sSubPr>
                <m:ctrlPr>
                  <w:rPr>
                    <w:rFonts w:ascii="Cambria Math" w:hAnsi="Cambria Math" w:cs="Times New Roman"/>
                    <w:i/>
                    <w:iCs/>
                    <w:sz w:val="24"/>
                    <w:szCs w:val="24"/>
                    <w:highlight w:val="darkGray"/>
                  </w:rPr>
                </m:ctrlPr>
              </m:sSubPr>
              <m:e>
                <m:r>
                  <w:rPr>
                    <w:rFonts w:ascii="Cambria Math" w:hAnsi="Cambria Math" w:cs="Times New Roman"/>
                    <w:sz w:val="24"/>
                    <w:szCs w:val="24"/>
                    <w:highlight w:val="darkGray"/>
                  </w:rPr>
                  <m:t>k</m:t>
                </m:r>
              </m:e>
              <m:sub>
                <m:r>
                  <w:rPr>
                    <w:rFonts w:ascii="Cambria Math" w:hAnsi="Cambria Math" w:cs="Times New Roman"/>
                    <w:sz w:val="24"/>
                    <w:szCs w:val="24"/>
                    <w:highlight w:val="darkGray"/>
                  </w:rPr>
                  <m:t>600</m:t>
                </m:r>
              </m:sub>
            </m:sSub>
          </m:sub>
        </m:sSub>
      </m:oMath>
      <w:r w:rsidRPr="00A54F93">
        <w:rPr>
          <w:rFonts w:ascii="Times New Roman" w:hAnsi="Times New Roman" w:cs="Times New Roman"/>
          <w:i/>
          <w:iCs/>
          <w:sz w:val="24"/>
          <w:szCs w:val="24"/>
          <w:highlight w:val="darkGray"/>
        </w:rPr>
        <w:t xml:space="preserve">arises from </w:t>
      </w:r>
      <w:r w:rsidRPr="00A54F93">
        <w:rPr>
          <w:rFonts w:ascii="Times New Roman" w:hAnsi="Times New Roman" w:cs="Times New Roman"/>
          <w:i/>
          <w:iCs/>
          <w:sz w:val="24"/>
          <w:szCs w:val="24"/>
          <w:highlight w:val="darkGray"/>
          <w:u w:val="single"/>
        </w:rPr>
        <w:t xml:space="preserve">uncertainties in </w:t>
      </w:r>
      <w:r w:rsidRPr="00A54F93">
        <w:rPr>
          <w:rFonts w:ascii="Times New Roman" w:hAnsi="Times New Roman" w:cs="Times New Roman"/>
          <w:i/>
          <w:iCs/>
          <w:sz w:val="24"/>
          <w:szCs w:val="24"/>
          <w:highlight w:val="darkGray"/>
        </w:rPr>
        <w:t>1) parameters in Equation 7, 2) Manning’s equation, and 3) the rectangular channel assumption.</w:t>
      </w:r>
    </w:p>
    <w:p w14:paraId="6F4F8AD8" w14:textId="77777777" w:rsidR="00EB1B91" w:rsidRPr="00A54F93" w:rsidRDefault="00EB1B91" w:rsidP="00EB1B91">
      <w:pPr>
        <w:pStyle w:val="BodyText"/>
        <w:rPr>
          <w:rFonts w:ascii="Times New Roman" w:eastAsiaTheme="minorEastAsia" w:hAnsi="Times New Roman" w:cs="Times New Roman"/>
          <w:sz w:val="24"/>
          <w:szCs w:val="24"/>
          <w:highlight w:val="darkGray"/>
          <w:u w:val="single"/>
        </w:rPr>
      </w:pPr>
      <m:oMathPara>
        <m:oMath>
          <m:r>
            <w:rPr>
              <w:rFonts w:ascii="Cambria Math" w:hAnsi="Cambria Math" w:cs="Times New Roman"/>
              <w:sz w:val="24"/>
              <w:szCs w:val="24"/>
              <w:highlight w:val="darkGray"/>
              <w:u w:val="single"/>
            </w:rPr>
            <m:t>3.89+</m:t>
          </m:r>
          <m:d>
            <m:dPr>
              <m:ctrlPr>
                <w:rPr>
                  <w:rFonts w:ascii="Cambria Math" w:hAnsi="Cambria Math" w:cs="Times New Roman"/>
                  <w:i/>
                  <w:sz w:val="24"/>
                  <w:szCs w:val="24"/>
                  <w:highlight w:val="darkGray"/>
                  <w:u w:val="single"/>
                </w:rPr>
              </m:ctrlPr>
            </m:dPr>
            <m:e>
              <m:r>
                <w:rPr>
                  <w:rFonts w:ascii="Cambria Math" w:hAnsi="Cambria Math" w:cs="Times New Roman"/>
                  <w:sz w:val="24"/>
                  <w:szCs w:val="24"/>
                  <w:highlight w:val="darkGray"/>
                  <w:u w:val="single"/>
                </w:rPr>
                <m:t>0.4320</m:t>
              </m:r>
            </m:e>
          </m:d>
          <m:func>
            <m:funcPr>
              <m:ctrlPr>
                <w:rPr>
                  <w:rFonts w:ascii="Cambria Math" w:hAnsi="Cambria Math" w:cs="Times New Roman"/>
                  <w:sz w:val="24"/>
                  <w:szCs w:val="24"/>
                  <w:highlight w:val="darkGray"/>
                  <w:u w:val="single"/>
                </w:rPr>
              </m:ctrlPr>
            </m:funcPr>
            <m:fName>
              <m:r>
                <m:rPr>
                  <m:sty m:val="p"/>
                </m:rPr>
                <w:rPr>
                  <w:rFonts w:ascii="Cambria Math" w:hAnsi="Cambria Math" w:cs="Times New Roman"/>
                  <w:sz w:val="24"/>
                  <w:szCs w:val="24"/>
                  <w:highlight w:val="darkGray"/>
                  <w:u w:val="single"/>
                </w:rPr>
                <m:t>log</m:t>
              </m:r>
            </m:fName>
            <m:e>
              <m:d>
                <m:dPr>
                  <m:ctrlPr>
                    <w:rPr>
                      <w:rFonts w:ascii="Cambria Math" w:hAnsi="Cambria Math" w:cs="Times New Roman"/>
                      <w:sz w:val="24"/>
                      <w:szCs w:val="24"/>
                      <w:highlight w:val="darkGray"/>
                      <w:u w:val="single"/>
                    </w:rPr>
                  </m:ctrlPr>
                </m:dPr>
                <m:e>
                  <m:r>
                    <m:rPr>
                      <m:sty m:val="p"/>
                    </m:rPr>
                    <w:rPr>
                      <w:rFonts w:ascii="Cambria Math" w:hAnsi="Cambria Math" w:cs="Times New Roman"/>
                      <w:sz w:val="24"/>
                      <w:szCs w:val="24"/>
                      <w:highlight w:val="darkGray"/>
                      <w:u w:val="single"/>
                    </w:rPr>
                    <m:t>g</m:t>
                  </m:r>
                </m:e>
              </m:d>
            </m:e>
          </m:func>
          <m:r>
            <w:rPr>
              <w:rFonts w:ascii="Cambria Math" w:eastAsiaTheme="minorEastAsia" w:hAnsi="Cambria Math" w:cs="Times New Roman"/>
              <w:sz w:val="24"/>
              <w:szCs w:val="24"/>
              <w:highlight w:val="darkGray"/>
              <w:u w:val="single"/>
            </w:rPr>
            <m:t>+</m:t>
          </m:r>
          <m:d>
            <m:dPr>
              <m:ctrlPr>
                <w:rPr>
                  <w:rFonts w:ascii="Cambria Math" w:eastAsiaTheme="minorEastAsia" w:hAnsi="Cambria Math" w:cs="Times New Roman"/>
                  <w:i/>
                  <w:sz w:val="24"/>
                  <w:szCs w:val="24"/>
                  <w:highlight w:val="darkGray"/>
                  <w:u w:val="single"/>
                </w:rPr>
              </m:ctrlPr>
            </m:dPr>
            <m:e>
              <m:r>
                <w:rPr>
                  <w:rFonts w:ascii="Cambria Math" w:eastAsiaTheme="minorEastAsia" w:hAnsi="Cambria Math" w:cs="Times New Roman"/>
                  <w:sz w:val="24"/>
                  <w:szCs w:val="24"/>
                  <w:highlight w:val="darkGray"/>
                  <w:u w:val="single"/>
                </w:rPr>
                <m:t>0.5862</m:t>
              </m:r>
            </m:e>
          </m:d>
          <m:r>
            <m:rPr>
              <m:sty m:val="p"/>
            </m:rPr>
            <w:rPr>
              <w:rFonts w:ascii="Cambria Math" w:eastAsiaTheme="minorEastAsia" w:hAnsi="Cambria Math" w:cs="Times New Roman"/>
              <w:sz w:val="24"/>
              <w:szCs w:val="24"/>
              <w:highlight w:val="darkGray"/>
              <w:u w:val="single"/>
            </w:rPr>
            <m:t>log</m:t>
          </m:r>
          <m:d>
            <m:dPr>
              <m:ctrlPr>
                <w:rPr>
                  <w:rFonts w:ascii="Cambria Math" w:eastAsiaTheme="minorEastAsia" w:hAnsi="Cambria Math" w:cs="Times New Roman"/>
                  <w:i/>
                  <w:sz w:val="24"/>
                  <w:szCs w:val="24"/>
                  <w:highlight w:val="darkGray"/>
                  <w:u w:val="single"/>
                </w:rPr>
              </m:ctrlPr>
            </m:dPr>
            <m:e>
              <m:sSub>
                <m:sSubPr>
                  <m:ctrlPr>
                    <w:rPr>
                      <w:rFonts w:ascii="Cambria Math" w:eastAsiaTheme="minorEastAsia" w:hAnsi="Cambria Math" w:cs="Times New Roman"/>
                      <w:i/>
                      <w:sz w:val="24"/>
                      <w:szCs w:val="24"/>
                      <w:highlight w:val="darkGray"/>
                      <w:u w:val="single"/>
                    </w:rPr>
                  </m:ctrlPr>
                </m:sSubPr>
                <m:e>
                  <m:r>
                    <w:rPr>
                      <w:rFonts w:ascii="Cambria Math" w:eastAsiaTheme="minorEastAsia" w:hAnsi="Cambria Math" w:cs="Times New Roman"/>
                      <w:sz w:val="24"/>
                      <w:szCs w:val="24"/>
                      <w:highlight w:val="darkGray"/>
                      <w:u w:val="single"/>
                    </w:rPr>
                    <m:t>S</m:t>
                  </m:r>
                </m:e>
                <m:sub>
                  <m:r>
                    <w:rPr>
                      <w:rFonts w:ascii="Cambria Math" w:eastAsiaTheme="minorEastAsia" w:hAnsi="Cambria Math" w:cs="Times New Roman"/>
                      <w:sz w:val="24"/>
                      <w:szCs w:val="24"/>
                      <w:highlight w:val="darkGray"/>
                      <w:u w:val="single"/>
                    </w:rPr>
                    <m:t>i,t</m:t>
                  </m:r>
                </m:sub>
              </m:sSub>
            </m:e>
          </m:d>
          <m:r>
            <w:rPr>
              <w:rFonts w:ascii="Cambria Math" w:eastAsiaTheme="minorEastAsia" w:hAnsi="Cambria Math" w:cs="Times New Roman"/>
              <w:sz w:val="24"/>
              <w:szCs w:val="24"/>
              <w:highlight w:val="darkGray"/>
              <w:u w:val="single"/>
            </w:rPr>
            <m:t>-</m:t>
          </m:r>
          <m:d>
            <m:dPr>
              <m:ctrlPr>
                <w:rPr>
                  <w:rFonts w:ascii="Cambria Math" w:eastAsiaTheme="minorEastAsia" w:hAnsi="Cambria Math" w:cs="Times New Roman"/>
                  <w:i/>
                  <w:sz w:val="24"/>
                  <w:szCs w:val="24"/>
                  <w:highlight w:val="darkGray"/>
                  <w:u w:val="single"/>
                </w:rPr>
              </m:ctrlPr>
            </m:dPr>
            <m:e>
              <m:r>
                <w:rPr>
                  <w:rFonts w:ascii="Cambria Math" w:eastAsiaTheme="minorEastAsia" w:hAnsi="Cambria Math" w:cs="Times New Roman"/>
                  <w:sz w:val="24"/>
                  <w:szCs w:val="24"/>
                  <w:highlight w:val="darkGray"/>
                  <w:u w:val="single"/>
                </w:rPr>
                <m:t>0.7282</m:t>
              </m:r>
            </m:e>
          </m:d>
          <m:r>
            <m:rPr>
              <m:sty m:val="p"/>
            </m:rPr>
            <w:rPr>
              <w:rFonts w:ascii="Cambria Math" w:eastAsiaTheme="minorEastAsia" w:hAnsi="Cambria Math" w:cs="Times New Roman"/>
              <w:sz w:val="24"/>
              <w:szCs w:val="24"/>
              <w:highlight w:val="darkGray"/>
              <w:u w:val="single"/>
            </w:rPr>
            <m:t>log</m:t>
          </m:r>
          <m:d>
            <m:dPr>
              <m:ctrlPr>
                <w:rPr>
                  <w:rFonts w:ascii="Cambria Math" w:eastAsiaTheme="minorEastAsia" w:hAnsi="Cambria Math" w:cs="Times New Roman"/>
                  <w:i/>
                  <w:sz w:val="24"/>
                  <w:szCs w:val="24"/>
                  <w:highlight w:val="darkGray"/>
                  <w:u w:val="single"/>
                </w:rPr>
              </m:ctrlPr>
            </m:dPr>
            <m:e>
              <m:sSub>
                <m:sSubPr>
                  <m:ctrlPr>
                    <w:rPr>
                      <w:rFonts w:ascii="Cambria Math" w:eastAsiaTheme="minorEastAsia" w:hAnsi="Cambria Math" w:cs="Times New Roman"/>
                      <w:i/>
                      <w:sz w:val="24"/>
                      <w:szCs w:val="24"/>
                      <w:highlight w:val="darkGray"/>
                      <w:u w:val="single"/>
                    </w:rPr>
                  </m:ctrlPr>
                </m:sSubPr>
                <m:e>
                  <m:r>
                    <w:rPr>
                      <w:rFonts w:ascii="Cambria Math" w:eastAsiaTheme="minorEastAsia" w:hAnsi="Cambria Math" w:cs="Times New Roman"/>
                      <w:sz w:val="24"/>
                      <w:szCs w:val="24"/>
                      <w:highlight w:val="darkGray"/>
                      <w:u w:val="single"/>
                    </w:rPr>
                    <m:t>W</m:t>
                  </m:r>
                </m:e>
                <m:sub>
                  <m:r>
                    <w:rPr>
                      <w:rFonts w:ascii="Cambria Math" w:eastAsiaTheme="minorEastAsia" w:hAnsi="Cambria Math" w:cs="Times New Roman"/>
                      <w:sz w:val="24"/>
                      <w:szCs w:val="24"/>
                      <w:highlight w:val="darkGray"/>
                      <w:u w:val="single"/>
                    </w:rPr>
                    <m:t>i,t</m:t>
                  </m:r>
                </m:sub>
              </m:sSub>
            </m:e>
          </m:d>
          <m:r>
            <w:rPr>
              <w:rFonts w:ascii="Cambria Math" w:eastAsiaTheme="minorEastAsia" w:hAnsi="Cambria Math" w:cs="Times New Roman"/>
              <w:sz w:val="24"/>
              <w:szCs w:val="24"/>
              <w:highlight w:val="darkGray"/>
              <w:u w:val="single"/>
            </w:rPr>
            <m:t>=</m:t>
          </m:r>
          <m:r>
            <m:rPr>
              <m:sty m:val="p"/>
            </m:rPr>
            <w:rPr>
              <w:rFonts w:ascii="Cambria Math" w:eastAsiaTheme="minorEastAsia" w:hAnsi="Cambria Math" w:cs="Times New Roman"/>
              <w:sz w:val="24"/>
              <w:szCs w:val="24"/>
              <w:highlight w:val="darkGray"/>
              <w:u w:val="single"/>
            </w:rPr>
            <m:t>log</m:t>
          </m:r>
          <m:d>
            <m:dPr>
              <m:ctrlPr>
                <w:rPr>
                  <w:rFonts w:ascii="Cambria Math" w:eastAsiaTheme="minorEastAsia" w:hAnsi="Cambria Math" w:cs="Times New Roman"/>
                  <w:i/>
                  <w:sz w:val="24"/>
                  <w:szCs w:val="24"/>
                  <w:highlight w:val="darkGray"/>
                  <w:u w:val="single"/>
                </w:rPr>
              </m:ctrlPr>
            </m:dPr>
            <m:e>
              <m:sSub>
                <m:sSubPr>
                  <m:ctrlPr>
                    <w:rPr>
                      <w:rFonts w:ascii="Cambria Math" w:eastAsiaTheme="minorEastAsia" w:hAnsi="Cambria Math" w:cs="Times New Roman"/>
                      <w:i/>
                      <w:sz w:val="24"/>
                      <w:szCs w:val="24"/>
                      <w:highlight w:val="darkGray"/>
                      <w:u w:val="single"/>
                    </w:rPr>
                  </m:ctrlPr>
                </m:sSubPr>
                <m:e>
                  <m:r>
                    <w:rPr>
                      <w:rFonts w:ascii="Cambria Math" w:eastAsiaTheme="minorEastAsia" w:hAnsi="Cambria Math" w:cs="Times New Roman"/>
                      <w:sz w:val="24"/>
                      <w:szCs w:val="24"/>
                      <w:highlight w:val="darkGray"/>
                      <w:u w:val="single"/>
                    </w:rPr>
                    <m:t>k</m:t>
                  </m:r>
                </m:e>
                <m:sub>
                  <m:sSub>
                    <m:sSubPr>
                      <m:ctrlPr>
                        <w:rPr>
                          <w:rFonts w:ascii="Cambria Math" w:eastAsiaTheme="minorEastAsia" w:hAnsi="Cambria Math" w:cs="Times New Roman"/>
                          <w:i/>
                          <w:sz w:val="24"/>
                          <w:szCs w:val="24"/>
                          <w:highlight w:val="darkGray"/>
                          <w:u w:val="single"/>
                        </w:rPr>
                      </m:ctrlPr>
                    </m:sSubPr>
                    <m:e>
                      <m:r>
                        <w:rPr>
                          <w:rFonts w:ascii="Cambria Math" w:eastAsiaTheme="minorEastAsia" w:hAnsi="Cambria Math" w:cs="Times New Roman"/>
                          <w:sz w:val="24"/>
                          <w:szCs w:val="24"/>
                          <w:highlight w:val="darkGray"/>
                          <w:u w:val="single"/>
                        </w:rPr>
                        <m:t>600</m:t>
                      </m:r>
                    </m:e>
                    <m:sub>
                      <m:r>
                        <w:rPr>
                          <w:rFonts w:ascii="Cambria Math" w:eastAsiaTheme="minorEastAsia" w:hAnsi="Cambria Math" w:cs="Times New Roman"/>
                          <w:sz w:val="24"/>
                          <w:szCs w:val="24"/>
                          <w:highlight w:val="darkGray"/>
                          <w:u w:val="single"/>
                        </w:rPr>
                        <m:t>t</m:t>
                      </m:r>
                    </m:sub>
                  </m:sSub>
                </m:sub>
              </m:sSub>
            </m:e>
          </m:d>
          <m:r>
            <w:rPr>
              <w:rFonts w:ascii="Cambria Math" w:eastAsiaTheme="minorEastAsia" w:hAnsi="Cambria Math" w:cs="Times New Roman"/>
              <w:sz w:val="24"/>
              <w:szCs w:val="24"/>
              <w:highlight w:val="darkGray"/>
              <w:u w:val="single"/>
            </w:rPr>
            <m:t>+</m:t>
          </m:r>
          <m:d>
            <m:dPr>
              <m:ctrlPr>
                <w:rPr>
                  <w:rFonts w:ascii="Cambria Math" w:eastAsiaTheme="minorEastAsia" w:hAnsi="Cambria Math" w:cs="Times New Roman"/>
                  <w:i/>
                  <w:sz w:val="24"/>
                  <w:szCs w:val="24"/>
                  <w:highlight w:val="darkGray"/>
                  <w:u w:val="single"/>
                </w:rPr>
              </m:ctrlPr>
            </m:dPr>
            <m:e>
              <m:r>
                <w:rPr>
                  <w:rFonts w:ascii="Cambria Math" w:eastAsiaTheme="minorEastAsia" w:hAnsi="Cambria Math" w:cs="Times New Roman"/>
                  <w:sz w:val="24"/>
                  <w:szCs w:val="24"/>
                  <w:highlight w:val="darkGray"/>
                  <w:u w:val="single"/>
                </w:rPr>
                <m:t>0.3084</m:t>
              </m:r>
            </m:e>
          </m:d>
          <m:r>
            <m:rPr>
              <m:sty m:val="p"/>
            </m:rPr>
            <w:rPr>
              <w:rFonts w:ascii="Cambria Math" w:eastAsiaTheme="minorEastAsia" w:hAnsi="Cambria Math" w:cs="Times New Roman"/>
              <w:sz w:val="24"/>
              <w:szCs w:val="24"/>
              <w:highlight w:val="darkGray"/>
              <w:u w:val="single"/>
            </w:rPr>
            <m:t>log</m:t>
          </m:r>
          <m:d>
            <m:dPr>
              <m:ctrlPr>
                <w:rPr>
                  <w:rFonts w:ascii="Cambria Math" w:eastAsiaTheme="minorEastAsia" w:hAnsi="Cambria Math" w:cs="Times New Roman"/>
                  <w:i/>
                  <w:sz w:val="24"/>
                  <w:szCs w:val="24"/>
                  <w:highlight w:val="darkGray"/>
                  <w:u w:val="single"/>
                </w:rPr>
              </m:ctrlPr>
            </m:dPr>
            <m:e>
              <m:sSub>
                <m:sSubPr>
                  <m:ctrlPr>
                    <w:rPr>
                      <w:rFonts w:ascii="Cambria Math" w:eastAsiaTheme="minorEastAsia" w:hAnsi="Cambria Math" w:cs="Times New Roman"/>
                      <w:i/>
                      <w:sz w:val="24"/>
                      <w:szCs w:val="24"/>
                      <w:highlight w:val="darkGray"/>
                      <w:u w:val="single"/>
                    </w:rPr>
                  </m:ctrlPr>
                </m:sSubPr>
                <m:e>
                  <m:r>
                    <w:rPr>
                      <w:rFonts w:ascii="Cambria Math" w:eastAsiaTheme="minorEastAsia" w:hAnsi="Cambria Math" w:cs="Times New Roman"/>
                      <w:sz w:val="24"/>
                      <w:szCs w:val="24"/>
                      <w:highlight w:val="darkGray"/>
                      <w:u w:val="single"/>
                    </w:rPr>
                    <m:t>n</m:t>
                  </m:r>
                </m:e>
                <m:sub>
                  <m:r>
                    <w:rPr>
                      <w:rFonts w:ascii="Cambria Math" w:eastAsiaTheme="minorEastAsia" w:hAnsi="Cambria Math" w:cs="Times New Roman"/>
                      <w:sz w:val="24"/>
                      <w:szCs w:val="24"/>
                      <w:highlight w:val="darkGray"/>
                      <w:u w:val="single"/>
                    </w:rPr>
                    <m:t>i</m:t>
                  </m:r>
                </m:sub>
              </m:sSub>
            </m:e>
          </m:d>
          <m:r>
            <w:rPr>
              <w:rFonts w:ascii="Cambria Math" w:eastAsiaTheme="minorEastAsia" w:hAnsi="Cambria Math" w:cs="Times New Roman"/>
              <w:sz w:val="24"/>
              <w:szCs w:val="24"/>
              <w:highlight w:val="darkGray"/>
              <w:u w:val="single"/>
            </w:rPr>
            <m:t>-</m:t>
          </m:r>
          <m:d>
            <m:dPr>
              <m:ctrlPr>
                <w:rPr>
                  <w:rFonts w:ascii="Cambria Math" w:eastAsiaTheme="minorEastAsia" w:hAnsi="Cambria Math" w:cs="Times New Roman"/>
                  <w:i/>
                  <w:sz w:val="24"/>
                  <w:szCs w:val="24"/>
                  <w:highlight w:val="darkGray"/>
                  <w:u w:val="single"/>
                </w:rPr>
              </m:ctrlPr>
            </m:dPr>
            <m:e>
              <m:r>
                <w:rPr>
                  <w:rFonts w:ascii="Cambria Math" w:eastAsiaTheme="minorEastAsia" w:hAnsi="Cambria Math" w:cs="Times New Roman"/>
                  <w:sz w:val="24"/>
                  <w:szCs w:val="24"/>
                  <w:highlight w:val="darkGray"/>
                  <w:u w:val="single"/>
                </w:rPr>
                <m:t>0.7282</m:t>
              </m:r>
            </m:e>
          </m:d>
          <m:r>
            <m:rPr>
              <m:sty m:val="p"/>
            </m:rPr>
            <w:rPr>
              <w:rFonts w:ascii="Cambria Math" w:eastAsiaTheme="minorEastAsia" w:hAnsi="Cambria Math" w:cs="Times New Roman"/>
              <w:sz w:val="24"/>
              <w:szCs w:val="24"/>
              <w:highlight w:val="darkGray"/>
              <w:u w:val="single"/>
            </w:rPr>
            <m:t>log</m:t>
          </m:r>
          <m:d>
            <m:dPr>
              <m:ctrlPr>
                <w:rPr>
                  <w:rFonts w:ascii="Cambria Math" w:eastAsiaTheme="minorEastAsia" w:hAnsi="Cambria Math" w:cs="Times New Roman"/>
                  <w:i/>
                  <w:sz w:val="24"/>
                  <w:szCs w:val="24"/>
                  <w:highlight w:val="darkGray"/>
                  <w:u w:val="single"/>
                </w:rPr>
              </m:ctrlPr>
            </m:dPr>
            <m:e>
              <m:sSub>
                <m:sSubPr>
                  <m:ctrlPr>
                    <w:rPr>
                      <w:rFonts w:ascii="Cambria Math" w:eastAsiaTheme="minorEastAsia" w:hAnsi="Cambria Math" w:cs="Times New Roman"/>
                      <w:i/>
                      <w:sz w:val="24"/>
                      <w:szCs w:val="24"/>
                      <w:highlight w:val="darkGray"/>
                      <w:u w:val="single"/>
                    </w:rPr>
                  </m:ctrlPr>
                </m:sSubPr>
                <m:e>
                  <m:sSub>
                    <m:sSubPr>
                      <m:ctrlPr>
                        <w:rPr>
                          <w:rFonts w:ascii="Cambria Math" w:eastAsiaTheme="minorEastAsia" w:hAnsi="Cambria Math" w:cs="Times New Roman"/>
                          <w:i/>
                          <w:sz w:val="24"/>
                          <w:szCs w:val="24"/>
                          <w:highlight w:val="darkGray"/>
                          <w:u w:val="single"/>
                        </w:rPr>
                      </m:ctrlPr>
                    </m:sSubPr>
                    <m:e>
                      <m:r>
                        <w:rPr>
                          <w:rFonts w:ascii="Cambria Math" w:eastAsiaTheme="minorEastAsia" w:hAnsi="Cambria Math" w:cs="Times New Roman"/>
                          <w:sz w:val="24"/>
                          <w:szCs w:val="24"/>
                          <w:highlight w:val="darkGray"/>
                          <w:u w:val="single"/>
                        </w:rPr>
                        <m:t>A</m:t>
                      </m:r>
                    </m:e>
                    <m:sub>
                      <m:r>
                        <w:rPr>
                          <w:rFonts w:ascii="Cambria Math" w:eastAsiaTheme="minorEastAsia" w:hAnsi="Cambria Math" w:cs="Times New Roman"/>
                          <w:sz w:val="24"/>
                          <w:szCs w:val="24"/>
                          <w:highlight w:val="darkGray"/>
                          <w:u w:val="single"/>
                        </w:rPr>
                        <m:t>0</m:t>
                      </m:r>
                    </m:sub>
                  </m:sSub>
                </m:e>
                <m:sub>
                  <m:r>
                    <w:rPr>
                      <w:rFonts w:ascii="Cambria Math" w:eastAsiaTheme="minorEastAsia" w:hAnsi="Cambria Math" w:cs="Times New Roman"/>
                      <w:sz w:val="24"/>
                      <w:szCs w:val="24"/>
                      <w:highlight w:val="darkGray"/>
                      <w:u w:val="single"/>
                    </w:rPr>
                    <m:t>i</m:t>
                  </m:r>
                </m:sub>
              </m:sSub>
              <m:r>
                <w:rPr>
                  <w:rFonts w:ascii="Cambria Math" w:eastAsiaTheme="minorEastAsia" w:hAnsi="Cambria Math" w:cs="Times New Roman"/>
                  <w:sz w:val="24"/>
                  <w:szCs w:val="24"/>
                  <w:highlight w:val="darkGray"/>
                  <w:u w:val="single"/>
                </w:rPr>
                <m:t>+d</m:t>
              </m:r>
              <m:sSub>
                <m:sSubPr>
                  <m:ctrlPr>
                    <w:rPr>
                      <w:rFonts w:ascii="Cambria Math" w:eastAsiaTheme="minorEastAsia" w:hAnsi="Cambria Math" w:cs="Times New Roman"/>
                      <w:i/>
                      <w:sz w:val="24"/>
                      <w:szCs w:val="24"/>
                      <w:highlight w:val="darkGray"/>
                      <w:u w:val="single"/>
                    </w:rPr>
                  </m:ctrlPr>
                </m:sSubPr>
                <m:e>
                  <m:r>
                    <w:rPr>
                      <w:rFonts w:ascii="Cambria Math" w:eastAsiaTheme="minorEastAsia" w:hAnsi="Cambria Math" w:cs="Times New Roman"/>
                      <w:sz w:val="24"/>
                      <w:szCs w:val="24"/>
                      <w:highlight w:val="darkGray"/>
                      <w:u w:val="single"/>
                    </w:rPr>
                    <m:t>A</m:t>
                  </m:r>
                </m:e>
                <m:sub>
                  <m:r>
                    <w:rPr>
                      <w:rFonts w:ascii="Cambria Math" w:eastAsiaTheme="minorEastAsia" w:hAnsi="Cambria Math" w:cs="Times New Roman"/>
                      <w:sz w:val="24"/>
                      <w:szCs w:val="24"/>
                      <w:highlight w:val="darkGray"/>
                      <w:u w:val="single"/>
                    </w:rPr>
                    <m:t>i,t</m:t>
                  </m:r>
                </m:sub>
              </m:sSub>
            </m:e>
          </m:d>
          <m:r>
            <w:rPr>
              <w:rFonts w:ascii="Cambria Math" w:eastAsiaTheme="minorEastAsia" w:hAnsi="Cambria Math" w:cs="Times New Roman"/>
              <w:sz w:val="24"/>
              <w:szCs w:val="24"/>
              <w:highlight w:val="darkGray"/>
              <w:u w:val="single"/>
            </w:rPr>
            <m:t xml:space="preserve">          (</m:t>
          </m:r>
          <m:r>
            <m:rPr>
              <m:sty m:val="bi"/>
            </m:rPr>
            <w:rPr>
              <w:rFonts w:ascii="Cambria Math" w:eastAsiaTheme="minorEastAsia" w:hAnsi="Cambria Math" w:cs="Times New Roman"/>
              <w:sz w:val="24"/>
              <w:szCs w:val="24"/>
              <w:highlight w:val="darkGray"/>
              <w:u w:val="single"/>
            </w:rPr>
            <m:t>10</m:t>
          </m:r>
          <m:r>
            <w:rPr>
              <w:rFonts w:ascii="Cambria Math" w:eastAsiaTheme="minorEastAsia" w:hAnsi="Cambria Math" w:cs="Times New Roman"/>
              <w:sz w:val="24"/>
              <w:szCs w:val="24"/>
              <w:highlight w:val="darkGray"/>
              <w:u w:val="single"/>
            </w:rPr>
            <m:t>)</m:t>
          </m:r>
        </m:oMath>
      </m:oMathPara>
    </w:p>
    <w:p w14:paraId="796D407A" w14:textId="5FF68685" w:rsidR="00EB1B91" w:rsidRPr="00A54F93" w:rsidRDefault="00000000" w:rsidP="00EB1B91">
      <w:pPr>
        <w:pStyle w:val="BodyText"/>
        <w:rPr>
          <w:rFonts w:ascii="Times New Roman" w:hAnsi="Times New Roman" w:cs="Times New Roman"/>
          <w:sz w:val="24"/>
          <w:szCs w:val="24"/>
          <w:u w:val="single"/>
        </w:rPr>
      </w:pPr>
      <m:oMathPara>
        <m:oMath>
          <m:d>
            <m:dPr>
              <m:begChr m:val="["/>
              <m:endChr m:val="]"/>
              <m:ctrlPr>
                <w:rPr>
                  <w:rFonts w:ascii="Cambria Math" w:hAnsi="Cambria Math" w:cs="Times New Roman"/>
                  <w:i/>
                  <w:sz w:val="24"/>
                  <w:szCs w:val="24"/>
                  <w:highlight w:val="darkGray"/>
                  <w:u w:val="single"/>
                </w:rPr>
              </m:ctrlPr>
            </m:dPr>
            <m:e>
              <m:r>
                <w:rPr>
                  <w:rFonts w:ascii="Cambria Math" w:hAnsi="Cambria Math" w:cs="Times New Roman"/>
                  <w:sz w:val="24"/>
                  <w:szCs w:val="24"/>
                  <w:highlight w:val="darkGray"/>
                  <w:u w:val="single"/>
                </w:rPr>
                <m:t>3.89+</m:t>
              </m:r>
              <m:d>
                <m:dPr>
                  <m:ctrlPr>
                    <w:rPr>
                      <w:rFonts w:ascii="Cambria Math" w:hAnsi="Cambria Math" w:cs="Times New Roman"/>
                      <w:i/>
                      <w:sz w:val="24"/>
                      <w:szCs w:val="24"/>
                      <w:highlight w:val="darkGray"/>
                      <w:u w:val="single"/>
                    </w:rPr>
                  </m:ctrlPr>
                </m:dPr>
                <m:e>
                  <m:r>
                    <w:rPr>
                      <w:rFonts w:ascii="Cambria Math" w:hAnsi="Cambria Math" w:cs="Times New Roman"/>
                      <w:sz w:val="24"/>
                      <w:szCs w:val="24"/>
                      <w:highlight w:val="darkGray"/>
                      <w:u w:val="single"/>
                    </w:rPr>
                    <m:t>0.4320</m:t>
                  </m:r>
                </m:e>
              </m:d>
              <m:func>
                <m:funcPr>
                  <m:ctrlPr>
                    <w:rPr>
                      <w:rFonts w:ascii="Cambria Math" w:hAnsi="Cambria Math" w:cs="Times New Roman"/>
                      <w:sz w:val="24"/>
                      <w:szCs w:val="24"/>
                      <w:highlight w:val="darkGray"/>
                      <w:u w:val="single"/>
                    </w:rPr>
                  </m:ctrlPr>
                </m:funcPr>
                <m:fName>
                  <m:r>
                    <m:rPr>
                      <m:sty m:val="p"/>
                    </m:rPr>
                    <w:rPr>
                      <w:rFonts w:ascii="Cambria Math" w:hAnsi="Cambria Math" w:cs="Times New Roman"/>
                      <w:sz w:val="24"/>
                      <w:szCs w:val="24"/>
                      <w:highlight w:val="darkGray"/>
                      <w:u w:val="single"/>
                    </w:rPr>
                    <m:t>log</m:t>
                  </m:r>
                </m:fName>
                <m:e>
                  <m:d>
                    <m:dPr>
                      <m:ctrlPr>
                        <w:rPr>
                          <w:rFonts w:ascii="Cambria Math" w:hAnsi="Cambria Math" w:cs="Times New Roman"/>
                          <w:sz w:val="24"/>
                          <w:szCs w:val="24"/>
                          <w:highlight w:val="darkGray"/>
                          <w:u w:val="single"/>
                        </w:rPr>
                      </m:ctrlPr>
                    </m:dPr>
                    <m:e>
                      <m:r>
                        <m:rPr>
                          <m:sty m:val="p"/>
                        </m:rPr>
                        <w:rPr>
                          <w:rFonts w:ascii="Cambria Math" w:hAnsi="Cambria Math" w:cs="Times New Roman"/>
                          <w:sz w:val="24"/>
                          <w:szCs w:val="24"/>
                          <w:highlight w:val="darkGray"/>
                          <w:u w:val="single"/>
                        </w:rPr>
                        <m:t>g</m:t>
                      </m:r>
                    </m:e>
                  </m:d>
                </m:e>
              </m:func>
              <m:r>
                <w:rPr>
                  <w:rFonts w:ascii="Cambria Math" w:eastAsiaTheme="minorEastAsia" w:hAnsi="Cambria Math" w:cs="Times New Roman"/>
                  <w:sz w:val="24"/>
                  <w:szCs w:val="24"/>
                  <w:highlight w:val="darkGray"/>
                  <w:u w:val="single"/>
                </w:rPr>
                <m:t>+</m:t>
              </m:r>
              <m:d>
                <m:dPr>
                  <m:ctrlPr>
                    <w:rPr>
                      <w:rFonts w:ascii="Cambria Math" w:eastAsiaTheme="minorEastAsia" w:hAnsi="Cambria Math" w:cs="Times New Roman"/>
                      <w:i/>
                      <w:sz w:val="24"/>
                      <w:szCs w:val="24"/>
                      <w:highlight w:val="darkGray"/>
                      <w:u w:val="single"/>
                    </w:rPr>
                  </m:ctrlPr>
                </m:dPr>
                <m:e>
                  <m:r>
                    <w:rPr>
                      <w:rFonts w:ascii="Cambria Math" w:eastAsiaTheme="minorEastAsia" w:hAnsi="Cambria Math" w:cs="Times New Roman"/>
                      <w:sz w:val="24"/>
                      <w:szCs w:val="24"/>
                      <w:highlight w:val="darkGray"/>
                      <w:u w:val="single"/>
                    </w:rPr>
                    <m:t>0.5862</m:t>
                  </m:r>
                </m:e>
              </m:d>
              <m:r>
                <m:rPr>
                  <m:sty m:val="p"/>
                </m:rPr>
                <w:rPr>
                  <w:rFonts w:ascii="Cambria Math" w:eastAsiaTheme="minorEastAsia" w:hAnsi="Cambria Math" w:cs="Times New Roman"/>
                  <w:sz w:val="24"/>
                  <w:szCs w:val="24"/>
                  <w:highlight w:val="darkGray"/>
                  <w:u w:val="single"/>
                </w:rPr>
                <m:t>log</m:t>
              </m:r>
              <m:d>
                <m:dPr>
                  <m:ctrlPr>
                    <w:rPr>
                      <w:rFonts w:ascii="Cambria Math" w:eastAsiaTheme="minorEastAsia" w:hAnsi="Cambria Math" w:cs="Times New Roman"/>
                      <w:i/>
                      <w:sz w:val="24"/>
                      <w:szCs w:val="24"/>
                      <w:highlight w:val="darkGray"/>
                      <w:u w:val="single"/>
                    </w:rPr>
                  </m:ctrlPr>
                </m:dPr>
                <m:e>
                  <m:sSub>
                    <m:sSubPr>
                      <m:ctrlPr>
                        <w:rPr>
                          <w:rFonts w:ascii="Cambria Math" w:eastAsiaTheme="minorEastAsia" w:hAnsi="Cambria Math" w:cs="Times New Roman"/>
                          <w:i/>
                          <w:sz w:val="24"/>
                          <w:szCs w:val="24"/>
                          <w:highlight w:val="darkGray"/>
                          <w:u w:val="single"/>
                        </w:rPr>
                      </m:ctrlPr>
                    </m:sSubPr>
                    <m:e>
                      <m:r>
                        <w:rPr>
                          <w:rFonts w:ascii="Cambria Math" w:eastAsiaTheme="minorEastAsia" w:hAnsi="Cambria Math" w:cs="Times New Roman"/>
                          <w:sz w:val="24"/>
                          <w:szCs w:val="24"/>
                          <w:highlight w:val="darkGray"/>
                          <w:u w:val="single"/>
                        </w:rPr>
                        <m:t>S</m:t>
                      </m:r>
                    </m:e>
                    <m:sub>
                      <m:r>
                        <w:rPr>
                          <w:rFonts w:ascii="Cambria Math" w:eastAsiaTheme="minorEastAsia" w:hAnsi="Cambria Math" w:cs="Times New Roman"/>
                          <w:sz w:val="24"/>
                          <w:szCs w:val="24"/>
                          <w:highlight w:val="darkGray"/>
                          <w:u w:val="single"/>
                        </w:rPr>
                        <m:t>i,t</m:t>
                      </m:r>
                    </m:sub>
                  </m:sSub>
                </m:e>
              </m:d>
              <m:r>
                <w:rPr>
                  <w:rFonts w:ascii="Cambria Math" w:eastAsiaTheme="minorEastAsia" w:hAnsi="Cambria Math" w:cs="Times New Roman"/>
                  <w:sz w:val="24"/>
                  <w:szCs w:val="24"/>
                  <w:highlight w:val="darkGray"/>
                  <w:u w:val="single"/>
                </w:rPr>
                <m:t>-</m:t>
              </m:r>
              <m:d>
                <m:dPr>
                  <m:ctrlPr>
                    <w:rPr>
                      <w:rFonts w:ascii="Cambria Math" w:eastAsiaTheme="minorEastAsia" w:hAnsi="Cambria Math" w:cs="Times New Roman"/>
                      <w:i/>
                      <w:sz w:val="24"/>
                      <w:szCs w:val="24"/>
                      <w:highlight w:val="darkGray"/>
                      <w:u w:val="single"/>
                    </w:rPr>
                  </m:ctrlPr>
                </m:dPr>
                <m:e>
                  <m:r>
                    <w:rPr>
                      <w:rFonts w:ascii="Cambria Math" w:eastAsiaTheme="minorEastAsia" w:hAnsi="Cambria Math" w:cs="Times New Roman"/>
                      <w:sz w:val="24"/>
                      <w:szCs w:val="24"/>
                      <w:highlight w:val="darkGray"/>
                      <w:u w:val="single"/>
                    </w:rPr>
                    <m:t>0.7282</m:t>
                  </m:r>
                </m:e>
              </m:d>
              <m:r>
                <m:rPr>
                  <m:sty m:val="p"/>
                </m:rPr>
                <w:rPr>
                  <w:rFonts w:ascii="Cambria Math" w:eastAsiaTheme="minorEastAsia" w:hAnsi="Cambria Math" w:cs="Times New Roman"/>
                  <w:sz w:val="24"/>
                  <w:szCs w:val="24"/>
                  <w:highlight w:val="darkGray"/>
                  <w:u w:val="single"/>
                </w:rPr>
                <m:t>log</m:t>
              </m:r>
              <m:d>
                <m:dPr>
                  <m:ctrlPr>
                    <w:rPr>
                      <w:rFonts w:ascii="Cambria Math" w:eastAsiaTheme="minorEastAsia" w:hAnsi="Cambria Math" w:cs="Times New Roman"/>
                      <w:i/>
                      <w:sz w:val="24"/>
                      <w:szCs w:val="24"/>
                      <w:highlight w:val="darkGray"/>
                      <w:u w:val="single"/>
                    </w:rPr>
                  </m:ctrlPr>
                </m:dPr>
                <m:e>
                  <m:sSub>
                    <m:sSubPr>
                      <m:ctrlPr>
                        <w:rPr>
                          <w:rFonts w:ascii="Cambria Math" w:eastAsiaTheme="minorEastAsia" w:hAnsi="Cambria Math" w:cs="Times New Roman"/>
                          <w:i/>
                          <w:sz w:val="24"/>
                          <w:szCs w:val="24"/>
                          <w:highlight w:val="darkGray"/>
                          <w:u w:val="single"/>
                        </w:rPr>
                      </m:ctrlPr>
                    </m:sSubPr>
                    <m:e>
                      <m:r>
                        <w:rPr>
                          <w:rFonts w:ascii="Cambria Math" w:eastAsiaTheme="minorEastAsia" w:hAnsi="Cambria Math" w:cs="Times New Roman"/>
                          <w:sz w:val="24"/>
                          <w:szCs w:val="24"/>
                          <w:highlight w:val="darkGray"/>
                          <w:u w:val="single"/>
                        </w:rPr>
                        <m:t>W</m:t>
                      </m:r>
                    </m:e>
                    <m:sub>
                      <m:r>
                        <w:rPr>
                          <w:rFonts w:ascii="Cambria Math" w:eastAsiaTheme="minorEastAsia" w:hAnsi="Cambria Math" w:cs="Times New Roman"/>
                          <w:sz w:val="24"/>
                          <w:szCs w:val="24"/>
                          <w:highlight w:val="darkGray"/>
                          <w:u w:val="single"/>
                        </w:rPr>
                        <m:t>i,t</m:t>
                      </m:r>
                    </m:sub>
                  </m:sSub>
                </m:e>
              </m:d>
              <m:ctrlPr>
                <w:rPr>
                  <w:rFonts w:ascii="Cambria Math" w:eastAsiaTheme="minorEastAsia" w:hAnsi="Cambria Math" w:cs="Times New Roman"/>
                  <w:i/>
                  <w:sz w:val="24"/>
                  <w:szCs w:val="24"/>
                  <w:highlight w:val="darkGray"/>
                  <w:u w:val="single"/>
                </w:rPr>
              </m:ctrlPr>
            </m:e>
          </m:d>
          <m:r>
            <m:rPr>
              <m:sty m:val="p"/>
            </m:rPr>
            <w:rPr>
              <w:rFonts w:ascii="Cambria Math" w:eastAsiaTheme="minorEastAsia" w:hAnsi="Cambria Math" w:cs="Times New Roman"/>
              <w:sz w:val="24"/>
              <w:szCs w:val="24"/>
              <w:highlight w:val="darkGray"/>
              <w:u w:val="single"/>
            </w:rPr>
            <m:t xml:space="preserve"> ~ Ν</m:t>
          </m:r>
          <m:d>
            <m:dPr>
              <m:ctrlPr>
                <w:rPr>
                  <w:rFonts w:ascii="Cambria Math" w:eastAsiaTheme="minorEastAsia" w:hAnsi="Cambria Math" w:cs="Times New Roman"/>
                  <w:sz w:val="24"/>
                  <w:szCs w:val="24"/>
                  <w:highlight w:val="darkGray"/>
                  <w:u w:val="single"/>
                </w:rPr>
              </m:ctrlPr>
            </m:dPr>
            <m:e>
              <m:d>
                <m:dPr>
                  <m:begChr m:val="["/>
                  <m:endChr m:val="]"/>
                  <m:ctrlPr>
                    <w:rPr>
                      <w:rFonts w:ascii="Cambria Math" w:eastAsiaTheme="minorEastAsia" w:hAnsi="Cambria Math" w:cs="Times New Roman"/>
                      <w:sz w:val="24"/>
                      <w:szCs w:val="24"/>
                      <w:highlight w:val="darkGray"/>
                      <w:u w:val="single"/>
                    </w:rPr>
                  </m:ctrlPr>
                </m:dPr>
                <m:e>
                  <m:r>
                    <m:rPr>
                      <m:sty m:val="p"/>
                    </m:rPr>
                    <w:rPr>
                      <w:rFonts w:ascii="Cambria Math" w:eastAsiaTheme="minorEastAsia" w:hAnsi="Cambria Math" w:cs="Times New Roman"/>
                      <w:sz w:val="24"/>
                      <w:szCs w:val="24"/>
                      <w:highlight w:val="darkGray"/>
                      <w:u w:val="single"/>
                    </w:rPr>
                    <m:t>log</m:t>
                  </m:r>
                  <m:d>
                    <m:dPr>
                      <m:ctrlPr>
                        <w:rPr>
                          <w:rFonts w:ascii="Cambria Math" w:eastAsiaTheme="minorEastAsia" w:hAnsi="Cambria Math" w:cs="Times New Roman"/>
                          <w:i/>
                          <w:sz w:val="24"/>
                          <w:szCs w:val="24"/>
                          <w:highlight w:val="darkGray"/>
                          <w:u w:val="single"/>
                        </w:rPr>
                      </m:ctrlPr>
                    </m:dPr>
                    <m:e>
                      <m:sSub>
                        <m:sSubPr>
                          <m:ctrlPr>
                            <w:rPr>
                              <w:rFonts w:ascii="Cambria Math" w:eastAsiaTheme="minorEastAsia" w:hAnsi="Cambria Math" w:cs="Times New Roman"/>
                              <w:i/>
                              <w:sz w:val="24"/>
                              <w:szCs w:val="24"/>
                              <w:highlight w:val="darkGray"/>
                              <w:u w:val="single"/>
                            </w:rPr>
                          </m:ctrlPr>
                        </m:sSubPr>
                        <m:e>
                          <m:r>
                            <w:rPr>
                              <w:rFonts w:ascii="Cambria Math" w:eastAsiaTheme="minorEastAsia" w:hAnsi="Cambria Math" w:cs="Times New Roman"/>
                              <w:sz w:val="24"/>
                              <w:szCs w:val="24"/>
                              <w:highlight w:val="darkGray"/>
                              <w:u w:val="single"/>
                            </w:rPr>
                            <m:t>k</m:t>
                          </m:r>
                        </m:e>
                        <m:sub>
                          <m:sSub>
                            <m:sSubPr>
                              <m:ctrlPr>
                                <w:rPr>
                                  <w:rFonts w:ascii="Cambria Math" w:eastAsiaTheme="minorEastAsia" w:hAnsi="Cambria Math" w:cs="Times New Roman"/>
                                  <w:i/>
                                  <w:sz w:val="24"/>
                                  <w:szCs w:val="24"/>
                                  <w:highlight w:val="darkGray"/>
                                  <w:u w:val="single"/>
                                </w:rPr>
                              </m:ctrlPr>
                            </m:sSubPr>
                            <m:e>
                              <m:r>
                                <w:rPr>
                                  <w:rFonts w:ascii="Cambria Math" w:eastAsiaTheme="minorEastAsia" w:hAnsi="Cambria Math" w:cs="Times New Roman"/>
                                  <w:sz w:val="24"/>
                                  <w:szCs w:val="24"/>
                                  <w:highlight w:val="darkGray"/>
                                  <w:u w:val="single"/>
                                </w:rPr>
                                <m:t>600</m:t>
                              </m:r>
                            </m:e>
                            <m:sub>
                              <m:r>
                                <w:rPr>
                                  <w:rFonts w:ascii="Cambria Math" w:eastAsiaTheme="minorEastAsia" w:hAnsi="Cambria Math" w:cs="Times New Roman"/>
                                  <w:sz w:val="24"/>
                                  <w:szCs w:val="24"/>
                                  <w:highlight w:val="darkGray"/>
                                  <w:u w:val="single"/>
                                </w:rPr>
                                <m:t>t</m:t>
                              </m:r>
                            </m:sub>
                          </m:sSub>
                        </m:sub>
                      </m:sSub>
                    </m:e>
                  </m:d>
                  <m:r>
                    <w:rPr>
                      <w:rFonts w:ascii="Cambria Math" w:eastAsiaTheme="minorEastAsia" w:hAnsi="Cambria Math" w:cs="Times New Roman"/>
                      <w:sz w:val="24"/>
                      <w:szCs w:val="24"/>
                      <w:highlight w:val="darkGray"/>
                      <w:u w:val="single"/>
                    </w:rPr>
                    <m:t>+</m:t>
                  </m:r>
                  <m:d>
                    <m:dPr>
                      <m:ctrlPr>
                        <w:rPr>
                          <w:rFonts w:ascii="Cambria Math" w:eastAsiaTheme="minorEastAsia" w:hAnsi="Cambria Math" w:cs="Times New Roman"/>
                          <w:i/>
                          <w:sz w:val="24"/>
                          <w:szCs w:val="24"/>
                          <w:highlight w:val="darkGray"/>
                          <w:u w:val="single"/>
                        </w:rPr>
                      </m:ctrlPr>
                    </m:dPr>
                    <m:e>
                      <m:r>
                        <w:rPr>
                          <w:rFonts w:ascii="Cambria Math" w:eastAsiaTheme="minorEastAsia" w:hAnsi="Cambria Math" w:cs="Times New Roman"/>
                          <w:sz w:val="24"/>
                          <w:szCs w:val="24"/>
                          <w:highlight w:val="darkGray"/>
                          <w:u w:val="single"/>
                        </w:rPr>
                        <m:t>0.3084</m:t>
                      </m:r>
                    </m:e>
                  </m:d>
                  <m:r>
                    <m:rPr>
                      <m:sty m:val="p"/>
                    </m:rPr>
                    <w:rPr>
                      <w:rFonts w:ascii="Cambria Math" w:eastAsiaTheme="minorEastAsia" w:hAnsi="Cambria Math" w:cs="Times New Roman"/>
                      <w:sz w:val="24"/>
                      <w:szCs w:val="24"/>
                      <w:highlight w:val="darkGray"/>
                      <w:u w:val="single"/>
                    </w:rPr>
                    <m:t>log</m:t>
                  </m:r>
                  <m:d>
                    <m:dPr>
                      <m:ctrlPr>
                        <w:rPr>
                          <w:rFonts w:ascii="Cambria Math" w:eastAsiaTheme="minorEastAsia" w:hAnsi="Cambria Math" w:cs="Times New Roman"/>
                          <w:i/>
                          <w:sz w:val="24"/>
                          <w:szCs w:val="24"/>
                          <w:highlight w:val="darkGray"/>
                          <w:u w:val="single"/>
                        </w:rPr>
                      </m:ctrlPr>
                    </m:dPr>
                    <m:e>
                      <m:sSub>
                        <m:sSubPr>
                          <m:ctrlPr>
                            <w:rPr>
                              <w:rFonts w:ascii="Cambria Math" w:eastAsiaTheme="minorEastAsia" w:hAnsi="Cambria Math" w:cs="Times New Roman"/>
                              <w:i/>
                              <w:sz w:val="24"/>
                              <w:szCs w:val="24"/>
                              <w:highlight w:val="darkGray"/>
                              <w:u w:val="single"/>
                            </w:rPr>
                          </m:ctrlPr>
                        </m:sSubPr>
                        <m:e>
                          <m:r>
                            <w:rPr>
                              <w:rFonts w:ascii="Cambria Math" w:eastAsiaTheme="minorEastAsia" w:hAnsi="Cambria Math" w:cs="Times New Roman"/>
                              <w:sz w:val="24"/>
                              <w:szCs w:val="24"/>
                              <w:highlight w:val="darkGray"/>
                              <w:u w:val="single"/>
                            </w:rPr>
                            <m:t>n</m:t>
                          </m:r>
                        </m:e>
                        <m:sub>
                          <m:r>
                            <w:rPr>
                              <w:rFonts w:ascii="Cambria Math" w:eastAsiaTheme="minorEastAsia" w:hAnsi="Cambria Math" w:cs="Times New Roman"/>
                              <w:sz w:val="24"/>
                              <w:szCs w:val="24"/>
                              <w:highlight w:val="darkGray"/>
                              <w:u w:val="single"/>
                            </w:rPr>
                            <m:t>i</m:t>
                          </m:r>
                        </m:sub>
                      </m:sSub>
                    </m:e>
                  </m:d>
                  <m:r>
                    <w:rPr>
                      <w:rFonts w:ascii="Cambria Math" w:eastAsiaTheme="minorEastAsia" w:hAnsi="Cambria Math" w:cs="Times New Roman"/>
                      <w:sz w:val="24"/>
                      <w:szCs w:val="24"/>
                      <w:highlight w:val="darkGray"/>
                      <w:u w:val="single"/>
                    </w:rPr>
                    <m:t>-</m:t>
                  </m:r>
                  <m:d>
                    <m:dPr>
                      <m:ctrlPr>
                        <w:rPr>
                          <w:rFonts w:ascii="Cambria Math" w:eastAsiaTheme="minorEastAsia" w:hAnsi="Cambria Math" w:cs="Times New Roman"/>
                          <w:i/>
                          <w:sz w:val="24"/>
                          <w:szCs w:val="24"/>
                          <w:highlight w:val="darkGray"/>
                          <w:u w:val="single"/>
                        </w:rPr>
                      </m:ctrlPr>
                    </m:dPr>
                    <m:e>
                      <m:r>
                        <w:rPr>
                          <w:rFonts w:ascii="Cambria Math" w:eastAsiaTheme="minorEastAsia" w:hAnsi="Cambria Math" w:cs="Times New Roman"/>
                          <w:sz w:val="24"/>
                          <w:szCs w:val="24"/>
                          <w:highlight w:val="darkGray"/>
                          <w:u w:val="single"/>
                        </w:rPr>
                        <m:t>0.7282</m:t>
                      </m:r>
                    </m:e>
                  </m:d>
                  <m:r>
                    <m:rPr>
                      <m:sty m:val="p"/>
                    </m:rPr>
                    <w:rPr>
                      <w:rFonts w:ascii="Cambria Math" w:eastAsiaTheme="minorEastAsia" w:hAnsi="Cambria Math" w:cs="Times New Roman"/>
                      <w:sz w:val="24"/>
                      <w:szCs w:val="24"/>
                      <w:highlight w:val="darkGray"/>
                      <w:u w:val="single"/>
                    </w:rPr>
                    <m:t>log</m:t>
                  </m:r>
                  <m:d>
                    <m:dPr>
                      <m:ctrlPr>
                        <w:rPr>
                          <w:rFonts w:ascii="Cambria Math" w:eastAsiaTheme="minorEastAsia" w:hAnsi="Cambria Math" w:cs="Times New Roman"/>
                          <w:i/>
                          <w:sz w:val="24"/>
                          <w:szCs w:val="24"/>
                          <w:highlight w:val="darkGray"/>
                          <w:u w:val="single"/>
                        </w:rPr>
                      </m:ctrlPr>
                    </m:dPr>
                    <m:e>
                      <m:sSub>
                        <m:sSubPr>
                          <m:ctrlPr>
                            <w:rPr>
                              <w:rFonts w:ascii="Cambria Math" w:eastAsiaTheme="minorEastAsia" w:hAnsi="Cambria Math" w:cs="Times New Roman"/>
                              <w:i/>
                              <w:sz w:val="24"/>
                              <w:szCs w:val="24"/>
                              <w:highlight w:val="darkGray"/>
                              <w:u w:val="single"/>
                            </w:rPr>
                          </m:ctrlPr>
                        </m:sSubPr>
                        <m:e>
                          <m:sSub>
                            <m:sSubPr>
                              <m:ctrlPr>
                                <w:rPr>
                                  <w:rFonts w:ascii="Cambria Math" w:eastAsiaTheme="minorEastAsia" w:hAnsi="Cambria Math" w:cs="Times New Roman"/>
                                  <w:i/>
                                  <w:sz w:val="24"/>
                                  <w:szCs w:val="24"/>
                                  <w:highlight w:val="darkGray"/>
                                  <w:u w:val="single"/>
                                </w:rPr>
                              </m:ctrlPr>
                            </m:sSubPr>
                            <m:e>
                              <m:r>
                                <w:rPr>
                                  <w:rFonts w:ascii="Cambria Math" w:eastAsiaTheme="minorEastAsia" w:hAnsi="Cambria Math" w:cs="Times New Roman"/>
                                  <w:sz w:val="24"/>
                                  <w:szCs w:val="24"/>
                                  <w:highlight w:val="darkGray"/>
                                  <w:u w:val="single"/>
                                </w:rPr>
                                <m:t>A</m:t>
                              </m:r>
                            </m:e>
                            <m:sub>
                              <m:r>
                                <w:rPr>
                                  <w:rFonts w:ascii="Cambria Math" w:eastAsiaTheme="minorEastAsia" w:hAnsi="Cambria Math" w:cs="Times New Roman"/>
                                  <w:sz w:val="24"/>
                                  <w:szCs w:val="24"/>
                                  <w:highlight w:val="darkGray"/>
                                  <w:u w:val="single"/>
                                </w:rPr>
                                <m:t>0</m:t>
                              </m:r>
                            </m:sub>
                          </m:sSub>
                        </m:e>
                        <m:sub>
                          <m:r>
                            <w:rPr>
                              <w:rFonts w:ascii="Cambria Math" w:eastAsiaTheme="minorEastAsia" w:hAnsi="Cambria Math" w:cs="Times New Roman"/>
                              <w:sz w:val="24"/>
                              <w:szCs w:val="24"/>
                              <w:highlight w:val="darkGray"/>
                              <w:u w:val="single"/>
                            </w:rPr>
                            <m:t>i</m:t>
                          </m:r>
                        </m:sub>
                      </m:sSub>
                      <m:r>
                        <w:rPr>
                          <w:rFonts w:ascii="Cambria Math" w:eastAsiaTheme="minorEastAsia" w:hAnsi="Cambria Math" w:cs="Times New Roman"/>
                          <w:sz w:val="24"/>
                          <w:szCs w:val="24"/>
                          <w:highlight w:val="darkGray"/>
                          <w:u w:val="single"/>
                        </w:rPr>
                        <m:t>+d</m:t>
                      </m:r>
                      <m:sSub>
                        <m:sSubPr>
                          <m:ctrlPr>
                            <w:rPr>
                              <w:rFonts w:ascii="Cambria Math" w:eastAsiaTheme="minorEastAsia" w:hAnsi="Cambria Math" w:cs="Times New Roman"/>
                              <w:i/>
                              <w:sz w:val="24"/>
                              <w:szCs w:val="24"/>
                              <w:highlight w:val="darkGray"/>
                              <w:u w:val="single"/>
                            </w:rPr>
                          </m:ctrlPr>
                        </m:sSubPr>
                        <m:e>
                          <m:r>
                            <w:rPr>
                              <w:rFonts w:ascii="Cambria Math" w:eastAsiaTheme="minorEastAsia" w:hAnsi="Cambria Math" w:cs="Times New Roman"/>
                              <w:sz w:val="24"/>
                              <w:szCs w:val="24"/>
                              <w:highlight w:val="darkGray"/>
                              <w:u w:val="single"/>
                            </w:rPr>
                            <m:t>A</m:t>
                          </m:r>
                        </m:e>
                        <m:sub>
                          <m:r>
                            <w:rPr>
                              <w:rFonts w:ascii="Cambria Math" w:eastAsiaTheme="minorEastAsia" w:hAnsi="Cambria Math" w:cs="Times New Roman"/>
                              <w:sz w:val="24"/>
                              <w:szCs w:val="24"/>
                              <w:highlight w:val="darkGray"/>
                              <w:u w:val="single"/>
                            </w:rPr>
                            <m:t>i,t</m:t>
                          </m:r>
                        </m:sub>
                      </m:sSub>
                    </m:e>
                  </m:d>
                  <m:ctrlPr>
                    <w:rPr>
                      <w:rFonts w:ascii="Cambria Math" w:eastAsiaTheme="minorEastAsia" w:hAnsi="Cambria Math" w:cs="Times New Roman"/>
                      <w:i/>
                      <w:sz w:val="24"/>
                      <w:szCs w:val="24"/>
                      <w:highlight w:val="darkGray"/>
                      <w:u w:val="single"/>
                    </w:rPr>
                  </m:ctrlPr>
                </m:e>
              </m:d>
              <m:r>
                <w:rPr>
                  <w:rFonts w:ascii="Cambria Math" w:eastAsiaTheme="minorEastAsia" w:hAnsi="Cambria Math" w:cs="Times New Roman"/>
                  <w:sz w:val="24"/>
                  <w:szCs w:val="24"/>
                  <w:highlight w:val="darkGray"/>
                  <w:u w:val="single"/>
                </w:rPr>
                <m:t xml:space="preserve">,  </m:t>
              </m:r>
              <m:sSubSup>
                <m:sSubSupPr>
                  <m:ctrlPr>
                    <w:rPr>
                      <w:rFonts w:ascii="Cambria Math" w:hAnsi="Cambria Math" w:cs="Times New Roman"/>
                      <w:sz w:val="24"/>
                      <w:szCs w:val="24"/>
                      <w:highlight w:val="darkGray"/>
                      <w:u w:val="single"/>
                    </w:rPr>
                  </m:ctrlPr>
                </m:sSubSupPr>
                <m:e>
                  <m:r>
                    <w:rPr>
                      <w:rFonts w:ascii="Cambria Math" w:hAnsi="Cambria Math" w:cs="Times New Roman"/>
                      <w:sz w:val="24"/>
                      <w:szCs w:val="24"/>
                      <w:highlight w:val="darkGray"/>
                      <w:u w:val="single"/>
                    </w:rPr>
                    <m:t>σ</m:t>
                  </m:r>
                </m:e>
                <m:sub>
                  <m:sSub>
                    <m:sSubPr>
                      <m:ctrlPr>
                        <w:rPr>
                          <w:rFonts w:ascii="Cambria Math" w:hAnsi="Cambria Math" w:cs="Times New Roman"/>
                          <w:sz w:val="24"/>
                          <w:szCs w:val="24"/>
                          <w:highlight w:val="darkGray"/>
                          <w:u w:val="single"/>
                        </w:rPr>
                      </m:ctrlPr>
                    </m:sSubPr>
                    <m:e>
                      <m:r>
                        <w:rPr>
                          <w:rFonts w:ascii="Cambria Math" w:hAnsi="Cambria Math" w:cs="Times New Roman"/>
                          <w:sz w:val="24"/>
                          <w:szCs w:val="24"/>
                          <w:highlight w:val="darkGray"/>
                          <w:u w:val="single"/>
                        </w:rPr>
                        <m:t>k</m:t>
                      </m:r>
                    </m:e>
                    <m:sub>
                      <m:r>
                        <w:rPr>
                          <w:rFonts w:ascii="Cambria Math" w:hAnsi="Cambria Math" w:cs="Times New Roman"/>
                          <w:sz w:val="24"/>
                          <w:szCs w:val="24"/>
                          <w:highlight w:val="darkGray"/>
                          <w:u w:val="single"/>
                        </w:rPr>
                        <m:t>600</m:t>
                      </m:r>
                    </m:sub>
                  </m:sSub>
                </m:sub>
                <m:sup>
                  <m:r>
                    <w:rPr>
                      <w:rFonts w:ascii="Cambria Math" w:hAnsi="Cambria Math" w:cs="Times New Roman"/>
                      <w:sz w:val="24"/>
                      <w:szCs w:val="24"/>
                      <w:highlight w:val="darkGray"/>
                      <w:u w:val="single"/>
                    </w:rPr>
                    <m:t>2</m:t>
                  </m:r>
                </m:sup>
              </m:sSubSup>
            </m:e>
          </m:d>
          <m:r>
            <w:rPr>
              <w:rFonts w:ascii="Cambria Math" w:eastAsiaTheme="minorEastAsia" w:hAnsi="Cambria Math" w:cs="Times New Roman"/>
              <w:sz w:val="24"/>
              <w:szCs w:val="24"/>
              <w:highlight w:val="darkGray"/>
              <w:u w:val="single"/>
            </w:rPr>
            <m:t xml:space="preserve">          (</m:t>
          </m:r>
          <m:r>
            <m:rPr>
              <m:sty m:val="bi"/>
            </m:rPr>
            <w:rPr>
              <w:rFonts w:ascii="Cambria Math" w:eastAsiaTheme="minorEastAsia" w:hAnsi="Cambria Math" w:cs="Times New Roman"/>
              <w:sz w:val="24"/>
              <w:szCs w:val="24"/>
              <w:highlight w:val="darkGray"/>
              <w:u w:val="single"/>
            </w:rPr>
            <m:t>11</m:t>
          </m:r>
          <m:r>
            <w:rPr>
              <w:rFonts w:ascii="Cambria Math" w:eastAsiaTheme="minorEastAsia" w:hAnsi="Cambria Math" w:cs="Times New Roman"/>
              <w:sz w:val="24"/>
              <w:szCs w:val="24"/>
              <w:highlight w:val="darkGray"/>
              <w:u w:val="single"/>
            </w:rPr>
            <m:t>)</m:t>
          </m:r>
        </m:oMath>
      </m:oMathPara>
    </w:p>
    <w:p w14:paraId="6872BDAB" w14:textId="77777777" w:rsidR="007845E0" w:rsidRDefault="007845E0" w:rsidP="00A54F93">
      <w:pPr>
        <w:pStyle w:val="NoSpacing"/>
        <w:rPr>
          <w:rFonts w:ascii="Times New Roman" w:hAnsi="Times New Roman" w:cs="Times New Roman"/>
          <w:sz w:val="24"/>
        </w:rPr>
      </w:pPr>
    </w:p>
    <w:p w14:paraId="49B553D2" w14:textId="3562749C" w:rsidR="007845E0" w:rsidRPr="00223729" w:rsidRDefault="008B38E9" w:rsidP="00404B97">
      <w:pPr>
        <w:pStyle w:val="NoSpacing"/>
        <w:numPr>
          <w:ilvl w:val="0"/>
          <w:numId w:val="3"/>
        </w:numPr>
        <w:jc w:val="both"/>
        <w:rPr>
          <w:rFonts w:ascii="Times New Roman" w:hAnsi="Times New Roman" w:cs="Times New Roman"/>
          <w:sz w:val="24"/>
          <w:highlight w:val="darkCyan"/>
        </w:rPr>
      </w:pPr>
      <w:r w:rsidRPr="00223729">
        <w:rPr>
          <w:rFonts w:ascii="Times New Roman" w:hAnsi="Times New Roman" w:cs="Times New Roman"/>
          <w:sz w:val="24"/>
          <w:highlight w:val="darkCyan"/>
        </w:rPr>
        <w:t>This paper is quite long and the writing often impedes understanding. In particular paragraphs in the results section begin with instructions on where to find the data (</w:t>
      </w:r>
      <w:proofErr w:type="spellStart"/>
      <w:r w:rsidRPr="00223729">
        <w:rPr>
          <w:rFonts w:ascii="Times New Roman" w:hAnsi="Times New Roman" w:cs="Times New Roman"/>
          <w:sz w:val="24"/>
          <w:highlight w:val="darkCyan"/>
        </w:rPr>
        <w:t>e.g</w:t>
      </w:r>
      <w:proofErr w:type="spellEnd"/>
      <w:r w:rsidRPr="00223729">
        <w:rPr>
          <w:rFonts w:ascii="Times New Roman" w:hAnsi="Times New Roman" w:cs="Times New Roman"/>
          <w:sz w:val="24"/>
          <w:highlight w:val="darkCyan"/>
        </w:rPr>
        <w:t xml:space="preserve"> lines 422, 440, 452). This approach implicitly tells the reader "Go to figure 5 and guess for yourself what the finding is". Help the reader out. Each paragraph in the results section should begin with a statement of finding that summarizes the entire paragraph. Then describe how the data support that finding and cite the figures parenthetically. Some of what is written in the results belongs in figure captions (454-456, which I see are in the caption. Why </w:t>
      </w:r>
      <w:r w:rsidR="007845E0" w:rsidRPr="00223729">
        <w:rPr>
          <w:rFonts w:ascii="Times New Roman" w:hAnsi="Times New Roman" w:cs="Times New Roman"/>
          <w:sz w:val="24"/>
          <w:highlight w:val="darkCyan"/>
        </w:rPr>
        <w:t>copy a caption into the text?)</w:t>
      </w:r>
    </w:p>
    <w:p w14:paraId="1D205A2B" w14:textId="1CF8CF9E" w:rsidR="00C174A0" w:rsidRPr="00E138A4" w:rsidRDefault="00C174A0" w:rsidP="00C174A0">
      <w:pPr>
        <w:pStyle w:val="NoSpacing"/>
        <w:numPr>
          <w:ilvl w:val="1"/>
          <w:numId w:val="3"/>
        </w:numPr>
        <w:jc w:val="both"/>
        <w:rPr>
          <w:rFonts w:ascii="Times New Roman" w:hAnsi="Times New Roman" w:cs="Times New Roman"/>
          <w:sz w:val="24"/>
          <w:highlight w:val="darkCyan"/>
        </w:rPr>
      </w:pPr>
      <w:r w:rsidRPr="00E138A4">
        <w:rPr>
          <w:rFonts w:ascii="Times New Roman" w:hAnsi="Times New Roman" w:cs="Times New Roman"/>
          <w:sz w:val="24"/>
          <w:highlight w:val="darkCyan"/>
        </w:rPr>
        <w:t>Throughout the discussion, paragraphs lead with figures as the main actors and not the science. "Fig 7 confirms that...”. Recast to state just the finding and relegate the contribution of the figure to this finding to some parentheses.</w:t>
      </w:r>
    </w:p>
    <w:p w14:paraId="4313CDCF" w14:textId="77777777" w:rsidR="007845E0" w:rsidRPr="00320363" w:rsidRDefault="008B38E9" w:rsidP="00404B97">
      <w:pPr>
        <w:pStyle w:val="NoSpacing"/>
        <w:numPr>
          <w:ilvl w:val="1"/>
          <w:numId w:val="3"/>
        </w:numPr>
        <w:jc w:val="both"/>
        <w:rPr>
          <w:rFonts w:ascii="Times New Roman" w:hAnsi="Times New Roman" w:cs="Times New Roman"/>
          <w:sz w:val="24"/>
          <w:highlight w:val="darkCyan"/>
        </w:rPr>
      </w:pPr>
      <w:r w:rsidRPr="00320363">
        <w:rPr>
          <w:rFonts w:ascii="Times New Roman" w:hAnsi="Times New Roman" w:cs="Times New Roman"/>
          <w:sz w:val="24"/>
          <w:highlight w:val="darkCyan"/>
        </w:rPr>
        <w:t xml:space="preserve">The paper has a lot of meta discourse explaining where it will go next, ok I see the point in a complicated paper such as this one, but I would try to find way to write so that the </w:t>
      </w:r>
      <w:r w:rsidRPr="00320363">
        <w:rPr>
          <w:rFonts w:ascii="Times New Roman" w:hAnsi="Times New Roman" w:cs="Times New Roman"/>
          <w:sz w:val="24"/>
          <w:highlight w:val="darkCyan"/>
        </w:rPr>
        <w:lastRenderedPageBreak/>
        <w:t>reader better understands the plan and does not need to be reminded at the top of each section. Maybe make the first figure much more detailed so that it descri</w:t>
      </w:r>
      <w:r w:rsidR="007845E0" w:rsidRPr="00320363">
        <w:rPr>
          <w:rFonts w:ascii="Times New Roman" w:hAnsi="Times New Roman" w:cs="Times New Roman"/>
          <w:sz w:val="24"/>
          <w:highlight w:val="darkCyan"/>
        </w:rPr>
        <w:t>bes the workflow in the paper.</w:t>
      </w:r>
    </w:p>
    <w:p w14:paraId="7B4B9A22" w14:textId="77777777" w:rsidR="007845E0" w:rsidRPr="00F339B6" w:rsidRDefault="008B38E9" w:rsidP="00404B97">
      <w:pPr>
        <w:pStyle w:val="NoSpacing"/>
        <w:numPr>
          <w:ilvl w:val="1"/>
          <w:numId w:val="3"/>
        </w:numPr>
        <w:jc w:val="both"/>
        <w:rPr>
          <w:rFonts w:ascii="Times New Roman" w:hAnsi="Times New Roman" w:cs="Times New Roman"/>
          <w:sz w:val="24"/>
          <w:highlight w:val="darkCyan"/>
        </w:rPr>
      </w:pPr>
      <w:r w:rsidRPr="00F339B6">
        <w:rPr>
          <w:rFonts w:ascii="Times New Roman" w:hAnsi="Times New Roman" w:cs="Times New Roman"/>
          <w:sz w:val="24"/>
          <w:highlight w:val="darkCyan"/>
        </w:rPr>
        <w:t xml:space="preserve">"This" stands in for an unknown noun in dozens of places in the </w:t>
      </w:r>
      <w:proofErr w:type="spellStart"/>
      <w:r w:rsidRPr="00F339B6">
        <w:rPr>
          <w:rFonts w:ascii="Times New Roman" w:hAnsi="Times New Roman" w:cs="Times New Roman"/>
          <w:sz w:val="24"/>
          <w:highlight w:val="darkCyan"/>
        </w:rPr>
        <w:t>ms</w:t>
      </w:r>
      <w:proofErr w:type="spellEnd"/>
      <w:r w:rsidRPr="00F339B6">
        <w:rPr>
          <w:rFonts w:ascii="Times New Roman" w:hAnsi="Times New Roman" w:cs="Times New Roman"/>
          <w:sz w:val="24"/>
          <w:highlight w:val="darkCyan"/>
        </w:rPr>
        <w:t xml:space="preserve"> forcing the readers to guess at the authors meaning of "this". Make sure a noun follows every instance </w:t>
      </w:r>
      <w:r w:rsidR="007845E0" w:rsidRPr="00F339B6">
        <w:rPr>
          <w:rFonts w:ascii="Times New Roman" w:hAnsi="Times New Roman" w:cs="Times New Roman"/>
          <w:sz w:val="24"/>
          <w:highlight w:val="darkCyan"/>
        </w:rPr>
        <w:t>of "this..." in the manuscript</w:t>
      </w:r>
    </w:p>
    <w:p w14:paraId="36D0DACC" w14:textId="46D6ED6A" w:rsidR="00B81890" w:rsidRDefault="00B81890" w:rsidP="00B81890">
      <w:pPr>
        <w:pStyle w:val="NoSpacing"/>
        <w:ind w:left="360"/>
        <w:jc w:val="both"/>
        <w:rPr>
          <w:rFonts w:ascii="Times New Roman" w:hAnsi="Times New Roman" w:cs="Times New Roman"/>
          <w:i/>
          <w:iCs/>
          <w:sz w:val="24"/>
        </w:rPr>
      </w:pPr>
      <w:r w:rsidRPr="00461953">
        <w:rPr>
          <w:rFonts w:ascii="Times New Roman" w:hAnsi="Times New Roman" w:cs="Times New Roman"/>
          <w:i/>
          <w:iCs/>
          <w:sz w:val="24"/>
        </w:rPr>
        <w:t xml:space="preserve">We thank the reviewer for such a close reading of the text and </w:t>
      </w:r>
      <w:r w:rsidR="00B51F18" w:rsidRPr="00461953">
        <w:rPr>
          <w:rFonts w:ascii="Times New Roman" w:hAnsi="Times New Roman" w:cs="Times New Roman"/>
          <w:i/>
          <w:iCs/>
          <w:sz w:val="24"/>
        </w:rPr>
        <w:t xml:space="preserve">the </w:t>
      </w:r>
      <w:r w:rsidR="002B7499">
        <w:rPr>
          <w:rFonts w:ascii="Times New Roman" w:hAnsi="Times New Roman" w:cs="Times New Roman"/>
          <w:i/>
          <w:iCs/>
          <w:sz w:val="24"/>
        </w:rPr>
        <w:t>helpful</w:t>
      </w:r>
      <w:r w:rsidR="00B51F18" w:rsidRPr="00461953">
        <w:rPr>
          <w:rFonts w:ascii="Times New Roman" w:hAnsi="Times New Roman" w:cs="Times New Roman"/>
          <w:i/>
          <w:iCs/>
          <w:sz w:val="24"/>
        </w:rPr>
        <w:t xml:space="preserve"> suggestions for improving the writing in the manuscript. We found this manuscript particularly cumbersome to </w:t>
      </w:r>
      <w:r w:rsidR="00175D56" w:rsidRPr="00461953">
        <w:rPr>
          <w:rFonts w:ascii="Times New Roman" w:hAnsi="Times New Roman" w:cs="Times New Roman"/>
          <w:i/>
          <w:iCs/>
          <w:sz w:val="24"/>
        </w:rPr>
        <w:t xml:space="preserve">write </w:t>
      </w:r>
      <w:ins w:id="27" w:author="Colin Gleason" w:date="2022-07-12T11:37:00Z">
        <w:r w:rsidR="00285497">
          <w:rPr>
            <w:rFonts w:ascii="Times New Roman" w:hAnsi="Times New Roman" w:cs="Times New Roman"/>
            <w:i/>
            <w:iCs/>
            <w:sz w:val="24"/>
          </w:rPr>
          <w:t xml:space="preserve">in our attempt to publish both theory and method together rather than salami slicing into two papers, </w:t>
        </w:r>
      </w:ins>
      <w:r w:rsidR="00175D56" w:rsidRPr="00461953">
        <w:rPr>
          <w:rFonts w:ascii="Times New Roman" w:hAnsi="Times New Roman" w:cs="Times New Roman"/>
          <w:i/>
          <w:iCs/>
          <w:sz w:val="24"/>
        </w:rPr>
        <w:t>and</w:t>
      </w:r>
      <w:r w:rsidR="00B51F18" w:rsidRPr="00461953">
        <w:rPr>
          <w:rFonts w:ascii="Times New Roman" w:hAnsi="Times New Roman" w:cs="Times New Roman"/>
          <w:i/>
          <w:iCs/>
          <w:sz w:val="24"/>
        </w:rPr>
        <w:t xml:space="preserve"> appreciate </w:t>
      </w:r>
      <w:r w:rsidR="002B7499">
        <w:rPr>
          <w:rFonts w:ascii="Times New Roman" w:hAnsi="Times New Roman" w:cs="Times New Roman"/>
          <w:i/>
          <w:iCs/>
          <w:sz w:val="24"/>
        </w:rPr>
        <w:t>your</w:t>
      </w:r>
      <w:r w:rsidR="00B51F18" w:rsidRPr="00461953">
        <w:rPr>
          <w:rFonts w:ascii="Times New Roman" w:hAnsi="Times New Roman" w:cs="Times New Roman"/>
          <w:i/>
          <w:iCs/>
          <w:sz w:val="24"/>
        </w:rPr>
        <w:t xml:space="preserve"> suggestions</w:t>
      </w:r>
      <w:r w:rsidR="005456B5" w:rsidRPr="00461953">
        <w:rPr>
          <w:rFonts w:ascii="Times New Roman" w:hAnsi="Times New Roman" w:cs="Times New Roman"/>
          <w:i/>
          <w:iCs/>
          <w:sz w:val="24"/>
        </w:rPr>
        <w:t xml:space="preserve"> to streamline it. We approve of all small changes </w:t>
      </w:r>
      <w:r w:rsidR="00D41AF1">
        <w:rPr>
          <w:rFonts w:ascii="Times New Roman" w:hAnsi="Times New Roman" w:cs="Times New Roman"/>
          <w:i/>
          <w:iCs/>
          <w:sz w:val="24"/>
        </w:rPr>
        <w:t xml:space="preserve">to writing style that </w:t>
      </w:r>
      <w:r w:rsidR="005456B5" w:rsidRPr="00461953">
        <w:rPr>
          <w:rFonts w:ascii="Times New Roman" w:hAnsi="Times New Roman" w:cs="Times New Roman"/>
          <w:i/>
          <w:iCs/>
          <w:sz w:val="24"/>
        </w:rPr>
        <w:t>the reviewer suggested</w:t>
      </w:r>
      <w:r w:rsidR="00FF1B0C" w:rsidRPr="00461953">
        <w:rPr>
          <w:rFonts w:ascii="Times New Roman" w:hAnsi="Times New Roman" w:cs="Times New Roman"/>
          <w:i/>
          <w:iCs/>
          <w:sz w:val="24"/>
        </w:rPr>
        <w:t xml:space="preserve"> (see below under ‘Small </w:t>
      </w:r>
      <w:r w:rsidR="00D41AF1">
        <w:rPr>
          <w:rFonts w:ascii="Times New Roman" w:hAnsi="Times New Roman" w:cs="Times New Roman"/>
          <w:i/>
          <w:iCs/>
          <w:sz w:val="24"/>
        </w:rPr>
        <w:t>C</w:t>
      </w:r>
      <w:r w:rsidR="00FF1B0C" w:rsidRPr="00461953">
        <w:rPr>
          <w:rFonts w:ascii="Times New Roman" w:hAnsi="Times New Roman" w:cs="Times New Roman"/>
          <w:i/>
          <w:iCs/>
          <w:sz w:val="24"/>
        </w:rPr>
        <w:t>omments’). In response to the reviewer’s broader suggestions</w:t>
      </w:r>
      <w:r w:rsidR="00D41AF1">
        <w:rPr>
          <w:rFonts w:ascii="Times New Roman" w:hAnsi="Times New Roman" w:cs="Times New Roman"/>
          <w:i/>
          <w:iCs/>
          <w:sz w:val="24"/>
        </w:rPr>
        <w:t xml:space="preserve">, </w:t>
      </w:r>
      <w:r w:rsidR="00FD329B" w:rsidRPr="00461953">
        <w:rPr>
          <w:rFonts w:ascii="Times New Roman" w:hAnsi="Times New Roman" w:cs="Times New Roman"/>
          <w:i/>
          <w:iCs/>
          <w:sz w:val="24"/>
        </w:rPr>
        <w:t>we have made the following changes and updates to the manuscript:</w:t>
      </w:r>
    </w:p>
    <w:p w14:paraId="765B8963" w14:textId="30B28C8F" w:rsidR="00FD329B" w:rsidRDefault="00FD329B" w:rsidP="00B81890">
      <w:pPr>
        <w:pStyle w:val="NoSpacing"/>
        <w:ind w:left="360"/>
        <w:jc w:val="both"/>
        <w:rPr>
          <w:rFonts w:ascii="Times New Roman" w:hAnsi="Times New Roman" w:cs="Times New Roman"/>
          <w:i/>
          <w:iCs/>
          <w:sz w:val="24"/>
        </w:rPr>
      </w:pPr>
    </w:p>
    <w:p w14:paraId="7E50F6DD" w14:textId="5D8FB6BB" w:rsidR="00D41AF1" w:rsidRPr="006115C9" w:rsidRDefault="00F63D19" w:rsidP="00E21EC8">
      <w:pPr>
        <w:pStyle w:val="NoSpacing"/>
        <w:numPr>
          <w:ilvl w:val="0"/>
          <w:numId w:val="7"/>
        </w:numPr>
        <w:jc w:val="both"/>
        <w:rPr>
          <w:rFonts w:ascii="Times New Roman" w:hAnsi="Times New Roman" w:cs="Times New Roman"/>
          <w:i/>
          <w:iCs/>
          <w:sz w:val="24"/>
          <w:highlight w:val="darkGray"/>
        </w:rPr>
      </w:pPr>
      <w:r w:rsidRPr="006115C9">
        <w:rPr>
          <w:rFonts w:ascii="Times New Roman" w:hAnsi="Times New Roman" w:cs="Times New Roman"/>
          <w:i/>
          <w:iCs/>
          <w:sz w:val="24"/>
          <w:highlight w:val="darkGray"/>
        </w:rPr>
        <w:t xml:space="preserve">Recasting paragraphs in the results and discussion sections </w:t>
      </w:r>
      <w:r w:rsidR="00C41A0D" w:rsidRPr="006115C9">
        <w:rPr>
          <w:rFonts w:ascii="Times New Roman" w:hAnsi="Times New Roman" w:cs="Times New Roman"/>
          <w:i/>
          <w:iCs/>
          <w:sz w:val="24"/>
          <w:highlight w:val="darkGray"/>
        </w:rPr>
        <w:t>to</w:t>
      </w:r>
      <w:r w:rsidR="0070209D" w:rsidRPr="006115C9">
        <w:rPr>
          <w:rFonts w:ascii="Times New Roman" w:hAnsi="Times New Roman" w:cs="Times New Roman"/>
          <w:i/>
          <w:iCs/>
          <w:sz w:val="24"/>
          <w:highlight w:val="darkGray"/>
        </w:rPr>
        <w:t xml:space="preserve"> show the reader the results and </w:t>
      </w:r>
      <w:r w:rsidR="00B0496B" w:rsidRPr="006115C9">
        <w:rPr>
          <w:rFonts w:ascii="Times New Roman" w:hAnsi="Times New Roman" w:cs="Times New Roman"/>
          <w:i/>
          <w:iCs/>
          <w:sz w:val="24"/>
          <w:highlight w:val="darkGray"/>
        </w:rPr>
        <w:t>conclusions</w:t>
      </w:r>
      <w:r w:rsidR="0070209D" w:rsidRPr="006115C9">
        <w:rPr>
          <w:rFonts w:ascii="Times New Roman" w:hAnsi="Times New Roman" w:cs="Times New Roman"/>
          <w:i/>
          <w:iCs/>
          <w:sz w:val="24"/>
          <w:highlight w:val="darkGray"/>
        </w:rPr>
        <w:t>, rather than send them to the figures.</w:t>
      </w:r>
    </w:p>
    <w:p w14:paraId="77CBF458" w14:textId="2E5CBCD8" w:rsidR="0070209D" w:rsidRPr="006115C9" w:rsidRDefault="0070209D" w:rsidP="00E21EC8">
      <w:pPr>
        <w:pStyle w:val="NoSpacing"/>
        <w:numPr>
          <w:ilvl w:val="0"/>
          <w:numId w:val="7"/>
        </w:numPr>
        <w:jc w:val="both"/>
        <w:rPr>
          <w:rFonts w:ascii="Times New Roman" w:hAnsi="Times New Roman" w:cs="Times New Roman"/>
          <w:i/>
          <w:iCs/>
          <w:sz w:val="24"/>
          <w:highlight w:val="darkGray"/>
        </w:rPr>
      </w:pPr>
      <w:r w:rsidRPr="006115C9">
        <w:rPr>
          <w:rFonts w:ascii="Times New Roman" w:hAnsi="Times New Roman" w:cs="Times New Roman"/>
          <w:i/>
          <w:iCs/>
          <w:sz w:val="24"/>
          <w:highlight w:val="darkGray"/>
        </w:rPr>
        <w:t xml:space="preserve">Remove redundant </w:t>
      </w:r>
      <w:r w:rsidR="00B0496B" w:rsidRPr="006115C9">
        <w:rPr>
          <w:rFonts w:ascii="Times New Roman" w:hAnsi="Times New Roman" w:cs="Times New Roman"/>
          <w:i/>
          <w:iCs/>
          <w:sz w:val="24"/>
          <w:highlight w:val="darkGray"/>
        </w:rPr>
        <w:t>text from the results section that mimics the figure captions.</w:t>
      </w:r>
    </w:p>
    <w:p w14:paraId="36C56FC7" w14:textId="3ACEEF2A" w:rsidR="0009506D" w:rsidRPr="006115C9" w:rsidRDefault="0009506D" w:rsidP="0009506D">
      <w:pPr>
        <w:pStyle w:val="NoSpacing"/>
        <w:numPr>
          <w:ilvl w:val="0"/>
          <w:numId w:val="7"/>
        </w:numPr>
        <w:jc w:val="both"/>
        <w:rPr>
          <w:rFonts w:ascii="Times New Roman" w:hAnsi="Times New Roman" w:cs="Times New Roman"/>
          <w:i/>
          <w:iCs/>
          <w:sz w:val="24"/>
          <w:highlight w:val="darkGray"/>
        </w:rPr>
      </w:pPr>
      <w:r w:rsidRPr="006115C9">
        <w:rPr>
          <w:rFonts w:ascii="Times New Roman" w:hAnsi="Times New Roman" w:cs="Times New Roman"/>
          <w:i/>
          <w:iCs/>
          <w:sz w:val="24"/>
          <w:highlight w:val="darkGray"/>
        </w:rPr>
        <w:t>Ensure specific nouns follow every instance of “this”</w:t>
      </w:r>
    </w:p>
    <w:p w14:paraId="2FB9EA93" w14:textId="0859AF5C" w:rsidR="009E2B4A" w:rsidRPr="006115C9" w:rsidRDefault="009E2B4A" w:rsidP="0009506D">
      <w:pPr>
        <w:pStyle w:val="NoSpacing"/>
        <w:numPr>
          <w:ilvl w:val="0"/>
          <w:numId w:val="7"/>
        </w:numPr>
        <w:jc w:val="both"/>
        <w:rPr>
          <w:rFonts w:ascii="Times New Roman" w:hAnsi="Times New Roman" w:cs="Times New Roman"/>
          <w:i/>
          <w:iCs/>
          <w:sz w:val="24"/>
          <w:highlight w:val="darkGray"/>
        </w:rPr>
      </w:pPr>
      <w:r w:rsidRPr="006115C9">
        <w:rPr>
          <w:rFonts w:ascii="Times New Roman" w:hAnsi="Times New Roman" w:cs="Times New Roman"/>
          <w:i/>
          <w:iCs/>
          <w:sz w:val="24"/>
          <w:highlight w:val="darkGray"/>
        </w:rPr>
        <w:t xml:space="preserve">Add a workflow </w:t>
      </w:r>
      <w:r w:rsidR="006115C9" w:rsidRPr="006115C9">
        <w:rPr>
          <w:rFonts w:ascii="Times New Roman" w:hAnsi="Times New Roman" w:cs="Times New Roman"/>
          <w:i/>
          <w:iCs/>
          <w:sz w:val="24"/>
          <w:highlight w:val="darkGray"/>
        </w:rPr>
        <w:t xml:space="preserve">flowchart to the </w:t>
      </w:r>
      <w:r w:rsidR="00320363" w:rsidRPr="006115C9">
        <w:rPr>
          <w:rFonts w:ascii="Times New Roman" w:hAnsi="Times New Roman" w:cs="Times New Roman"/>
          <w:i/>
          <w:iCs/>
          <w:sz w:val="24"/>
          <w:highlight w:val="darkGray"/>
        </w:rPr>
        <w:t>supplemental</w:t>
      </w:r>
      <w:r w:rsidR="006115C9" w:rsidRPr="006115C9">
        <w:rPr>
          <w:rFonts w:ascii="Times New Roman" w:hAnsi="Times New Roman" w:cs="Times New Roman"/>
          <w:i/>
          <w:iCs/>
          <w:sz w:val="24"/>
          <w:highlight w:val="darkGray"/>
        </w:rPr>
        <w:t xml:space="preserve"> text, and point the reader there to understand the workflow of the entire paper</w:t>
      </w:r>
    </w:p>
    <w:p w14:paraId="2281AC6E" w14:textId="77777777" w:rsidR="00E21EC8" w:rsidRPr="00B81890" w:rsidRDefault="00E21EC8" w:rsidP="00B81890">
      <w:pPr>
        <w:pStyle w:val="NoSpacing"/>
        <w:ind w:left="360"/>
        <w:jc w:val="both"/>
        <w:rPr>
          <w:rFonts w:ascii="Times New Roman" w:hAnsi="Times New Roman" w:cs="Times New Roman"/>
          <w:i/>
          <w:iCs/>
          <w:sz w:val="24"/>
        </w:rPr>
      </w:pPr>
    </w:p>
    <w:p w14:paraId="6077B03E" w14:textId="6BF4BA06" w:rsidR="003C5CE3" w:rsidRPr="00377257" w:rsidRDefault="008B38E9" w:rsidP="00404B97">
      <w:pPr>
        <w:pStyle w:val="NoSpacing"/>
        <w:numPr>
          <w:ilvl w:val="0"/>
          <w:numId w:val="3"/>
        </w:numPr>
        <w:jc w:val="both"/>
        <w:rPr>
          <w:rFonts w:ascii="Times New Roman" w:hAnsi="Times New Roman" w:cs="Times New Roman"/>
          <w:sz w:val="24"/>
          <w:highlight w:val="darkCyan"/>
        </w:rPr>
      </w:pPr>
      <w:r w:rsidRPr="00377257">
        <w:rPr>
          <w:rFonts w:ascii="Times New Roman" w:hAnsi="Times New Roman" w:cs="Times New Roman"/>
          <w:sz w:val="24"/>
          <w:highlight w:val="darkCyan"/>
        </w:rPr>
        <w:t>The authors have included all of the data and have the code clearly laid out and in fact as an R package. I applaud this level of openness and detail with the analyses</w:t>
      </w:r>
      <w:r w:rsidR="006A3687" w:rsidRPr="00377257">
        <w:rPr>
          <w:rFonts w:ascii="Times New Roman" w:hAnsi="Times New Roman" w:cs="Times New Roman"/>
          <w:sz w:val="24"/>
          <w:highlight w:val="darkCyan"/>
        </w:rPr>
        <w:t>.</w:t>
      </w:r>
    </w:p>
    <w:p w14:paraId="26B039ED" w14:textId="77777777" w:rsidR="001706BC" w:rsidRDefault="003C5CE3" w:rsidP="003C5CE3">
      <w:pPr>
        <w:pStyle w:val="NoSpacing"/>
        <w:ind w:left="360"/>
        <w:rPr>
          <w:rFonts w:ascii="Times New Roman" w:hAnsi="Times New Roman" w:cs="Times New Roman"/>
          <w:sz w:val="24"/>
        </w:rPr>
      </w:pPr>
      <w:r w:rsidRPr="00461953">
        <w:rPr>
          <w:rFonts w:ascii="Times New Roman" w:hAnsi="Times New Roman" w:cs="Times New Roman"/>
          <w:i/>
          <w:sz w:val="24"/>
        </w:rPr>
        <w:t>We thank the reviewer for this comment, and wholeheartedly agree!</w:t>
      </w:r>
      <w:r w:rsidR="002B1FD4" w:rsidRPr="00904779">
        <w:rPr>
          <w:rFonts w:ascii="Times New Roman" w:hAnsi="Times New Roman" w:cs="Times New Roman"/>
          <w:sz w:val="24"/>
        </w:rPr>
        <w:br/>
      </w:r>
    </w:p>
    <w:p w14:paraId="3104625F" w14:textId="77777777" w:rsidR="001706BC" w:rsidRPr="003A30BA" w:rsidRDefault="008B38E9" w:rsidP="003A30BA">
      <w:pPr>
        <w:pStyle w:val="Heading2"/>
        <w:rPr>
          <w:rFonts w:ascii="Times New Roman" w:hAnsi="Times New Roman" w:cs="Times New Roman"/>
          <w:b/>
          <w:bCs/>
          <w:color w:val="auto"/>
          <w:sz w:val="24"/>
        </w:rPr>
      </w:pPr>
      <w:r w:rsidRPr="003A30BA">
        <w:rPr>
          <w:rFonts w:ascii="Times New Roman" w:hAnsi="Times New Roman" w:cs="Times New Roman"/>
          <w:b/>
          <w:bCs/>
          <w:color w:val="auto"/>
        </w:rPr>
        <w:t>Specific comments</w:t>
      </w:r>
      <w:r w:rsidR="00CA1D27" w:rsidRPr="003A30BA">
        <w:rPr>
          <w:rFonts w:ascii="Times New Roman" w:hAnsi="Times New Roman" w:cs="Times New Roman"/>
          <w:b/>
          <w:bCs/>
          <w:color w:val="auto"/>
          <w:sz w:val="24"/>
        </w:rPr>
        <w:t>:</w:t>
      </w:r>
    </w:p>
    <w:p w14:paraId="08CF143F" w14:textId="77777777" w:rsidR="007F3E17" w:rsidRPr="00726F24" w:rsidRDefault="007F3E17" w:rsidP="007F3E17">
      <w:pPr>
        <w:pStyle w:val="NoSpacing"/>
        <w:jc w:val="both"/>
        <w:rPr>
          <w:rFonts w:ascii="Times New Roman" w:hAnsi="Times New Roman" w:cs="Times New Roman"/>
          <w:sz w:val="24"/>
          <w:highlight w:val="darkCyan"/>
        </w:rPr>
      </w:pPr>
      <w:r w:rsidRPr="00726F24">
        <w:rPr>
          <w:rFonts w:ascii="Times New Roman" w:hAnsi="Times New Roman" w:cs="Times New Roman"/>
          <w:b/>
          <w:sz w:val="24"/>
          <w:highlight w:val="darkCyan"/>
        </w:rPr>
        <w:t>L119</w:t>
      </w:r>
      <w:r w:rsidRPr="00726F24">
        <w:rPr>
          <w:rFonts w:ascii="Times New Roman" w:hAnsi="Times New Roman" w:cs="Times New Roman"/>
          <w:sz w:val="24"/>
          <w:highlight w:val="darkCyan"/>
        </w:rPr>
        <w:t xml:space="preserve"> ok pun here!</w:t>
      </w:r>
    </w:p>
    <w:p w14:paraId="4D928397" w14:textId="75E910C4" w:rsidR="007F3E17" w:rsidRPr="00633075" w:rsidRDefault="00633075" w:rsidP="001706BC">
      <w:pPr>
        <w:pStyle w:val="NoSpacing"/>
        <w:jc w:val="both"/>
        <w:rPr>
          <w:rFonts w:ascii="Times New Roman" w:hAnsi="Times New Roman" w:cs="Times New Roman"/>
          <w:bCs/>
          <w:i/>
          <w:iCs/>
          <w:sz w:val="24"/>
        </w:rPr>
      </w:pPr>
      <w:commentRangeStart w:id="28"/>
      <w:del w:id="29" w:author="Colin Gleason" w:date="2022-07-12T11:38:00Z">
        <w:r w:rsidDel="00285497">
          <w:rPr>
            <w:rFonts w:ascii="Times New Roman" w:hAnsi="Times New Roman" w:cs="Times New Roman"/>
            <w:bCs/>
            <w:i/>
            <w:iCs/>
            <w:sz w:val="24"/>
          </w:rPr>
          <w:delText>We</w:delText>
        </w:r>
      </w:del>
      <w:commentRangeEnd w:id="28"/>
      <w:r w:rsidR="00285497">
        <w:rPr>
          <w:rStyle w:val="CommentReference"/>
        </w:rPr>
        <w:commentReference w:id="28"/>
      </w:r>
      <w:del w:id="30" w:author="Colin Gleason" w:date="2022-07-12T11:38:00Z">
        <w:r w:rsidDel="00285497">
          <w:rPr>
            <w:rFonts w:ascii="Times New Roman" w:hAnsi="Times New Roman" w:cs="Times New Roman"/>
            <w:bCs/>
            <w:i/>
            <w:iCs/>
            <w:sz w:val="24"/>
          </w:rPr>
          <w:delText xml:space="preserve"> thank the reviewer</w:delText>
        </w:r>
      </w:del>
      <w:ins w:id="31" w:author="Colin Gleason" w:date="2022-07-12T11:38:00Z">
        <w:r w:rsidR="00285497">
          <w:rPr>
            <w:rFonts w:ascii="Times New Roman" w:hAnsi="Times New Roman" w:cs="Times New Roman"/>
            <w:bCs/>
            <w:i/>
            <w:iCs/>
            <w:sz w:val="24"/>
          </w:rPr>
          <w:t>Evidence of a very close read</w:t>
        </w:r>
      </w:ins>
      <w:del w:id="32" w:author="Colin Gleason" w:date="2022-07-12T11:38:00Z">
        <w:r w:rsidDel="00285497">
          <w:rPr>
            <w:rFonts w:ascii="Times New Roman" w:hAnsi="Times New Roman" w:cs="Times New Roman"/>
            <w:bCs/>
            <w:i/>
            <w:iCs/>
            <w:sz w:val="24"/>
          </w:rPr>
          <w:delText xml:space="preserve"> for </w:delText>
        </w:r>
        <w:r w:rsidRPr="00633075" w:rsidDel="00285497">
          <w:rPr>
            <w:rFonts w:ascii="Times New Roman" w:hAnsi="Times New Roman" w:cs="Times New Roman"/>
            <w:bCs/>
            <w:i/>
            <w:iCs/>
            <w:sz w:val="24"/>
          </w:rPr>
          <w:delText>picking up on it</w:delText>
        </w:r>
      </w:del>
      <w:r w:rsidRPr="00633075">
        <w:rPr>
          <w:rFonts w:ascii="Times New Roman" w:hAnsi="Times New Roman" w:cs="Times New Roman"/>
          <w:bCs/>
          <w:i/>
          <w:iCs/>
          <w:sz w:val="24"/>
        </w:rPr>
        <w:t>!</w:t>
      </w:r>
    </w:p>
    <w:p w14:paraId="39D82D68" w14:textId="77777777" w:rsidR="00633075" w:rsidRDefault="00633075" w:rsidP="001706BC">
      <w:pPr>
        <w:pStyle w:val="NoSpacing"/>
        <w:jc w:val="both"/>
        <w:rPr>
          <w:rFonts w:ascii="Times New Roman" w:hAnsi="Times New Roman" w:cs="Times New Roman"/>
          <w:b/>
          <w:sz w:val="24"/>
        </w:rPr>
      </w:pPr>
    </w:p>
    <w:p w14:paraId="101DCD1B" w14:textId="53A3CA3E" w:rsidR="00B65494" w:rsidRDefault="00B65494" w:rsidP="001706BC">
      <w:pPr>
        <w:pStyle w:val="NoSpacing"/>
        <w:jc w:val="both"/>
        <w:rPr>
          <w:rFonts w:ascii="Times New Roman" w:hAnsi="Times New Roman" w:cs="Times New Roman"/>
          <w:sz w:val="24"/>
        </w:rPr>
      </w:pPr>
      <w:r w:rsidRPr="00EF1AC1">
        <w:rPr>
          <w:rFonts w:ascii="Times New Roman" w:hAnsi="Times New Roman" w:cs="Times New Roman"/>
          <w:b/>
          <w:sz w:val="24"/>
          <w:highlight w:val="darkCyan"/>
        </w:rPr>
        <w:t>L121</w:t>
      </w:r>
      <w:r w:rsidRPr="00EF1AC1">
        <w:rPr>
          <w:rFonts w:ascii="Times New Roman" w:hAnsi="Times New Roman" w:cs="Times New Roman"/>
          <w:sz w:val="24"/>
          <w:highlight w:val="darkCyan"/>
        </w:rPr>
        <w:t xml:space="preserve"> What unknown exists that this paper fills?</w:t>
      </w:r>
    </w:p>
    <w:p w14:paraId="4CEA17A2" w14:textId="2C51B314" w:rsidR="00A9495B" w:rsidRDefault="00131695" w:rsidP="001706BC">
      <w:pPr>
        <w:pStyle w:val="NoSpacing"/>
        <w:jc w:val="both"/>
        <w:rPr>
          <w:rFonts w:ascii="Times New Roman" w:hAnsi="Times New Roman" w:cs="Times New Roman"/>
          <w:sz w:val="24"/>
        </w:rPr>
      </w:pPr>
      <w:r>
        <w:rPr>
          <w:rFonts w:ascii="Times New Roman" w:hAnsi="Times New Roman" w:cs="Times New Roman"/>
          <w:i/>
          <w:sz w:val="24"/>
        </w:rPr>
        <w:t xml:space="preserve">The reviewer is right to point out that we never explicitly </w:t>
      </w:r>
      <w:r w:rsidR="00EF1AC1">
        <w:rPr>
          <w:rFonts w:ascii="Times New Roman" w:hAnsi="Times New Roman" w:cs="Times New Roman"/>
          <w:i/>
          <w:sz w:val="24"/>
        </w:rPr>
        <w:t>addressed a specific unknown in the current literature. To amend this, we have expanded the sentence at line ___ to the following:</w:t>
      </w:r>
    </w:p>
    <w:p w14:paraId="2B65BADA" w14:textId="49641006" w:rsidR="00A9495B" w:rsidRDefault="00A9495B" w:rsidP="001706BC">
      <w:pPr>
        <w:pStyle w:val="NoSpacing"/>
        <w:jc w:val="both"/>
        <w:rPr>
          <w:rFonts w:ascii="Times New Roman" w:hAnsi="Times New Roman" w:cs="Times New Roman"/>
          <w:b/>
          <w:sz w:val="24"/>
        </w:rPr>
      </w:pPr>
    </w:p>
    <w:p w14:paraId="1EC7A18E" w14:textId="06885E88" w:rsidR="00D77C03" w:rsidRPr="00D77C03" w:rsidRDefault="00D77C03" w:rsidP="001706BC">
      <w:pPr>
        <w:pStyle w:val="NoSpacing"/>
        <w:jc w:val="both"/>
        <w:rPr>
          <w:rFonts w:ascii="Times New Roman" w:hAnsi="Times New Roman" w:cs="Times New Roman"/>
          <w:bCs/>
          <w:i/>
          <w:iCs/>
          <w:sz w:val="24"/>
        </w:rPr>
      </w:pPr>
      <w:r w:rsidRPr="00B51339">
        <w:rPr>
          <w:rFonts w:ascii="Times New Roman" w:hAnsi="Times New Roman" w:cs="Times New Roman"/>
          <w:bCs/>
          <w:i/>
          <w:iCs/>
          <w:sz w:val="24"/>
          <w:highlight w:val="darkGray"/>
        </w:rPr>
        <w:t xml:space="preserve">In this context, we borrow tools from fluvial geomorphology and existing SWOT algorithms to </w:t>
      </w:r>
      <w:r w:rsidRPr="00B51339">
        <w:rPr>
          <w:rFonts w:ascii="Times New Roman" w:hAnsi="Times New Roman" w:cs="Times New Roman"/>
          <w:bCs/>
          <w:i/>
          <w:iCs/>
          <w:sz w:val="24"/>
          <w:highlight w:val="darkGray"/>
          <w:u w:val="single"/>
        </w:rPr>
        <w:t xml:space="preserve">begin addressing </w:t>
      </w:r>
      <w:r w:rsidR="00E22A3D">
        <w:rPr>
          <w:rFonts w:ascii="Times New Roman" w:hAnsi="Times New Roman" w:cs="Times New Roman"/>
          <w:bCs/>
          <w:i/>
          <w:iCs/>
          <w:sz w:val="24"/>
          <w:highlight w:val="darkGray"/>
          <w:u w:val="single"/>
        </w:rPr>
        <w:t xml:space="preserve">the </w:t>
      </w:r>
      <w:r w:rsidRPr="00B51339">
        <w:rPr>
          <w:rFonts w:ascii="Times New Roman" w:hAnsi="Times New Roman" w:cs="Times New Roman"/>
          <w:bCs/>
          <w:i/>
          <w:iCs/>
          <w:sz w:val="24"/>
          <w:highlight w:val="darkGray"/>
          <w:u w:val="single"/>
        </w:rPr>
        <w:t>current knowledge gap in the spatiotemporal dynamics of gas exchange velocity. More specifically, we sought to</w:t>
      </w:r>
      <w:r w:rsidRPr="00B51339">
        <w:rPr>
          <w:rFonts w:ascii="Times New Roman" w:hAnsi="Times New Roman" w:cs="Times New Roman"/>
          <w:bCs/>
          <w:i/>
          <w:iCs/>
          <w:sz w:val="24"/>
          <w:highlight w:val="darkGray"/>
        </w:rPr>
        <w:t xml:space="preserve"> answer the following two questions</w:t>
      </w:r>
      <w:r w:rsidR="00DE1AC1">
        <w:rPr>
          <w:rFonts w:ascii="Times New Roman" w:hAnsi="Times New Roman" w:cs="Times New Roman"/>
          <w:bCs/>
          <w:i/>
          <w:iCs/>
          <w:sz w:val="24"/>
        </w:rPr>
        <w:t>.</w:t>
      </w:r>
    </w:p>
    <w:p w14:paraId="2EF01C37" w14:textId="77777777" w:rsidR="00D77C03" w:rsidRDefault="00D77C03" w:rsidP="001706BC">
      <w:pPr>
        <w:pStyle w:val="NoSpacing"/>
        <w:jc w:val="both"/>
        <w:rPr>
          <w:rFonts w:ascii="Times New Roman" w:hAnsi="Times New Roman" w:cs="Times New Roman"/>
          <w:b/>
          <w:sz w:val="24"/>
        </w:rPr>
      </w:pPr>
    </w:p>
    <w:p w14:paraId="7F641B97" w14:textId="0ECB6170" w:rsidR="00B65494" w:rsidRDefault="00B65494" w:rsidP="001706BC">
      <w:pPr>
        <w:pStyle w:val="NoSpacing"/>
        <w:jc w:val="both"/>
        <w:rPr>
          <w:rFonts w:ascii="Times New Roman" w:hAnsi="Times New Roman" w:cs="Times New Roman"/>
          <w:sz w:val="24"/>
        </w:rPr>
      </w:pPr>
      <w:r w:rsidRPr="00B02C0E">
        <w:rPr>
          <w:rFonts w:ascii="Times New Roman" w:hAnsi="Times New Roman" w:cs="Times New Roman"/>
          <w:b/>
          <w:sz w:val="24"/>
          <w:highlight w:val="darkCyan"/>
        </w:rPr>
        <w:t>L159</w:t>
      </w:r>
      <w:r w:rsidRPr="00B02C0E">
        <w:rPr>
          <w:rFonts w:ascii="Times New Roman" w:hAnsi="Times New Roman" w:cs="Times New Roman"/>
          <w:sz w:val="24"/>
          <w:highlight w:val="darkCyan"/>
        </w:rPr>
        <w:t xml:space="preserve"> of empirically estimated k using gas tracer experiments. As an aside, I realize these tracer experiments are all we have, but who knows how much error exists in any on k estimate. Having done many of such experiments myself, I suggest a lot.</w:t>
      </w:r>
    </w:p>
    <w:p w14:paraId="1BAD8135" w14:textId="64406B1F" w:rsidR="00A9495B" w:rsidRDefault="00A9495B" w:rsidP="001706BC">
      <w:pPr>
        <w:pStyle w:val="NoSpacing"/>
        <w:jc w:val="both"/>
        <w:rPr>
          <w:rFonts w:ascii="Times New Roman" w:hAnsi="Times New Roman" w:cs="Times New Roman"/>
          <w:i/>
          <w:sz w:val="24"/>
        </w:rPr>
      </w:pPr>
      <w:r>
        <w:rPr>
          <w:rFonts w:ascii="Times New Roman" w:hAnsi="Times New Roman" w:cs="Times New Roman"/>
          <w:i/>
          <w:sz w:val="24"/>
        </w:rPr>
        <w:t xml:space="preserve">We </w:t>
      </w:r>
      <w:r w:rsidR="000D2E75">
        <w:rPr>
          <w:rFonts w:ascii="Times New Roman" w:hAnsi="Times New Roman" w:cs="Times New Roman"/>
          <w:i/>
          <w:sz w:val="24"/>
        </w:rPr>
        <w:t>wholly</w:t>
      </w:r>
      <w:r>
        <w:rPr>
          <w:rFonts w:ascii="Times New Roman" w:hAnsi="Times New Roman" w:cs="Times New Roman"/>
          <w:i/>
          <w:sz w:val="24"/>
        </w:rPr>
        <w:t xml:space="preserve"> agree with the reviewer on this point!</w:t>
      </w:r>
    </w:p>
    <w:p w14:paraId="52F9A4C9" w14:textId="019B2E84" w:rsidR="00A9495B" w:rsidRPr="003B181E" w:rsidRDefault="00A9495B" w:rsidP="001706BC">
      <w:pPr>
        <w:pStyle w:val="NoSpacing"/>
        <w:jc w:val="both"/>
        <w:rPr>
          <w:rFonts w:ascii="Times New Roman" w:hAnsi="Times New Roman" w:cs="Times New Roman"/>
          <w:sz w:val="24"/>
        </w:rPr>
      </w:pPr>
    </w:p>
    <w:p w14:paraId="28AB859C" w14:textId="626D3975" w:rsidR="003B181E" w:rsidRDefault="003B181E" w:rsidP="001706BC">
      <w:pPr>
        <w:pStyle w:val="NoSpacing"/>
        <w:jc w:val="both"/>
        <w:rPr>
          <w:rFonts w:ascii="Times New Roman" w:hAnsi="Times New Roman" w:cs="Times New Roman"/>
          <w:sz w:val="24"/>
        </w:rPr>
      </w:pPr>
      <w:r w:rsidRPr="00A218BB">
        <w:rPr>
          <w:rFonts w:ascii="Times New Roman" w:hAnsi="Times New Roman" w:cs="Times New Roman"/>
          <w:b/>
          <w:sz w:val="24"/>
          <w:highlight w:val="darkCyan"/>
        </w:rPr>
        <w:t>L504</w:t>
      </w:r>
      <w:r w:rsidR="0074007B" w:rsidRPr="00A218BB">
        <w:rPr>
          <w:rFonts w:ascii="Times New Roman" w:hAnsi="Times New Roman" w:cs="Times New Roman"/>
          <w:sz w:val="24"/>
          <w:highlight w:val="darkCyan"/>
        </w:rPr>
        <w:t xml:space="preserve"> Why the surprise here?</w:t>
      </w:r>
    </w:p>
    <w:p w14:paraId="7156C194" w14:textId="0A551A16" w:rsidR="00E15E1D" w:rsidRDefault="00E3238F" w:rsidP="003A4ECE">
      <w:pPr>
        <w:pStyle w:val="NoSpacing"/>
        <w:jc w:val="both"/>
        <w:rPr>
          <w:rFonts w:ascii="Times New Roman" w:hAnsi="Times New Roman" w:cs="Times New Roman"/>
          <w:i/>
          <w:sz w:val="24"/>
        </w:rPr>
      </w:pPr>
      <w:r>
        <w:rPr>
          <w:rFonts w:ascii="Times New Roman" w:hAnsi="Times New Roman" w:cs="Times New Roman"/>
          <w:i/>
          <w:sz w:val="24"/>
        </w:rPr>
        <w:t>We thank the reviewer for</w:t>
      </w:r>
      <w:r w:rsidR="003A4ECE">
        <w:rPr>
          <w:rFonts w:ascii="Times New Roman" w:hAnsi="Times New Roman" w:cs="Times New Roman"/>
          <w:i/>
          <w:sz w:val="24"/>
        </w:rPr>
        <w:t xml:space="preserve"> </w:t>
      </w:r>
      <w:r w:rsidR="00E31F83">
        <w:rPr>
          <w:rFonts w:ascii="Times New Roman" w:hAnsi="Times New Roman" w:cs="Times New Roman"/>
          <w:i/>
          <w:sz w:val="24"/>
        </w:rPr>
        <w:t>flagging</w:t>
      </w:r>
      <w:r w:rsidR="003A4ECE">
        <w:rPr>
          <w:rFonts w:ascii="Times New Roman" w:hAnsi="Times New Roman" w:cs="Times New Roman"/>
          <w:i/>
          <w:sz w:val="24"/>
        </w:rPr>
        <w:t xml:space="preserve"> this </w:t>
      </w:r>
      <w:r w:rsidR="00DF4E5A">
        <w:rPr>
          <w:rFonts w:ascii="Times New Roman" w:hAnsi="Times New Roman" w:cs="Times New Roman"/>
          <w:i/>
          <w:sz w:val="24"/>
        </w:rPr>
        <w:t>unfocused</w:t>
      </w:r>
      <w:r w:rsidR="005D3713">
        <w:rPr>
          <w:rFonts w:ascii="Times New Roman" w:hAnsi="Times New Roman" w:cs="Times New Roman"/>
          <w:i/>
          <w:sz w:val="24"/>
        </w:rPr>
        <w:t xml:space="preserve"> writing on our part</w:t>
      </w:r>
      <w:r w:rsidR="003A4ECE">
        <w:rPr>
          <w:rFonts w:ascii="Times New Roman" w:hAnsi="Times New Roman" w:cs="Times New Roman"/>
          <w:i/>
          <w:sz w:val="24"/>
        </w:rPr>
        <w:t xml:space="preserve">. The </w:t>
      </w:r>
      <w:r w:rsidR="00E15E1D">
        <w:rPr>
          <w:rFonts w:ascii="Times New Roman" w:hAnsi="Times New Roman" w:cs="Times New Roman"/>
          <w:i/>
          <w:sz w:val="24"/>
        </w:rPr>
        <w:t xml:space="preserve">global-scope scaling </w:t>
      </w:r>
      <w:commentRangeStart w:id="33"/>
      <w:r w:rsidR="00E15E1D">
        <w:rPr>
          <w:rFonts w:ascii="Times New Roman" w:hAnsi="Times New Roman" w:cs="Times New Roman"/>
          <w:i/>
          <w:sz w:val="24"/>
        </w:rPr>
        <w:t xml:space="preserve">equations </w:t>
      </w:r>
      <w:r w:rsidR="00DF4E5A">
        <w:rPr>
          <w:rFonts w:ascii="Times New Roman" w:hAnsi="Times New Roman" w:cs="Times New Roman"/>
          <w:i/>
          <w:sz w:val="24"/>
        </w:rPr>
        <w:t>(</w:t>
      </w:r>
      <w:r w:rsidR="00E15E1D">
        <w:rPr>
          <w:rFonts w:ascii="Times New Roman" w:hAnsi="Times New Roman" w:cs="Times New Roman"/>
          <w:i/>
          <w:sz w:val="24"/>
        </w:rPr>
        <w:t>used to calculate the CO</w:t>
      </w:r>
      <w:r w:rsidR="00E15E1D" w:rsidRPr="003A4ECE">
        <w:rPr>
          <w:rFonts w:ascii="Times New Roman" w:hAnsi="Times New Roman" w:cs="Times New Roman"/>
          <w:i/>
          <w:sz w:val="24"/>
          <w:vertAlign w:val="subscript"/>
        </w:rPr>
        <w:t>2</w:t>
      </w:r>
      <w:r w:rsidR="00E15E1D">
        <w:rPr>
          <w:rFonts w:ascii="Times New Roman" w:hAnsi="Times New Roman" w:cs="Times New Roman"/>
          <w:i/>
          <w:sz w:val="24"/>
        </w:rPr>
        <w:t xml:space="preserve"> flux</w:t>
      </w:r>
      <w:r w:rsidR="00DF4E5A">
        <w:rPr>
          <w:rFonts w:ascii="Times New Roman" w:hAnsi="Times New Roman" w:cs="Times New Roman"/>
          <w:i/>
          <w:sz w:val="24"/>
        </w:rPr>
        <w:t xml:space="preserve">) </w:t>
      </w:r>
      <w:r w:rsidR="00E15E1D">
        <w:rPr>
          <w:rFonts w:ascii="Times New Roman" w:hAnsi="Times New Roman" w:cs="Times New Roman"/>
          <w:i/>
          <w:sz w:val="24"/>
        </w:rPr>
        <w:t xml:space="preserve">harbor significant parameter uncertainties. </w:t>
      </w:r>
      <w:r w:rsidR="000D2E75">
        <w:rPr>
          <w:rFonts w:ascii="Times New Roman" w:hAnsi="Times New Roman" w:cs="Times New Roman"/>
          <w:i/>
          <w:sz w:val="24"/>
        </w:rPr>
        <w:t>Therefore</w:t>
      </w:r>
      <w:r w:rsidR="00E15E1D">
        <w:rPr>
          <w:rFonts w:ascii="Times New Roman" w:hAnsi="Times New Roman" w:cs="Times New Roman"/>
          <w:i/>
          <w:sz w:val="24"/>
        </w:rPr>
        <w:t>, it is hardly surprising that BIKER</w:t>
      </w:r>
      <w:r w:rsidR="003E2081">
        <w:rPr>
          <w:rFonts w:ascii="Times New Roman" w:hAnsi="Times New Roman" w:cs="Times New Roman"/>
          <w:i/>
          <w:sz w:val="24"/>
        </w:rPr>
        <w:t xml:space="preserve"> + SWOT data</w:t>
      </w:r>
      <w:r w:rsidR="00E15E1D">
        <w:rPr>
          <w:rFonts w:ascii="Times New Roman" w:hAnsi="Times New Roman" w:cs="Times New Roman"/>
          <w:i/>
          <w:sz w:val="24"/>
        </w:rPr>
        <w:t xml:space="preserve">, which directly captures </w:t>
      </w:r>
      <w:r w:rsidR="00C86D19">
        <w:rPr>
          <w:rFonts w:ascii="Times New Roman" w:hAnsi="Times New Roman" w:cs="Times New Roman"/>
          <w:i/>
          <w:sz w:val="24"/>
        </w:rPr>
        <w:t>two</w:t>
      </w:r>
      <w:r w:rsidR="00E15E1D">
        <w:rPr>
          <w:rFonts w:ascii="Times New Roman" w:hAnsi="Times New Roman" w:cs="Times New Roman"/>
          <w:i/>
          <w:sz w:val="24"/>
        </w:rPr>
        <w:t xml:space="preserve"> dimension</w:t>
      </w:r>
      <w:r w:rsidR="00C86D19">
        <w:rPr>
          <w:rFonts w:ascii="Times New Roman" w:hAnsi="Times New Roman" w:cs="Times New Roman"/>
          <w:i/>
          <w:sz w:val="24"/>
        </w:rPr>
        <w:t>s</w:t>
      </w:r>
      <w:r w:rsidR="00E15E1D">
        <w:rPr>
          <w:rFonts w:ascii="Times New Roman" w:hAnsi="Times New Roman" w:cs="Times New Roman"/>
          <w:i/>
          <w:sz w:val="24"/>
        </w:rPr>
        <w:t xml:space="preserve"> of the </w:t>
      </w:r>
      <w:r w:rsidR="00E15E1D">
        <w:rPr>
          <w:rFonts w:ascii="Times New Roman" w:hAnsi="Times New Roman" w:cs="Times New Roman"/>
          <w:i/>
          <w:sz w:val="24"/>
        </w:rPr>
        <w:lastRenderedPageBreak/>
        <w:t>river’s hydraulic geometry (width</w:t>
      </w:r>
      <w:r w:rsidR="00C86D19">
        <w:rPr>
          <w:rFonts w:ascii="Times New Roman" w:hAnsi="Times New Roman" w:cs="Times New Roman"/>
          <w:i/>
          <w:sz w:val="24"/>
        </w:rPr>
        <w:t xml:space="preserve"> and slope</w:t>
      </w:r>
      <w:r w:rsidR="00E15E1D">
        <w:rPr>
          <w:rFonts w:ascii="Times New Roman" w:hAnsi="Times New Roman" w:cs="Times New Roman"/>
          <w:i/>
          <w:sz w:val="24"/>
        </w:rPr>
        <w:t>)</w:t>
      </w:r>
      <w:r w:rsidR="000D2E75">
        <w:rPr>
          <w:rFonts w:ascii="Times New Roman" w:hAnsi="Times New Roman" w:cs="Times New Roman"/>
          <w:i/>
          <w:sz w:val="24"/>
        </w:rPr>
        <w:t>,</w:t>
      </w:r>
      <w:r w:rsidR="00E15E1D">
        <w:rPr>
          <w:rFonts w:ascii="Times New Roman" w:hAnsi="Times New Roman" w:cs="Times New Roman"/>
          <w:i/>
          <w:sz w:val="24"/>
        </w:rPr>
        <w:t xml:space="preserve"> can yield more accurate results than global-scope scaling relations.</w:t>
      </w:r>
      <w:commentRangeEnd w:id="33"/>
      <w:r w:rsidR="00CB3A51">
        <w:rPr>
          <w:rStyle w:val="CommentReference"/>
        </w:rPr>
        <w:commentReference w:id="33"/>
      </w:r>
    </w:p>
    <w:p w14:paraId="3A1F2D4C" w14:textId="59199699" w:rsidR="00E15E1D" w:rsidRDefault="00E15E1D" w:rsidP="001706BC">
      <w:pPr>
        <w:pStyle w:val="NoSpacing"/>
        <w:jc w:val="both"/>
        <w:rPr>
          <w:rFonts w:ascii="Times New Roman" w:hAnsi="Times New Roman" w:cs="Times New Roman"/>
          <w:i/>
          <w:sz w:val="24"/>
        </w:rPr>
      </w:pPr>
    </w:p>
    <w:p w14:paraId="45B34B31" w14:textId="1E2BE1D8" w:rsidR="00E15E1D" w:rsidRDefault="00E15E1D" w:rsidP="001706BC">
      <w:pPr>
        <w:pStyle w:val="NoSpacing"/>
        <w:jc w:val="both"/>
        <w:rPr>
          <w:rFonts w:ascii="Times New Roman" w:hAnsi="Times New Roman" w:cs="Times New Roman"/>
          <w:i/>
          <w:sz w:val="24"/>
        </w:rPr>
      </w:pPr>
      <w:r w:rsidRPr="00377257">
        <w:rPr>
          <w:rFonts w:ascii="Times New Roman" w:hAnsi="Times New Roman" w:cs="Times New Roman"/>
          <w:i/>
          <w:sz w:val="24"/>
          <w:highlight w:val="darkGray"/>
        </w:rPr>
        <w:t>Accordingly, we have removed the “surprisingly”</w:t>
      </w:r>
      <w:r w:rsidR="00530E5A" w:rsidRPr="00377257">
        <w:rPr>
          <w:rFonts w:ascii="Times New Roman" w:hAnsi="Times New Roman" w:cs="Times New Roman"/>
          <w:i/>
          <w:sz w:val="24"/>
          <w:highlight w:val="darkGray"/>
        </w:rPr>
        <w:t xml:space="preserve"> fro</w:t>
      </w:r>
      <w:r w:rsidRPr="00377257">
        <w:rPr>
          <w:rFonts w:ascii="Times New Roman" w:hAnsi="Times New Roman" w:cs="Times New Roman"/>
          <w:i/>
          <w:sz w:val="24"/>
          <w:highlight w:val="darkGray"/>
        </w:rPr>
        <w:t>m the manuscript.</w:t>
      </w:r>
    </w:p>
    <w:p w14:paraId="35E0D857" w14:textId="7F0EFB7A" w:rsidR="00E3238F" w:rsidRPr="00E15E1D" w:rsidRDefault="00E3238F" w:rsidP="001706BC">
      <w:pPr>
        <w:pStyle w:val="NoSpacing"/>
        <w:jc w:val="both"/>
        <w:rPr>
          <w:rFonts w:ascii="Times New Roman" w:hAnsi="Times New Roman" w:cs="Times New Roman"/>
          <w:i/>
          <w:sz w:val="24"/>
        </w:rPr>
      </w:pPr>
    </w:p>
    <w:p w14:paraId="0EF3DF95" w14:textId="5678C5E9" w:rsidR="0074007B" w:rsidRPr="005E49DC" w:rsidRDefault="0074007B" w:rsidP="006775B2">
      <w:pPr>
        <w:pStyle w:val="NoSpacing"/>
        <w:jc w:val="both"/>
        <w:rPr>
          <w:rFonts w:ascii="Times New Roman" w:hAnsi="Times New Roman" w:cs="Times New Roman"/>
          <w:sz w:val="24"/>
          <w:highlight w:val="darkCyan"/>
        </w:rPr>
      </w:pPr>
      <w:r w:rsidRPr="005E49DC">
        <w:rPr>
          <w:rFonts w:ascii="Times New Roman" w:hAnsi="Times New Roman" w:cs="Times New Roman"/>
          <w:b/>
          <w:sz w:val="24"/>
          <w:highlight w:val="darkCyan"/>
        </w:rPr>
        <w:t>L520</w:t>
      </w:r>
      <w:r w:rsidRPr="005E49DC">
        <w:rPr>
          <w:rFonts w:ascii="Times New Roman" w:hAnsi="Times New Roman" w:cs="Times New Roman"/>
          <w:sz w:val="24"/>
          <w:highlight w:val="darkCyan"/>
        </w:rPr>
        <w:t xml:space="preserve"> Summarize the main points here. I suggest that the text in the current "conclusions" would work well</w:t>
      </w:r>
    </w:p>
    <w:p w14:paraId="724D5D0C" w14:textId="4AB4888D" w:rsidR="00530E5A" w:rsidRPr="00530E5A" w:rsidRDefault="00530E5A" w:rsidP="006775B2">
      <w:pPr>
        <w:pStyle w:val="NoSpacing"/>
        <w:jc w:val="both"/>
        <w:rPr>
          <w:rFonts w:ascii="Times New Roman" w:hAnsi="Times New Roman" w:cs="Times New Roman"/>
          <w:color w:val="0000FF"/>
          <w:sz w:val="24"/>
          <w:u w:val="single"/>
        </w:rPr>
      </w:pPr>
      <w:r w:rsidRPr="005E49DC">
        <w:rPr>
          <w:rFonts w:ascii="Times New Roman" w:hAnsi="Times New Roman" w:cs="Times New Roman"/>
          <w:b/>
          <w:sz w:val="24"/>
          <w:highlight w:val="darkCyan"/>
        </w:rPr>
        <w:t>L623</w:t>
      </w:r>
      <w:r w:rsidRPr="005E49DC">
        <w:rPr>
          <w:rFonts w:ascii="Times New Roman" w:hAnsi="Times New Roman" w:cs="Times New Roman"/>
          <w:sz w:val="24"/>
          <w:highlight w:val="darkCyan"/>
        </w:rPr>
        <w:t xml:space="preserve"> This is not really a conclusion but rather </w:t>
      </w:r>
      <w:commentRangeStart w:id="34"/>
      <w:r w:rsidRPr="005E49DC">
        <w:rPr>
          <w:rFonts w:ascii="Times New Roman" w:hAnsi="Times New Roman" w:cs="Times New Roman"/>
          <w:sz w:val="24"/>
          <w:highlight w:val="darkCyan"/>
        </w:rPr>
        <w:t>a restatement of the justification for the study and summary of the main findings</w:t>
      </w:r>
      <w:commentRangeEnd w:id="34"/>
      <w:r w:rsidR="00CB3A51">
        <w:rPr>
          <w:rStyle w:val="CommentReference"/>
        </w:rPr>
        <w:commentReference w:id="34"/>
      </w:r>
      <w:r w:rsidRPr="005E49DC">
        <w:rPr>
          <w:rFonts w:ascii="Times New Roman" w:hAnsi="Times New Roman" w:cs="Times New Roman"/>
          <w:sz w:val="24"/>
          <w:highlight w:val="darkCyan"/>
        </w:rPr>
        <w:t xml:space="preserve">. The summary can go as the first paragraph of the discussion and reserve the conclusion for the big message of the study and to look forward. I use this paper for guidance here. </w:t>
      </w:r>
      <w:hyperlink r:id="rId12" w:history="1">
        <w:r w:rsidRPr="005E49DC">
          <w:rPr>
            <w:rStyle w:val="Hyperlink"/>
            <w:rFonts w:ascii="Times New Roman" w:hAnsi="Times New Roman" w:cs="Times New Roman"/>
            <w:sz w:val="24"/>
            <w:highlight w:val="darkCyan"/>
          </w:rPr>
          <w:t>https://doi.org/10.1371/journal.pcbi.10</w:t>
        </w:r>
        <w:r w:rsidRPr="005E49DC">
          <w:rPr>
            <w:rStyle w:val="Hyperlink"/>
            <w:rFonts w:ascii="Times New Roman" w:hAnsi="Times New Roman" w:cs="Times New Roman"/>
            <w:sz w:val="24"/>
            <w:highlight w:val="darkCyan"/>
          </w:rPr>
          <w:t>0</w:t>
        </w:r>
        <w:r w:rsidRPr="005E49DC">
          <w:rPr>
            <w:rStyle w:val="Hyperlink"/>
            <w:rFonts w:ascii="Times New Roman" w:hAnsi="Times New Roman" w:cs="Times New Roman"/>
            <w:sz w:val="24"/>
            <w:highlight w:val="darkCyan"/>
          </w:rPr>
          <w:t>5619</w:t>
        </w:r>
      </w:hyperlink>
    </w:p>
    <w:p w14:paraId="0ACFAC71" w14:textId="46B4F6F7" w:rsidR="00E15E1D" w:rsidRDefault="00E15E1D" w:rsidP="001706BC">
      <w:pPr>
        <w:pStyle w:val="NoSpacing"/>
        <w:jc w:val="both"/>
        <w:rPr>
          <w:rFonts w:ascii="Times New Roman" w:hAnsi="Times New Roman" w:cs="Times New Roman"/>
          <w:i/>
          <w:sz w:val="24"/>
        </w:rPr>
      </w:pPr>
      <w:r w:rsidRPr="00E15E1D">
        <w:rPr>
          <w:rFonts w:ascii="Times New Roman" w:hAnsi="Times New Roman" w:cs="Times New Roman"/>
          <w:i/>
          <w:sz w:val="24"/>
        </w:rPr>
        <w:t xml:space="preserve">We </w:t>
      </w:r>
      <w:r>
        <w:rPr>
          <w:rFonts w:ascii="Times New Roman" w:hAnsi="Times New Roman" w:cs="Times New Roman"/>
          <w:i/>
          <w:sz w:val="24"/>
        </w:rPr>
        <w:t>agree with the reviewer’s suggestion</w:t>
      </w:r>
      <w:r w:rsidR="00530E5A">
        <w:rPr>
          <w:rFonts w:ascii="Times New Roman" w:hAnsi="Times New Roman" w:cs="Times New Roman"/>
          <w:i/>
          <w:sz w:val="24"/>
        </w:rPr>
        <w:t>s</w:t>
      </w:r>
      <w:r>
        <w:rPr>
          <w:rFonts w:ascii="Times New Roman" w:hAnsi="Times New Roman" w:cs="Times New Roman"/>
          <w:i/>
          <w:sz w:val="24"/>
        </w:rPr>
        <w:t xml:space="preserve"> and have added the following key discussion points to the beginning of Section 4 (line ___).</w:t>
      </w:r>
    </w:p>
    <w:p w14:paraId="642031BD" w14:textId="57CF54E3" w:rsidR="00E15E1D" w:rsidRPr="00DD7C96" w:rsidRDefault="00E15E1D" w:rsidP="001706BC">
      <w:pPr>
        <w:pStyle w:val="NoSpacing"/>
        <w:jc w:val="both"/>
        <w:rPr>
          <w:rFonts w:ascii="Times New Roman" w:hAnsi="Times New Roman" w:cs="Times New Roman"/>
          <w:i/>
          <w:sz w:val="28"/>
        </w:rPr>
      </w:pPr>
    </w:p>
    <w:p w14:paraId="40B5640C" w14:textId="53ED5D58" w:rsidR="00DD7C96" w:rsidRPr="00410488" w:rsidRDefault="00530E5A" w:rsidP="001706BC">
      <w:pPr>
        <w:pStyle w:val="NoSpacing"/>
        <w:jc w:val="both"/>
        <w:rPr>
          <w:rFonts w:ascii="Times New Roman" w:hAnsi="Times New Roman" w:cs="Times New Roman"/>
          <w:i/>
          <w:sz w:val="24"/>
          <w:u w:val="single"/>
        </w:rPr>
      </w:pPr>
      <w:r w:rsidRPr="00410488">
        <w:rPr>
          <w:rFonts w:ascii="Times New Roman" w:hAnsi="Times New Roman" w:cs="Times New Roman"/>
          <w:i/>
          <w:sz w:val="24"/>
          <w:highlight w:val="darkGray"/>
          <w:u w:val="single"/>
        </w:rPr>
        <w:t xml:space="preserve">In this paper, we propose that the soon-to-launch SWOT satellite will provide enough hydraulic measurements to </w:t>
      </w:r>
      <w:r w:rsidR="005B6B36" w:rsidRPr="00410488">
        <w:rPr>
          <w:rFonts w:ascii="Times New Roman" w:hAnsi="Times New Roman" w:cs="Times New Roman"/>
          <w:i/>
          <w:sz w:val="24"/>
          <w:highlight w:val="darkGray"/>
          <w:u w:val="single"/>
        </w:rPr>
        <w:t>analyze</w:t>
      </w:r>
      <w:r w:rsidRPr="00410488">
        <w:rPr>
          <w:rFonts w:ascii="Times New Roman" w:hAnsi="Times New Roman" w:cs="Times New Roman"/>
          <w:i/>
          <w:sz w:val="24"/>
          <w:highlight w:val="darkGray"/>
          <w:u w:val="single"/>
        </w:rPr>
        <w:t xml:space="preserve"> the temporal dynamics of </w:t>
      </w:r>
      <m:oMath>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k</m:t>
            </m:r>
          </m:e>
          <m:sub>
            <m:r>
              <w:rPr>
                <w:rFonts w:ascii="Cambria Math" w:hAnsi="Cambria Math" w:cs="Times New Roman"/>
                <w:sz w:val="24"/>
                <w:highlight w:val="darkGray"/>
                <w:u w:val="single"/>
              </w:rPr>
              <m:t>600</m:t>
            </m:r>
          </m:sub>
        </m:sSub>
      </m:oMath>
      <w:r w:rsidRPr="00410488">
        <w:rPr>
          <w:rFonts w:ascii="Times New Roman" w:hAnsi="Times New Roman" w:cs="Times New Roman"/>
          <w:i/>
          <w:sz w:val="24"/>
          <w:highlight w:val="darkGray"/>
          <w:u w:val="single"/>
        </w:rPr>
        <w:t xml:space="preserve">, and therefore allow for a global-scale analysis of spatiotemporal trends in large-river </w:t>
      </w:r>
      <m:oMath>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k</m:t>
            </m:r>
          </m:e>
          <m:sub>
            <m:r>
              <w:rPr>
                <w:rFonts w:ascii="Cambria Math" w:hAnsi="Cambria Math" w:cs="Times New Roman"/>
                <w:sz w:val="24"/>
                <w:highlight w:val="darkGray"/>
                <w:u w:val="single"/>
              </w:rPr>
              <m:t>600</m:t>
            </m:r>
          </m:sub>
        </m:sSub>
      </m:oMath>
      <w:r w:rsidRPr="00410488">
        <w:rPr>
          <w:rFonts w:ascii="Times New Roman" w:hAnsi="Times New Roman" w:cs="Times New Roman"/>
          <w:i/>
          <w:sz w:val="24"/>
          <w:highlight w:val="darkGray"/>
          <w:u w:val="single"/>
        </w:rPr>
        <w:t xml:space="preserve"> once SWOT launches. </w:t>
      </w:r>
      <w:r w:rsidR="00DD7C96" w:rsidRPr="00410488">
        <w:rPr>
          <w:rFonts w:ascii="Times New Roman" w:hAnsi="Times New Roman" w:cs="Times New Roman"/>
          <w:i/>
          <w:sz w:val="24"/>
          <w:highlight w:val="darkGray"/>
          <w:u w:val="single"/>
        </w:rPr>
        <w:t>In preparation for SWOT’s launch, we develop</w:t>
      </w:r>
      <w:r w:rsidRPr="00410488">
        <w:rPr>
          <w:rFonts w:ascii="Times New Roman" w:hAnsi="Times New Roman" w:cs="Times New Roman"/>
          <w:i/>
          <w:sz w:val="24"/>
          <w:highlight w:val="darkGray"/>
          <w:u w:val="single"/>
        </w:rPr>
        <w:t xml:space="preserve"> 1) </w:t>
      </w:r>
      <w:r w:rsidR="00DD7C96" w:rsidRPr="00410488">
        <w:rPr>
          <w:rFonts w:ascii="Times New Roman" w:hAnsi="Times New Roman" w:cs="Times New Roman"/>
          <w:i/>
          <w:sz w:val="24"/>
          <w:highlight w:val="darkGray"/>
          <w:u w:val="single"/>
        </w:rPr>
        <w:t>a wide-river-specific hydraulic model for k</w:t>
      </w:r>
      <w:r w:rsidR="00DD7C96" w:rsidRPr="00410488">
        <w:rPr>
          <w:rFonts w:ascii="Times New Roman" w:hAnsi="Times New Roman" w:cs="Times New Roman"/>
          <w:i/>
          <w:sz w:val="24"/>
          <w:highlight w:val="darkGray"/>
          <w:u w:val="single"/>
          <w:vertAlign w:val="subscript"/>
        </w:rPr>
        <w:t>600</w:t>
      </w:r>
      <w:r w:rsidR="00DD7C96" w:rsidRPr="00410488">
        <w:rPr>
          <w:rFonts w:ascii="Times New Roman" w:hAnsi="Times New Roman" w:cs="Times New Roman"/>
          <w:i/>
          <w:sz w:val="24"/>
          <w:highlight w:val="darkGray"/>
          <w:u w:val="single"/>
        </w:rPr>
        <w:t xml:space="preserve"> that explains 70% of variation in </w:t>
      </w:r>
      <w:r w:rsidR="00DD7C96" w:rsidRPr="00410488">
        <w:rPr>
          <w:rFonts w:ascii="Cambria Math" w:hAnsi="Cambria Math" w:cs="Cambria Math"/>
          <w:i/>
          <w:sz w:val="24"/>
          <w:highlight w:val="darkGray"/>
          <w:u w:val="single"/>
        </w:rPr>
        <w:t>𝑘</w:t>
      </w:r>
      <w:r w:rsidR="00DD7C96" w:rsidRPr="00410488">
        <w:rPr>
          <w:rFonts w:ascii="Times New Roman" w:hAnsi="Times New Roman" w:cs="Times New Roman"/>
          <w:i/>
          <w:sz w:val="24"/>
          <w:highlight w:val="darkGray"/>
          <w:u w:val="single"/>
          <w:vertAlign w:val="subscript"/>
        </w:rPr>
        <w:t>600</w:t>
      </w:r>
      <w:r w:rsidR="00DD7C96" w:rsidRPr="00410488">
        <w:rPr>
          <w:rFonts w:ascii="Times New Roman" w:hAnsi="Times New Roman" w:cs="Times New Roman"/>
          <w:i/>
          <w:sz w:val="24"/>
          <w:highlight w:val="darkGray"/>
          <w:u w:val="single"/>
        </w:rPr>
        <w:t xml:space="preserve"> </w:t>
      </w:r>
      <w:r w:rsidRPr="00410488">
        <w:rPr>
          <w:rFonts w:ascii="Times New Roman" w:hAnsi="Times New Roman" w:cs="Times New Roman"/>
          <w:i/>
          <w:sz w:val="24"/>
          <w:highlight w:val="darkGray"/>
          <w:u w:val="single"/>
        </w:rPr>
        <w:t xml:space="preserve">2) the BIKER algorithm to infer </w:t>
      </w:r>
      <m:oMath>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k</m:t>
            </m:r>
          </m:e>
          <m:sub>
            <m:r>
              <w:rPr>
                <w:rFonts w:ascii="Cambria Math" w:hAnsi="Cambria Math" w:cs="Times New Roman"/>
                <w:sz w:val="24"/>
                <w:highlight w:val="darkGray"/>
                <w:u w:val="single"/>
              </w:rPr>
              <m:t>600</m:t>
            </m:r>
          </m:sub>
        </m:sSub>
      </m:oMath>
      <w:r w:rsidRPr="00410488">
        <w:rPr>
          <w:rFonts w:ascii="Times New Roman" w:hAnsi="Times New Roman" w:cs="Times New Roman"/>
          <w:i/>
          <w:sz w:val="24"/>
          <w:highlight w:val="darkGray"/>
          <w:u w:val="single"/>
        </w:rPr>
        <w:t xml:space="preserve"> using no on-the-ground information. Validating on 47 SWOT-simulated rivers, we show strong recovery of rivers’ temporal </w:t>
      </w:r>
      <m:oMath>
        <m:sSub>
          <m:sSubPr>
            <m:ctrlPr>
              <w:rPr>
                <w:rFonts w:ascii="Cambria Math" w:hAnsi="Cambria Math" w:cs="Times New Roman"/>
                <w:i/>
                <w:sz w:val="24"/>
                <w:highlight w:val="darkGray"/>
                <w:u w:val="single"/>
              </w:rPr>
            </m:ctrlPr>
          </m:sSubPr>
          <m:e>
            <m:r>
              <w:rPr>
                <w:rFonts w:ascii="Cambria Math" w:hAnsi="Cambria Math" w:cs="Times New Roman"/>
                <w:sz w:val="24"/>
                <w:highlight w:val="darkGray"/>
                <w:u w:val="single"/>
              </w:rPr>
              <m:t>k</m:t>
            </m:r>
          </m:e>
          <m:sub>
            <m:r>
              <w:rPr>
                <w:rFonts w:ascii="Cambria Math" w:hAnsi="Cambria Math" w:cs="Times New Roman"/>
                <w:sz w:val="24"/>
                <w:highlight w:val="darkGray"/>
                <w:u w:val="single"/>
              </w:rPr>
              <m:t>600</m:t>
            </m:r>
          </m:sub>
        </m:sSub>
      </m:oMath>
      <w:r w:rsidRPr="00410488">
        <w:rPr>
          <w:rFonts w:ascii="Times New Roman" w:hAnsi="Times New Roman" w:cs="Times New Roman"/>
          <w:i/>
          <w:sz w:val="24"/>
          <w:highlight w:val="darkGray"/>
          <w:u w:val="single"/>
        </w:rPr>
        <w:t xml:space="preserve"> dynamics and a hypothetical total annual carbon emissi</w:t>
      </w:r>
      <w:r w:rsidR="00DD7C96" w:rsidRPr="00410488">
        <w:rPr>
          <w:rFonts w:ascii="Times New Roman" w:hAnsi="Times New Roman" w:cs="Times New Roman"/>
          <w:i/>
          <w:sz w:val="24"/>
          <w:highlight w:val="darkGray"/>
          <w:u w:val="single"/>
        </w:rPr>
        <w:t>on rate across all 47 rivers (section 3.3).</w:t>
      </w:r>
    </w:p>
    <w:p w14:paraId="0B569AFD" w14:textId="14849ED3" w:rsidR="00530E5A" w:rsidRPr="00DD7C96" w:rsidRDefault="00530E5A" w:rsidP="001706BC">
      <w:pPr>
        <w:pStyle w:val="NoSpacing"/>
        <w:jc w:val="both"/>
        <w:rPr>
          <w:rFonts w:ascii="Times New Roman" w:hAnsi="Times New Roman" w:cs="Times New Roman"/>
          <w:i/>
          <w:sz w:val="24"/>
        </w:rPr>
      </w:pPr>
    </w:p>
    <w:p w14:paraId="1092463D" w14:textId="320B6B11" w:rsidR="00DD7C96" w:rsidRDefault="00530E5A" w:rsidP="001706BC">
      <w:pPr>
        <w:pStyle w:val="NoSpacing"/>
        <w:jc w:val="both"/>
        <w:rPr>
          <w:rFonts w:ascii="Times New Roman" w:hAnsi="Times New Roman" w:cs="Times New Roman"/>
          <w:i/>
          <w:sz w:val="24"/>
        </w:rPr>
      </w:pPr>
      <w:r w:rsidRPr="00DD7C96">
        <w:rPr>
          <w:rFonts w:ascii="Times New Roman" w:hAnsi="Times New Roman" w:cs="Times New Roman"/>
          <w:i/>
          <w:sz w:val="24"/>
        </w:rPr>
        <w:t>Following this, the conclusion now reads:</w:t>
      </w:r>
    </w:p>
    <w:p w14:paraId="7B174563" w14:textId="39B8BCE1" w:rsidR="00DD7C96" w:rsidRPr="00410488" w:rsidRDefault="00DD7C96" w:rsidP="001706BC">
      <w:pPr>
        <w:pStyle w:val="NoSpacing"/>
        <w:jc w:val="both"/>
        <w:rPr>
          <w:rFonts w:ascii="Times New Roman" w:hAnsi="Times New Roman" w:cs="Times New Roman"/>
          <w:i/>
          <w:sz w:val="24"/>
          <w:u w:val="single"/>
        </w:rPr>
      </w:pPr>
      <w:r w:rsidRPr="00410488">
        <w:rPr>
          <w:rFonts w:ascii="Times New Roman" w:hAnsi="Times New Roman" w:cs="Times New Roman"/>
          <w:i/>
          <w:sz w:val="24"/>
          <w:highlight w:val="darkGray"/>
          <w:u w:val="single"/>
        </w:rPr>
        <w:t>This proof-of-concept study verifies that BIKER can provide meaningful information on the spatiotemporal dynamics of gas exchange solely from SWOT data and functionally opens the door for a global-scale analysis of riverine gas exchange upon SWOT’s launch</w:t>
      </w:r>
      <w:r w:rsidR="002F32C1">
        <w:rPr>
          <w:rFonts w:ascii="Times New Roman" w:hAnsi="Times New Roman" w:cs="Times New Roman"/>
          <w:i/>
          <w:sz w:val="24"/>
          <w:highlight w:val="darkGray"/>
          <w:u w:val="single"/>
        </w:rPr>
        <w:t xml:space="preserve"> </w:t>
      </w:r>
      <w:r w:rsidR="00A13FAD">
        <w:rPr>
          <w:rFonts w:ascii="Times New Roman" w:hAnsi="Times New Roman" w:cs="Times New Roman"/>
          <w:i/>
          <w:sz w:val="24"/>
          <w:highlight w:val="darkGray"/>
          <w:u w:val="single"/>
        </w:rPr>
        <w:t>(and data collection)</w:t>
      </w:r>
      <w:r w:rsidRPr="00410488">
        <w:rPr>
          <w:rFonts w:ascii="Times New Roman" w:hAnsi="Times New Roman" w:cs="Times New Roman"/>
          <w:i/>
          <w:sz w:val="24"/>
          <w:highlight w:val="darkGray"/>
          <w:u w:val="single"/>
        </w:rPr>
        <w:t xml:space="preserve">. BIKER will provide an unprecedented amount of </w:t>
      </w:r>
      <w:r w:rsidR="007857F7">
        <w:rPr>
          <w:rFonts w:ascii="Times New Roman" w:hAnsi="Times New Roman" w:cs="Times New Roman"/>
          <w:i/>
          <w:sz w:val="24"/>
          <w:highlight w:val="darkGray"/>
          <w:u w:val="single"/>
        </w:rPr>
        <w:t>information</w:t>
      </w:r>
      <w:r w:rsidRPr="00410488">
        <w:rPr>
          <w:rFonts w:ascii="Times New Roman" w:hAnsi="Times New Roman" w:cs="Times New Roman"/>
          <w:i/>
          <w:sz w:val="24"/>
          <w:highlight w:val="darkGray"/>
          <w:u w:val="single"/>
        </w:rPr>
        <w:t xml:space="preserve"> on large-river gas exchange that should be essential for better constraining existing river </w:t>
      </w:r>
      <w:r w:rsidR="005E49DC" w:rsidRPr="00410488">
        <w:rPr>
          <w:rFonts w:ascii="Times New Roman" w:hAnsi="Times New Roman" w:cs="Times New Roman"/>
          <w:i/>
          <w:sz w:val="24"/>
          <w:highlight w:val="darkGray"/>
          <w:u w:val="single"/>
        </w:rPr>
        <w:t>[</w:t>
      </w:r>
      <w:r w:rsidRPr="00410488">
        <w:rPr>
          <w:rFonts w:ascii="Times New Roman" w:hAnsi="Times New Roman" w:cs="Times New Roman"/>
          <w:i/>
          <w:sz w:val="24"/>
          <w:highlight w:val="darkGray"/>
          <w:u w:val="single"/>
        </w:rPr>
        <w:t>CO</w:t>
      </w:r>
      <w:r w:rsidRPr="00410488">
        <w:rPr>
          <w:rFonts w:ascii="Times New Roman" w:hAnsi="Times New Roman" w:cs="Times New Roman"/>
          <w:i/>
          <w:sz w:val="24"/>
          <w:highlight w:val="darkGray"/>
          <w:u w:val="single"/>
          <w:vertAlign w:val="subscript"/>
        </w:rPr>
        <w:t>2</w:t>
      </w:r>
      <w:r w:rsidR="005E49DC" w:rsidRPr="00410488">
        <w:rPr>
          <w:rFonts w:ascii="Times New Roman" w:hAnsi="Times New Roman" w:cs="Times New Roman"/>
          <w:i/>
          <w:sz w:val="24"/>
          <w:highlight w:val="darkGray"/>
          <w:u w:val="single"/>
        </w:rPr>
        <w:t>]</w:t>
      </w:r>
      <w:r w:rsidRPr="00410488">
        <w:rPr>
          <w:rFonts w:ascii="Times New Roman" w:hAnsi="Times New Roman" w:cs="Times New Roman"/>
          <w:i/>
          <w:sz w:val="24"/>
          <w:highlight w:val="darkGray"/>
          <w:u w:val="single"/>
        </w:rPr>
        <w:t xml:space="preserve"> models.</w:t>
      </w:r>
    </w:p>
    <w:p w14:paraId="45264DEC" w14:textId="77777777" w:rsidR="00530E5A" w:rsidRPr="00E15E1D" w:rsidRDefault="00530E5A" w:rsidP="001706BC">
      <w:pPr>
        <w:pStyle w:val="NoSpacing"/>
        <w:jc w:val="both"/>
        <w:rPr>
          <w:rFonts w:ascii="Times New Roman" w:hAnsi="Times New Roman" w:cs="Times New Roman"/>
          <w:sz w:val="24"/>
        </w:rPr>
      </w:pPr>
    </w:p>
    <w:p w14:paraId="2D2A86E3" w14:textId="5F6A446B" w:rsidR="00BD059C" w:rsidRDefault="00BD059C" w:rsidP="001706BC">
      <w:pPr>
        <w:pStyle w:val="NoSpacing"/>
        <w:jc w:val="both"/>
        <w:rPr>
          <w:rFonts w:ascii="Times New Roman" w:hAnsi="Times New Roman" w:cs="Times New Roman"/>
          <w:sz w:val="24"/>
        </w:rPr>
      </w:pPr>
      <w:r w:rsidRPr="009F3084">
        <w:rPr>
          <w:rFonts w:ascii="Times New Roman" w:hAnsi="Times New Roman" w:cs="Times New Roman"/>
          <w:b/>
          <w:sz w:val="24"/>
          <w:highlight w:val="darkCyan"/>
        </w:rPr>
        <w:t>L586</w:t>
      </w:r>
      <w:r w:rsidRPr="009F3084">
        <w:rPr>
          <w:rFonts w:ascii="Times New Roman" w:hAnsi="Times New Roman" w:cs="Times New Roman"/>
          <w:sz w:val="24"/>
          <w:highlight w:val="darkCyan"/>
        </w:rPr>
        <w:t xml:space="preserve"> Figures cannot confirm, Recast</w:t>
      </w:r>
    </w:p>
    <w:p w14:paraId="1DB9034D" w14:textId="61D60B26" w:rsidR="00E15E1D" w:rsidRDefault="00B51B31" w:rsidP="001706BC">
      <w:pPr>
        <w:pStyle w:val="NoSpacing"/>
        <w:jc w:val="both"/>
        <w:rPr>
          <w:rFonts w:ascii="Times New Roman" w:hAnsi="Times New Roman" w:cs="Times New Roman"/>
          <w:i/>
          <w:sz w:val="24"/>
        </w:rPr>
      </w:pPr>
      <w:r>
        <w:rPr>
          <w:rFonts w:ascii="Times New Roman" w:hAnsi="Times New Roman" w:cs="Times New Roman"/>
          <w:i/>
          <w:sz w:val="24"/>
        </w:rPr>
        <w:t xml:space="preserve">We have recast this statement to </w:t>
      </w:r>
      <w:r w:rsidR="009F3084">
        <w:rPr>
          <w:rFonts w:ascii="Times New Roman" w:hAnsi="Times New Roman" w:cs="Times New Roman"/>
          <w:i/>
          <w:sz w:val="24"/>
        </w:rPr>
        <w:t>better reflect the implied usefulness of BIKER, rather than declaring it to be true.</w:t>
      </w:r>
    </w:p>
    <w:p w14:paraId="40382CE4" w14:textId="461EFD12" w:rsidR="0035694F" w:rsidRDefault="0035694F" w:rsidP="001706BC">
      <w:pPr>
        <w:pStyle w:val="NoSpacing"/>
        <w:jc w:val="both"/>
        <w:rPr>
          <w:rFonts w:ascii="Times New Roman" w:hAnsi="Times New Roman" w:cs="Times New Roman"/>
          <w:i/>
          <w:sz w:val="24"/>
        </w:rPr>
      </w:pPr>
    </w:p>
    <w:p w14:paraId="2DDF7801" w14:textId="464F81BA" w:rsidR="0035694F" w:rsidRPr="00B51B31" w:rsidRDefault="0035694F" w:rsidP="001706BC">
      <w:pPr>
        <w:pStyle w:val="NoSpacing"/>
        <w:jc w:val="both"/>
        <w:rPr>
          <w:rFonts w:ascii="Times New Roman" w:hAnsi="Times New Roman" w:cs="Times New Roman"/>
          <w:i/>
          <w:sz w:val="24"/>
        </w:rPr>
      </w:pPr>
      <w:r w:rsidRPr="00B51B31">
        <w:rPr>
          <w:rFonts w:ascii="Times New Roman" w:hAnsi="Times New Roman" w:cs="Times New Roman"/>
          <w:i/>
          <w:sz w:val="24"/>
          <w:highlight w:val="darkGray"/>
        </w:rPr>
        <w:t xml:space="preserve">Figure 7 </w:t>
      </w:r>
      <w:r w:rsidRPr="00742486">
        <w:rPr>
          <w:rFonts w:ascii="Times New Roman" w:hAnsi="Times New Roman" w:cs="Times New Roman"/>
          <w:i/>
          <w:sz w:val="24"/>
          <w:highlight w:val="darkGray"/>
          <w:u w:val="single"/>
        </w:rPr>
        <w:t>confirms</w:t>
      </w:r>
      <w:r w:rsidRPr="00B51B31">
        <w:rPr>
          <w:rFonts w:ascii="Times New Roman" w:hAnsi="Times New Roman" w:cs="Times New Roman"/>
          <w:i/>
          <w:sz w:val="24"/>
          <w:highlight w:val="darkGray"/>
        </w:rPr>
        <w:t xml:space="preserve"> </w:t>
      </w:r>
      <w:r w:rsidRPr="00B51B31">
        <w:rPr>
          <w:rFonts w:ascii="Times New Roman" w:hAnsi="Times New Roman" w:cs="Times New Roman"/>
          <w:i/>
          <w:strike/>
          <w:sz w:val="24"/>
          <w:highlight w:val="darkGray"/>
        </w:rPr>
        <w:t>suggests</w:t>
      </w:r>
      <w:r w:rsidRPr="00B51B31">
        <w:rPr>
          <w:rFonts w:ascii="Times New Roman" w:hAnsi="Times New Roman" w:cs="Times New Roman"/>
          <w:i/>
          <w:sz w:val="24"/>
          <w:highlight w:val="darkGray"/>
        </w:rPr>
        <w:t xml:space="preserve"> that BIKER </w:t>
      </w:r>
      <w:r w:rsidRPr="00CB2099">
        <w:rPr>
          <w:rFonts w:ascii="Times New Roman" w:hAnsi="Times New Roman" w:cs="Times New Roman"/>
          <w:i/>
          <w:sz w:val="24"/>
          <w:highlight w:val="darkGray"/>
          <w:u w:val="single"/>
        </w:rPr>
        <w:t>will be useful for</w:t>
      </w:r>
      <w:r w:rsidR="006675A2" w:rsidRPr="00CB2099">
        <w:rPr>
          <w:rFonts w:ascii="Times New Roman" w:hAnsi="Times New Roman" w:cs="Times New Roman"/>
          <w:i/>
          <w:sz w:val="24"/>
          <w:highlight w:val="darkGray"/>
          <w:u w:val="single"/>
        </w:rPr>
        <w:t xml:space="preserve"> </w:t>
      </w:r>
      <w:r w:rsidRPr="00B51B31">
        <w:rPr>
          <w:rFonts w:ascii="Times New Roman" w:hAnsi="Times New Roman" w:cs="Times New Roman"/>
          <w:i/>
          <w:strike/>
          <w:sz w:val="24"/>
          <w:highlight w:val="darkGray"/>
        </w:rPr>
        <w:t>is quite successful at</w:t>
      </w:r>
      <w:r w:rsidRPr="00566A0C">
        <w:rPr>
          <w:rFonts w:ascii="Times New Roman" w:hAnsi="Times New Roman" w:cs="Times New Roman"/>
          <w:i/>
          <w:strike/>
          <w:sz w:val="24"/>
          <w:highlight w:val="darkGray"/>
        </w:rPr>
        <w:t xml:space="preserve"> predicting</w:t>
      </w:r>
      <w:r w:rsidRPr="00B51B31">
        <w:rPr>
          <w:rFonts w:ascii="Times New Roman" w:hAnsi="Times New Roman" w:cs="Times New Roman"/>
          <w:i/>
          <w:sz w:val="24"/>
          <w:highlight w:val="darkGray"/>
        </w:rPr>
        <w:t xml:space="preserve"> </w:t>
      </w:r>
      <w:r w:rsidR="00E93DA0" w:rsidRPr="00E93DA0">
        <w:rPr>
          <w:rFonts w:ascii="Times New Roman" w:hAnsi="Times New Roman" w:cs="Times New Roman"/>
          <w:i/>
          <w:sz w:val="24"/>
          <w:highlight w:val="darkGray"/>
          <w:u w:val="single"/>
        </w:rPr>
        <w:t>informing</w:t>
      </w:r>
      <w:r w:rsidR="00E93DA0">
        <w:rPr>
          <w:rFonts w:ascii="Times New Roman" w:hAnsi="Times New Roman" w:cs="Times New Roman"/>
          <w:i/>
          <w:sz w:val="24"/>
          <w:highlight w:val="darkGray"/>
        </w:rPr>
        <w:t xml:space="preserve"> </w:t>
      </w:r>
      <w:r w:rsidRPr="00B51B31">
        <w:rPr>
          <w:rFonts w:ascii="Times New Roman" w:hAnsi="Times New Roman" w:cs="Times New Roman"/>
          <w:i/>
          <w:sz w:val="24"/>
          <w:highlight w:val="darkGray"/>
        </w:rPr>
        <w:t>annual upscaled carbon emissions</w:t>
      </w:r>
      <w:r w:rsidR="00E93DA0">
        <w:rPr>
          <w:rFonts w:ascii="Times New Roman" w:hAnsi="Times New Roman" w:cs="Times New Roman"/>
          <w:i/>
          <w:sz w:val="24"/>
          <w:highlight w:val="darkGray"/>
        </w:rPr>
        <w:t xml:space="preserve"> </w:t>
      </w:r>
      <w:r w:rsidR="00E93DA0" w:rsidRPr="00E93DA0">
        <w:rPr>
          <w:rFonts w:ascii="Times New Roman" w:hAnsi="Times New Roman" w:cs="Times New Roman"/>
          <w:i/>
          <w:sz w:val="24"/>
          <w:highlight w:val="darkGray"/>
          <w:u w:val="single"/>
        </w:rPr>
        <w:t>estimates</w:t>
      </w:r>
      <w:r w:rsidRPr="00B51B31">
        <w:rPr>
          <w:rFonts w:ascii="Times New Roman" w:hAnsi="Times New Roman" w:cs="Times New Roman"/>
          <w:i/>
          <w:sz w:val="24"/>
          <w:highlight w:val="darkGray"/>
        </w:rPr>
        <w:t xml:space="preserve"> from </w:t>
      </w:r>
      <w:r w:rsidRPr="00B51B31">
        <w:rPr>
          <w:rFonts w:ascii="Times New Roman" w:hAnsi="Times New Roman" w:cs="Times New Roman"/>
          <w:i/>
          <w:strike/>
          <w:sz w:val="24"/>
          <w:highlight w:val="darkGray"/>
        </w:rPr>
        <w:t>the</w:t>
      </w:r>
      <w:r w:rsidRPr="00B51B31">
        <w:rPr>
          <w:rFonts w:ascii="Times New Roman" w:hAnsi="Times New Roman" w:cs="Times New Roman"/>
          <w:i/>
          <w:sz w:val="24"/>
          <w:highlight w:val="darkGray"/>
        </w:rPr>
        <w:t xml:space="preserve"> river networks when coupled with </w:t>
      </w:r>
      <m:oMath>
        <m:r>
          <w:rPr>
            <w:rFonts w:ascii="Cambria Math" w:hAnsi="Cambria Math" w:cs="Times New Roman"/>
            <w:sz w:val="24"/>
            <w:highlight w:val="darkGray"/>
          </w:rPr>
          <m:t>[C</m:t>
        </m:r>
        <m:sSub>
          <m:sSubPr>
            <m:ctrlPr>
              <w:rPr>
                <w:rFonts w:ascii="Cambria Math" w:hAnsi="Cambria Math" w:cs="Times New Roman"/>
                <w:i/>
                <w:sz w:val="24"/>
                <w:highlight w:val="darkGray"/>
              </w:rPr>
            </m:ctrlPr>
          </m:sSubPr>
          <m:e>
            <m:r>
              <w:rPr>
                <w:rFonts w:ascii="Cambria Math" w:hAnsi="Cambria Math" w:cs="Times New Roman"/>
                <w:sz w:val="24"/>
                <w:highlight w:val="darkGray"/>
              </w:rPr>
              <m:t>O</m:t>
            </m:r>
          </m:e>
          <m:sub>
            <m:r>
              <w:rPr>
                <w:rFonts w:ascii="Cambria Math" w:hAnsi="Cambria Math" w:cs="Times New Roman"/>
                <w:sz w:val="24"/>
                <w:highlight w:val="darkGray"/>
              </w:rPr>
              <m:t>2</m:t>
            </m:r>
          </m:sub>
        </m:sSub>
        <m:r>
          <w:rPr>
            <w:rFonts w:ascii="Cambria Math" w:hAnsi="Cambria Math" w:cs="Times New Roman"/>
            <w:sz w:val="24"/>
            <w:highlight w:val="darkGray"/>
          </w:rPr>
          <m:t>]</m:t>
        </m:r>
      </m:oMath>
      <w:r w:rsidRPr="00B51B31">
        <w:rPr>
          <w:rFonts w:ascii="Times New Roman" w:hAnsi="Times New Roman" w:cs="Times New Roman"/>
          <w:i/>
          <w:sz w:val="24"/>
          <w:highlight w:val="darkGray"/>
        </w:rPr>
        <w:t xml:space="preserve"> data.</w:t>
      </w:r>
    </w:p>
    <w:p w14:paraId="59284694" w14:textId="77777777" w:rsidR="00E15E1D" w:rsidRDefault="00E15E1D" w:rsidP="001706BC">
      <w:pPr>
        <w:pStyle w:val="NoSpacing"/>
        <w:jc w:val="both"/>
        <w:rPr>
          <w:rFonts w:ascii="Times New Roman" w:hAnsi="Times New Roman" w:cs="Times New Roman"/>
          <w:sz w:val="24"/>
        </w:rPr>
      </w:pPr>
    </w:p>
    <w:p w14:paraId="487453D0" w14:textId="2BCA12D1" w:rsidR="00F3211E" w:rsidRDefault="007845E0" w:rsidP="006775B2">
      <w:pPr>
        <w:pStyle w:val="NoSpacing"/>
        <w:jc w:val="both"/>
        <w:rPr>
          <w:rFonts w:ascii="Times New Roman" w:hAnsi="Times New Roman" w:cs="Times New Roman"/>
          <w:sz w:val="24"/>
        </w:rPr>
      </w:pPr>
      <w:r w:rsidRPr="007D7280">
        <w:rPr>
          <w:rFonts w:ascii="Times New Roman" w:hAnsi="Times New Roman" w:cs="Times New Roman"/>
          <w:b/>
          <w:sz w:val="24"/>
          <w:highlight w:val="darkCyan"/>
        </w:rPr>
        <w:t>L</w:t>
      </w:r>
      <w:r w:rsidR="008B38E9" w:rsidRPr="007D7280">
        <w:rPr>
          <w:rFonts w:ascii="Times New Roman" w:hAnsi="Times New Roman" w:cs="Times New Roman"/>
          <w:b/>
          <w:sz w:val="24"/>
          <w:highlight w:val="darkCyan"/>
        </w:rPr>
        <w:t>601</w:t>
      </w:r>
      <w:r w:rsidR="008B38E9" w:rsidRPr="007D7280">
        <w:rPr>
          <w:rFonts w:ascii="Times New Roman" w:hAnsi="Times New Roman" w:cs="Times New Roman"/>
          <w:sz w:val="24"/>
          <w:highlight w:val="darkCyan"/>
        </w:rPr>
        <w:t xml:space="preserve"> If one is going through all the trouble to put out CO2 sensors to estimate CO2 flux, then I would recommend also adding O2 sensors (they are much easier to use) and then using diel excursion of O2 to model gas exchange rates for that reach at a daily time step for as long as the sensor is out there (Appling et al. 2018 JGR). I suggest that if conditions are right for doing so (enough GPP, low k, which is implicit in a wide river-Bernhardt et al 2022), then one will get more accurate estimates of daily k than what scaling can do. I see the beauty of the scaling here for assigning estimates of k to unvisited/unmonitored rivers.</w:t>
      </w:r>
    </w:p>
    <w:p w14:paraId="4A4B2EF7" w14:textId="3BAEF9CD" w:rsidR="00CE70C6" w:rsidRDefault="00CE70C6" w:rsidP="00F3211E">
      <w:pPr>
        <w:pStyle w:val="NoSpacing"/>
        <w:rPr>
          <w:rFonts w:ascii="Times New Roman" w:hAnsi="Times New Roman" w:cs="Times New Roman"/>
          <w:i/>
          <w:sz w:val="24"/>
        </w:rPr>
      </w:pPr>
      <w:r>
        <w:rPr>
          <w:rFonts w:ascii="Times New Roman" w:hAnsi="Times New Roman" w:cs="Times New Roman"/>
          <w:i/>
          <w:sz w:val="24"/>
        </w:rPr>
        <w:t xml:space="preserve">This is a valid point raised by the reviewer, and one that we agree makes sense in an </w:t>
      </w:r>
      <w:r w:rsidR="007D7280">
        <w:rPr>
          <w:rFonts w:ascii="Times New Roman" w:hAnsi="Times New Roman" w:cs="Times New Roman"/>
          <w:i/>
          <w:sz w:val="24"/>
        </w:rPr>
        <w:t>in-situ</w:t>
      </w:r>
      <w:r>
        <w:rPr>
          <w:rFonts w:ascii="Times New Roman" w:hAnsi="Times New Roman" w:cs="Times New Roman"/>
          <w:i/>
          <w:sz w:val="24"/>
        </w:rPr>
        <w:t xml:space="preserve"> scenario where one is likely already </w:t>
      </w:r>
      <w:r w:rsidR="007D7280">
        <w:rPr>
          <w:rFonts w:ascii="Times New Roman" w:hAnsi="Times New Roman" w:cs="Times New Roman"/>
          <w:i/>
          <w:sz w:val="24"/>
        </w:rPr>
        <w:t>installing</w:t>
      </w:r>
      <w:r>
        <w:rPr>
          <w:rFonts w:ascii="Times New Roman" w:hAnsi="Times New Roman" w:cs="Times New Roman"/>
          <w:i/>
          <w:sz w:val="24"/>
        </w:rPr>
        <w:t xml:space="preserve"> O</w:t>
      </w:r>
      <w:r>
        <w:rPr>
          <w:rFonts w:ascii="Times New Roman" w:hAnsi="Times New Roman" w:cs="Times New Roman"/>
          <w:i/>
          <w:sz w:val="24"/>
          <w:vertAlign w:val="subscript"/>
        </w:rPr>
        <w:t>2</w:t>
      </w:r>
      <w:r>
        <w:rPr>
          <w:rFonts w:ascii="Times New Roman" w:hAnsi="Times New Roman" w:cs="Times New Roman"/>
          <w:i/>
          <w:sz w:val="24"/>
        </w:rPr>
        <w:t xml:space="preserve"> sensors.</w:t>
      </w:r>
    </w:p>
    <w:p w14:paraId="0CD70506" w14:textId="77777777" w:rsidR="00CE70C6" w:rsidRDefault="00CE70C6" w:rsidP="00F3211E">
      <w:pPr>
        <w:pStyle w:val="NoSpacing"/>
        <w:rPr>
          <w:rFonts w:ascii="Times New Roman" w:hAnsi="Times New Roman" w:cs="Times New Roman"/>
          <w:i/>
          <w:sz w:val="24"/>
        </w:rPr>
      </w:pPr>
    </w:p>
    <w:p w14:paraId="024094E0" w14:textId="41559F8F" w:rsidR="00DD7C96" w:rsidRDefault="00CE70C6" w:rsidP="00F3211E">
      <w:pPr>
        <w:pStyle w:val="NoSpacing"/>
        <w:rPr>
          <w:rFonts w:ascii="Times New Roman" w:hAnsi="Times New Roman" w:cs="Times New Roman"/>
          <w:sz w:val="24"/>
        </w:rPr>
      </w:pPr>
      <w:r w:rsidRPr="00377257">
        <w:rPr>
          <w:rFonts w:ascii="Times New Roman" w:hAnsi="Times New Roman" w:cs="Times New Roman"/>
          <w:i/>
          <w:sz w:val="24"/>
          <w:highlight w:val="darkGray"/>
        </w:rPr>
        <w:t>Thus, we have removed this paragraph from the main text.</w:t>
      </w:r>
    </w:p>
    <w:p w14:paraId="3E445CD9" w14:textId="77777777" w:rsidR="00530E5A" w:rsidRDefault="00530E5A" w:rsidP="001706BC">
      <w:pPr>
        <w:pStyle w:val="NoSpacing"/>
        <w:rPr>
          <w:rStyle w:val="Hyperlink"/>
          <w:rFonts w:ascii="Times New Roman" w:hAnsi="Times New Roman" w:cs="Times New Roman"/>
          <w:b/>
          <w:color w:val="auto"/>
          <w:sz w:val="28"/>
          <w:u w:val="none"/>
        </w:rPr>
      </w:pPr>
    </w:p>
    <w:p w14:paraId="0A648DF4" w14:textId="7391DFD1" w:rsidR="00CA1D27" w:rsidRPr="003A30BA" w:rsidRDefault="00CA1D27" w:rsidP="003A30BA">
      <w:pPr>
        <w:pStyle w:val="Heading2"/>
        <w:rPr>
          <w:rStyle w:val="Hyperlink"/>
          <w:rFonts w:ascii="Times New Roman" w:hAnsi="Times New Roman" w:cs="Times New Roman"/>
          <w:b/>
          <w:color w:val="auto"/>
        </w:rPr>
      </w:pPr>
      <w:r w:rsidRPr="003A30BA">
        <w:rPr>
          <w:rStyle w:val="Hyperlink"/>
          <w:rFonts w:ascii="Times New Roman" w:hAnsi="Times New Roman" w:cs="Times New Roman"/>
          <w:b/>
          <w:color w:val="auto"/>
          <w:u w:val="none"/>
        </w:rPr>
        <w:t>Small Comments:</w:t>
      </w:r>
    </w:p>
    <w:p w14:paraId="6A4310E3" w14:textId="77777777" w:rsidR="001706BC" w:rsidRPr="001E188B" w:rsidRDefault="004B0D46" w:rsidP="001706BC">
      <w:pPr>
        <w:pStyle w:val="NoSpacing"/>
        <w:jc w:val="both"/>
        <w:rPr>
          <w:rFonts w:ascii="Times New Roman" w:hAnsi="Times New Roman" w:cs="Times New Roman"/>
          <w:sz w:val="24"/>
          <w:highlight w:val="darkCyan"/>
        </w:rPr>
      </w:pPr>
      <w:r w:rsidRPr="001E188B">
        <w:rPr>
          <w:rFonts w:ascii="Times New Roman" w:hAnsi="Times New Roman" w:cs="Times New Roman"/>
          <w:b/>
          <w:sz w:val="24"/>
          <w:highlight w:val="darkCyan"/>
        </w:rPr>
        <w:t>L20</w:t>
      </w:r>
      <w:r w:rsidRPr="001E188B">
        <w:rPr>
          <w:rFonts w:ascii="Times New Roman" w:hAnsi="Times New Roman" w:cs="Times New Roman"/>
          <w:sz w:val="24"/>
          <w:highlight w:val="darkCyan"/>
        </w:rPr>
        <w:t xml:space="preserve"> "Two decades of research has shown"</w:t>
      </w:r>
    </w:p>
    <w:p w14:paraId="044D2DBE" w14:textId="77777777" w:rsidR="001706BC" w:rsidRPr="00BC760B" w:rsidRDefault="004B0D46" w:rsidP="001706BC">
      <w:pPr>
        <w:pStyle w:val="NoSpacing"/>
        <w:jc w:val="both"/>
        <w:rPr>
          <w:rFonts w:ascii="Times New Roman" w:hAnsi="Times New Roman" w:cs="Times New Roman"/>
          <w:sz w:val="24"/>
          <w:highlight w:val="darkCyan"/>
        </w:rPr>
      </w:pPr>
      <w:r w:rsidRPr="00BC760B">
        <w:rPr>
          <w:rFonts w:ascii="Times New Roman" w:hAnsi="Times New Roman" w:cs="Times New Roman"/>
          <w:b/>
          <w:sz w:val="24"/>
          <w:highlight w:val="darkCyan"/>
        </w:rPr>
        <w:t>L26</w:t>
      </w:r>
      <w:r w:rsidRPr="00BC760B">
        <w:rPr>
          <w:rFonts w:ascii="Times New Roman" w:hAnsi="Times New Roman" w:cs="Times New Roman"/>
          <w:sz w:val="24"/>
          <w:highlight w:val="darkCyan"/>
        </w:rPr>
        <w:t xml:space="preserve"> State what is unknown in this abstract</w:t>
      </w:r>
    </w:p>
    <w:p w14:paraId="4BC75760" w14:textId="77777777" w:rsidR="001706BC" w:rsidRPr="00871752" w:rsidRDefault="004B0D46" w:rsidP="001706BC">
      <w:pPr>
        <w:pStyle w:val="NoSpacing"/>
        <w:jc w:val="both"/>
        <w:rPr>
          <w:rFonts w:ascii="Times New Roman" w:hAnsi="Times New Roman" w:cs="Times New Roman"/>
          <w:sz w:val="24"/>
          <w:highlight w:val="darkCyan"/>
        </w:rPr>
      </w:pPr>
      <w:r w:rsidRPr="00871752">
        <w:rPr>
          <w:rFonts w:ascii="Times New Roman" w:hAnsi="Times New Roman" w:cs="Times New Roman"/>
          <w:b/>
          <w:sz w:val="24"/>
          <w:highlight w:val="darkCyan"/>
        </w:rPr>
        <w:t>L26</w:t>
      </w:r>
      <w:r w:rsidRPr="00871752">
        <w:rPr>
          <w:rFonts w:ascii="Times New Roman" w:hAnsi="Times New Roman" w:cs="Times New Roman"/>
          <w:sz w:val="24"/>
          <w:highlight w:val="darkCyan"/>
        </w:rPr>
        <w:t xml:space="preserve"> unique means "only one exists". Recast</w:t>
      </w:r>
    </w:p>
    <w:p w14:paraId="18D24685" w14:textId="77777777" w:rsidR="001706BC" w:rsidRPr="00324676" w:rsidRDefault="004B0D46" w:rsidP="001706BC">
      <w:pPr>
        <w:pStyle w:val="NoSpacing"/>
        <w:jc w:val="both"/>
        <w:rPr>
          <w:rFonts w:ascii="Times New Roman" w:hAnsi="Times New Roman" w:cs="Times New Roman"/>
          <w:sz w:val="24"/>
          <w:highlight w:val="darkCyan"/>
        </w:rPr>
      </w:pPr>
      <w:r w:rsidRPr="00324676">
        <w:rPr>
          <w:rFonts w:ascii="Times New Roman" w:hAnsi="Times New Roman" w:cs="Times New Roman"/>
          <w:b/>
          <w:sz w:val="24"/>
          <w:highlight w:val="darkCyan"/>
        </w:rPr>
        <w:t>L39</w:t>
      </w:r>
      <w:r w:rsidRPr="00324676">
        <w:rPr>
          <w:rFonts w:ascii="Times New Roman" w:hAnsi="Times New Roman" w:cs="Times New Roman"/>
          <w:sz w:val="24"/>
          <w:highlight w:val="darkCyan"/>
        </w:rPr>
        <w:t xml:space="preserve"> natural systems? Just say rivers.</w:t>
      </w:r>
    </w:p>
    <w:p w14:paraId="6B9C2CFC" w14:textId="77777777" w:rsidR="001706BC" w:rsidRPr="00575441" w:rsidRDefault="004B0D46" w:rsidP="001706BC">
      <w:pPr>
        <w:pStyle w:val="NoSpacing"/>
        <w:jc w:val="both"/>
        <w:rPr>
          <w:rFonts w:ascii="Times New Roman" w:hAnsi="Times New Roman" w:cs="Times New Roman"/>
          <w:sz w:val="24"/>
          <w:highlight w:val="darkCyan"/>
        </w:rPr>
      </w:pPr>
      <w:r w:rsidRPr="00575441">
        <w:rPr>
          <w:rFonts w:ascii="Times New Roman" w:hAnsi="Times New Roman" w:cs="Times New Roman"/>
          <w:b/>
          <w:sz w:val="24"/>
          <w:highlight w:val="darkCyan"/>
        </w:rPr>
        <w:t>L52</w:t>
      </w:r>
      <w:r w:rsidRPr="00575441">
        <w:rPr>
          <w:rFonts w:ascii="Times New Roman" w:hAnsi="Times New Roman" w:cs="Times New Roman"/>
          <w:sz w:val="24"/>
          <w:highlight w:val="darkCyan"/>
        </w:rPr>
        <w:t xml:space="preserve"> Write an equation here and not use prose. Is difference y-x or x-y? Only an equation can make that point clear.</w:t>
      </w:r>
    </w:p>
    <w:p w14:paraId="6B7A7DE3" w14:textId="77777777" w:rsidR="001706BC" w:rsidRPr="00B07504" w:rsidRDefault="004B0D46" w:rsidP="001706BC">
      <w:pPr>
        <w:pStyle w:val="NoSpacing"/>
        <w:jc w:val="both"/>
        <w:rPr>
          <w:rFonts w:ascii="Times New Roman" w:hAnsi="Times New Roman" w:cs="Times New Roman"/>
          <w:sz w:val="24"/>
          <w:highlight w:val="darkCyan"/>
        </w:rPr>
      </w:pPr>
      <w:r w:rsidRPr="00B07504">
        <w:rPr>
          <w:rFonts w:ascii="Times New Roman" w:hAnsi="Times New Roman" w:cs="Times New Roman"/>
          <w:b/>
          <w:sz w:val="24"/>
          <w:highlight w:val="darkCyan"/>
        </w:rPr>
        <w:t>L54</w:t>
      </w:r>
      <w:r w:rsidRPr="00B07504">
        <w:rPr>
          <w:rFonts w:ascii="Times New Roman" w:hAnsi="Times New Roman" w:cs="Times New Roman"/>
          <w:sz w:val="24"/>
          <w:highlight w:val="darkCyan"/>
        </w:rPr>
        <w:t xml:space="preserve"> equations have compound variables like CO_2 which could be C times O_2</w:t>
      </w:r>
    </w:p>
    <w:p w14:paraId="70355253" w14:textId="0DB2EB1A" w:rsidR="003B181E" w:rsidRDefault="004B0D46" w:rsidP="001706BC">
      <w:pPr>
        <w:pStyle w:val="NoSpacing"/>
        <w:jc w:val="both"/>
        <w:rPr>
          <w:rFonts w:ascii="Times New Roman" w:hAnsi="Times New Roman" w:cs="Times New Roman"/>
          <w:sz w:val="24"/>
        </w:rPr>
      </w:pPr>
      <w:r w:rsidRPr="00BF2E1A">
        <w:rPr>
          <w:rFonts w:ascii="Times New Roman" w:hAnsi="Times New Roman" w:cs="Times New Roman"/>
          <w:b/>
          <w:sz w:val="24"/>
          <w:highlight w:val="darkCyan"/>
        </w:rPr>
        <w:t>L54</w:t>
      </w:r>
      <w:r w:rsidRPr="00BF2E1A">
        <w:rPr>
          <w:rFonts w:ascii="Times New Roman" w:hAnsi="Times New Roman" w:cs="Times New Roman"/>
          <w:sz w:val="24"/>
          <w:highlight w:val="darkCyan"/>
        </w:rPr>
        <w:t xml:space="preserve"> use capital \Delta and not lower case \delta t</w:t>
      </w:r>
      <w:r w:rsidR="003B181E" w:rsidRPr="00BF2E1A">
        <w:rPr>
          <w:rFonts w:ascii="Times New Roman" w:hAnsi="Times New Roman" w:cs="Times New Roman"/>
          <w:sz w:val="24"/>
          <w:highlight w:val="darkCyan"/>
        </w:rPr>
        <w:t>o describe change in something.</w:t>
      </w:r>
    </w:p>
    <w:p w14:paraId="23F204D0" w14:textId="5B305DD6" w:rsidR="0023798B" w:rsidRDefault="0023798B" w:rsidP="001706BC">
      <w:pPr>
        <w:pStyle w:val="NoSpacing"/>
        <w:jc w:val="both"/>
        <w:rPr>
          <w:rFonts w:ascii="Times New Roman" w:hAnsi="Times New Roman" w:cs="Times New Roman"/>
          <w:sz w:val="24"/>
        </w:rPr>
      </w:pPr>
      <w:r w:rsidRPr="0023798B">
        <w:rPr>
          <w:rFonts w:ascii="Times New Roman" w:hAnsi="Times New Roman" w:cs="Times New Roman"/>
          <w:b/>
          <w:sz w:val="24"/>
          <w:highlight w:val="darkCyan"/>
        </w:rPr>
        <w:t>L63</w:t>
      </w:r>
      <w:r w:rsidRPr="0023798B">
        <w:rPr>
          <w:rFonts w:ascii="Times New Roman" w:hAnsi="Times New Roman" w:cs="Times New Roman"/>
          <w:sz w:val="24"/>
          <w:highlight w:val="darkCyan"/>
        </w:rPr>
        <w:t xml:space="preserve"> One cannot measure k, there is no such instrument, thus we estimate k</w:t>
      </w:r>
    </w:p>
    <w:p w14:paraId="0C5E5A70" w14:textId="77777777" w:rsidR="001706BC" w:rsidRPr="008E5363" w:rsidRDefault="004B0D46" w:rsidP="001706BC">
      <w:pPr>
        <w:pStyle w:val="NoSpacing"/>
        <w:jc w:val="both"/>
        <w:rPr>
          <w:rFonts w:ascii="Times New Roman" w:hAnsi="Times New Roman" w:cs="Times New Roman"/>
          <w:sz w:val="24"/>
          <w:highlight w:val="darkCyan"/>
        </w:rPr>
      </w:pPr>
      <w:r w:rsidRPr="008E5363">
        <w:rPr>
          <w:rFonts w:ascii="Times New Roman" w:hAnsi="Times New Roman" w:cs="Times New Roman"/>
          <w:b/>
          <w:sz w:val="24"/>
          <w:highlight w:val="darkCyan"/>
        </w:rPr>
        <w:t>L67</w:t>
      </w:r>
      <w:r w:rsidRPr="008E5363">
        <w:rPr>
          <w:rFonts w:ascii="Times New Roman" w:hAnsi="Times New Roman" w:cs="Times New Roman"/>
          <w:sz w:val="24"/>
          <w:highlight w:val="darkCyan"/>
        </w:rPr>
        <w:t xml:space="preserve"> delete "there have been over"</w:t>
      </w:r>
    </w:p>
    <w:p w14:paraId="54C3BC65" w14:textId="6BDC85B1" w:rsidR="001706BC" w:rsidRPr="00FC4695" w:rsidRDefault="004B0D46" w:rsidP="001706BC">
      <w:pPr>
        <w:pStyle w:val="NoSpacing"/>
        <w:jc w:val="both"/>
        <w:rPr>
          <w:rFonts w:ascii="Times New Roman" w:hAnsi="Times New Roman" w:cs="Times New Roman"/>
          <w:sz w:val="24"/>
          <w:highlight w:val="darkCyan"/>
        </w:rPr>
      </w:pPr>
      <w:r w:rsidRPr="00FC4695">
        <w:rPr>
          <w:rFonts w:ascii="Times New Roman" w:hAnsi="Times New Roman" w:cs="Times New Roman"/>
          <w:b/>
          <w:sz w:val="24"/>
          <w:highlight w:val="darkCyan"/>
        </w:rPr>
        <w:t>L82</w:t>
      </w:r>
      <w:r w:rsidRPr="00FC4695">
        <w:rPr>
          <w:rFonts w:ascii="Times New Roman" w:hAnsi="Times New Roman" w:cs="Times New Roman"/>
          <w:sz w:val="24"/>
          <w:highlight w:val="darkCyan"/>
        </w:rPr>
        <w:t xml:space="preserve"> move the eq number away from the </w:t>
      </w:r>
      <w:proofErr w:type="spellStart"/>
      <w:r w:rsidRPr="00FC4695">
        <w:rPr>
          <w:rFonts w:ascii="Times New Roman" w:hAnsi="Times New Roman" w:cs="Times New Roman"/>
          <w:sz w:val="24"/>
          <w:highlight w:val="darkCyan"/>
        </w:rPr>
        <w:t>eqn</w:t>
      </w:r>
      <w:proofErr w:type="spellEnd"/>
      <w:r w:rsidRPr="00FC4695">
        <w:rPr>
          <w:rFonts w:ascii="Times New Roman" w:hAnsi="Times New Roman" w:cs="Times New Roman"/>
          <w:sz w:val="24"/>
          <w:highlight w:val="darkCyan"/>
        </w:rPr>
        <w:t xml:space="preserve"> so it doesn't look like you are multiplying by 2.</w:t>
      </w:r>
    </w:p>
    <w:p w14:paraId="0601BF3B" w14:textId="435DFAFB" w:rsidR="00A9495B" w:rsidRPr="00726F24" w:rsidRDefault="00A9495B" w:rsidP="001706BC">
      <w:pPr>
        <w:pStyle w:val="NoSpacing"/>
        <w:jc w:val="both"/>
        <w:rPr>
          <w:rFonts w:ascii="Times New Roman" w:hAnsi="Times New Roman" w:cs="Times New Roman"/>
          <w:sz w:val="24"/>
          <w:highlight w:val="darkCyan"/>
        </w:rPr>
      </w:pPr>
      <w:r w:rsidRPr="00726F24">
        <w:rPr>
          <w:rFonts w:ascii="Times New Roman" w:hAnsi="Times New Roman" w:cs="Times New Roman"/>
          <w:b/>
          <w:sz w:val="24"/>
          <w:highlight w:val="darkCyan"/>
        </w:rPr>
        <w:t>L90</w:t>
      </w:r>
      <w:r w:rsidRPr="00726F24">
        <w:rPr>
          <w:rFonts w:ascii="Times New Roman" w:hAnsi="Times New Roman" w:cs="Times New Roman"/>
          <w:sz w:val="24"/>
          <w:highlight w:val="darkCyan"/>
        </w:rPr>
        <w:t xml:space="preserve"> achieve what?</w:t>
      </w:r>
    </w:p>
    <w:p w14:paraId="67D48A74" w14:textId="2FB8D36A" w:rsidR="001706BC" w:rsidRPr="00A54C98" w:rsidRDefault="004B0D46" w:rsidP="001706BC">
      <w:pPr>
        <w:pStyle w:val="NoSpacing"/>
        <w:jc w:val="both"/>
        <w:rPr>
          <w:rFonts w:ascii="Times New Roman" w:hAnsi="Times New Roman" w:cs="Times New Roman"/>
          <w:sz w:val="24"/>
          <w:highlight w:val="darkCyan"/>
        </w:rPr>
      </w:pPr>
      <w:r w:rsidRPr="00A54C98">
        <w:rPr>
          <w:rFonts w:ascii="Times New Roman" w:hAnsi="Times New Roman" w:cs="Times New Roman"/>
          <w:b/>
          <w:sz w:val="24"/>
          <w:highlight w:val="darkCyan"/>
        </w:rPr>
        <w:t>L123, 125</w:t>
      </w:r>
      <w:r w:rsidRPr="00A54C98">
        <w:rPr>
          <w:rFonts w:ascii="Times New Roman" w:hAnsi="Times New Roman" w:cs="Times New Roman"/>
          <w:sz w:val="24"/>
          <w:highlight w:val="darkCyan"/>
        </w:rPr>
        <w:t xml:space="preserve"> For sure the answer is yes, even if small, rephrase to questions with quantitative answers.</w:t>
      </w:r>
    </w:p>
    <w:p w14:paraId="101BE0D0" w14:textId="77777777" w:rsidR="001706BC" w:rsidRPr="00DB0DAD" w:rsidRDefault="004B0D46" w:rsidP="001706BC">
      <w:pPr>
        <w:pStyle w:val="NoSpacing"/>
        <w:jc w:val="both"/>
        <w:rPr>
          <w:rFonts w:ascii="Times New Roman" w:hAnsi="Times New Roman" w:cs="Times New Roman"/>
          <w:sz w:val="24"/>
          <w:highlight w:val="darkCyan"/>
        </w:rPr>
      </w:pPr>
      <w:r w:rsidRPr="00DB0DAD">
        <w:rPr>
          <w:rFonts w:ascii="Times New Roman" w:hAnsi="Times New Roman" w:cs="Times New Roman"/>
          <w:b/>
          <w:sz w:val="24"/>
          <w:highlight w:val="darkCyan"/>
        </w:rPr>
        <w:t>L199</w:t>
      </w:r>
      <w:r w:rsidRPr="00DB0DAD">
        <w:rPr>
          <w:rFonts w:ascii="Times New Roman" w:hAnsi="Times New Roman" w:cs="Times New Roman"/>
          <w:sz w:val="24"/>
          <w:highlight w:val="darkCyan"/>
        </w:rPr>
        <w:t xml:space="preserve"> non-</w:t>
      </w:r>
      <w:proofErr w:type="spellStart"/>
      <w:r w:rsidRPr="00DB0DAD">
        <w:rPr>
          <w:rFonts w:ascii="Times New Roman" w:hAnsi="Times New Roman" w:cs="Times New Roman"/>
          <w:sz w:val="24"/>
          <w:highlight w:val="darkCyan"/>
        </w:rPr>
        <w:t>trival</w:t>
      </w:r>
      <w:proofErr w:type="spellEnd"/>
      <w:r w:rsidRPr="00DB0DAD">
        <w:rPr>
          <w:rFonts w:ascii="Times New Roman" w:hAnsi="Times New Roman" w:cs="Times New Roman"/>
          <w:sz w:val="24"/>
          <w:highlight w:val="darkCyan"/>
        </w:rPr>
        <w:t xml:space="preserve"> = difficult. I recommend a read through of this paper to remove such useless jargon</w:t>
      </w:r>
    </w:p>
    <w:p w14:paraId="23504F65" w14:textId="709358A3" w:rsidR="001706BC" w:rsidRPr="00393B00" w:rsidRDefault="004B0D46" w:rsidP="001706BC">
      <w:pPr>
        <w:pStyle w:val="NoSpacing"/>
        <w:jc w:val="both"/>
        <w:rPr>
          <w:rFonts w:ascii="Times New Roman" w:hAnsi="Times New Roman" w:cs="Times New Roman"/>
          <w:sz w:val="24"/>
          <w:highlight w:val="darkCyan"/>
        </w:rPr>
      </w:pPr>
      <w:r w:rsidRPr="00393B00">
        <w:rPr>
          <w:rFonts w:ascii="Times New Roman" w:hAnsi="Times New Roman" w:cs="Times New Roman"/>
          <w:b/>
          <w:sz w:val="24"/>
          <w:highlight w:val="darkCyan"/>
        </w:rPr>
        <w:t>L212</w:t>
      </w:r>
      <w:r w:rsidRPr="00393B00">
        <w:rPr>
          <w:rFonts w:ascii="Times New Roman" w:hAnsi="Times New Roman" w:cs="Times New Roman"/>
          <w:sz w:val="24"/>
          <w:highlight w:val="darkCyan"/>
        </w:rPr>
        <w:t xml:space="preserve"> following 199 substitute rivers for systems</w:t>
      </w:r>
    </w:p>
    <w:p w14:paraId="5FBC53E2" w14:textId="44B7DED7" w:rsidR="00A9495B" w:rsidRPr="000F4F87" w:rsidRDefault="00A9495B" w:rsidP="001706BC">
      <w:pPr>
        <w:pStyle w:val="NoSpacing"/>
        <w:jc w:val="both"/>
        <w:rPr>
          <w:rFonts w:ascii="Times New Roman" w:hAnsi="Times New Roman" w:cs="Times New Roman"/>
          <w:sz w:val="24"/>
          <w:highlight w:val="darkCyan"/>
        </w:rPr>
      </w:pPr>
      <w:r w:rsidRPr="000F4F87">
        <w:rPr>
          <w:rFonts w:ascii="Times New Roman" w:hAnsi="Times New Roman" w:cs="Times New Roman"/>
          <w:b/>
          <w:sz w:val="24"/>
          <w:highlight w:val="darkCyan"/>
        </w:rPr>
        <w:t>Fig 2</w:t>
      </w:r>
      <w:r w:rsidRPr="000F4F87">
        <w:rPr>
          <w:rFonts w:ascii="Times New Roman" w:hAnsi="Times New Roman" w:cs="Times New Roman"/>
          <w:sz w:val="24"/>
          <w:highlight w:val="darkCyan"/>
        </w:rPr>
        <w:t xml:space="preserve"> No need for big bold axis titles. The abbrev. for "day" is d not dy. Variable should be italicized.</w:t>
      </w:r>
    </w:p>
    <w:p w14:paraId="69354B6B" w14:textId="77777777" w:rsidR="001706BC" w:rsidRPr="00792DB5" w:rsidRDefault="004B0D46" w:rsidP="001706BC">
      <w:pPr>
        <w:pStyle w:val="NoSpacing"/>
        <w:jc w:val="both"/>
        <w:rPr>
          <w:rFonts w:ascii="Times New Roman" w:hAnsi="Times New Roman" w:cs="Times New Roman"/>
          <w:sz w:val="24"/>
          <w:highlight w:val="darkCyan"/>
        </w:rPr>
      </w:pPr>
      <w:r w:rsidRPr="00792DB5">
        <w:rPr>
          <w:rFonts w:ascii="Times New Roman" w:hAnsi="Times New Roman" w:cs="Times New Roman"/>
          <w:b/>
          <w:sz w:val="24"/>
          <w:highlight w:val="darkCyan"/>
        </w:rPr>
        <w:t>L364</w:t>
      </w:r>
      <w:r w:rsidRPr="00792DB5">
        <w:rPr>
          <w:rFonts w:ascii="Times New Roman" w:hAnsi="Times New Roman" w:cs="Times New Roman"/>
          <w:sz w:val="24"/>
          <w:highlight w:val="darkCyan"/>
        </w:rPr>
        <w:t xml:space="preserve"> delete "is unique in that it". There are other ways to derive daily timeseries of k for a river, O2 timeseries for example, so this method is not unique.</w:t>
      </w:r>
    </w:p>
    <w:p w14:paraId="449DC0F1" w14:textId="77777777" w:rsidR="001706BC" w:rsidRPr="00C04872" w:rsidRDefault="004B0D46" w:rsidP="001706BC">
      <w:pPr>
        <w:pStyle w:val="NoSpacing"/>
        <w:jc w:val="both"/>
        <w:rPr>
          <w:rFonts w:ascii="Times New Roman" w:hAnsi="Times New Roman" w:cs="Times New Roman"/>
          <w:sz w:val="24"/>
          <w:highlight w:val="darkCyan"/>
        </w:rPr>
      </w:pPr>
      <w:r w:rsidRPr="00C04872">
        <w:rPr>
          <w:rFonts w:ascii="Times New Roman" w:hAnsi="Times New Roman" w:cs="Times New Roman"/>
          <w:b/>
          <w:sz w:val="24"/>
          <w:highlight w:val="darkCyan"/>
        </w:rPr>
        <w:t>L415</w:t>
      </w:r>
      <w:r w:rsidRPr="00C04872">
        <w:rPr>
          <w:rFonts w:ascii="Times New Roman" w:hAnsi="Times New Roman" w:cs="Times New Roman"/>
          <w:sz w:val="24"/>
          <w:highlight w:val="darkCyan"/>
        </w:rPr>
        <w:t xml:space="preserve"> \mu atm</w:t>
      </w:r>
    </w:p>
    <w:p w14:paraId="501CA45A" w14:textId="77777777" w:rsidR="001706BC" w:rsidRPr="005C3D8A" w:rsidRDefault="004B0D46" w:rsidP="001706BC">
      <w:pPr>
        <w:pStyle w:val="NoSpacing"/>
        <w:jc w:val="both"/>
        <w:rPr>
          <w:rFonts w:ascii="Times New Roman" w:hAnsi="Times New Roman" w:cs="Times New Roman"/>
          <w:sz w:val="24"/>
          <w:highlight w:val="darkCyan"/>
        </w:rPr>
      </w:pPr>
      <w:r w:rsidRPr="005C3D8A">
        <w:rPr>
          <w:rFonts w:ascii="Times New Roman" w:hAnsi="Times New Roman" w:cs="Times New Roman"/>
          <w:b/>
          <w:sz w:val="24"/>
          <w:highlight w:val="darkCyan"/>
        </w:rPr>
        <w:t>L422</w:t>
      </w:r>
      <w:r w:rsidRPr="005C3D8A">
        <w:rPr>
          <w:rFonts w:ascii="Times New Roman" w:hAnsi="Times New Roman" w:cs="Times New Roman"/>
          <w:sz w:val="24"/>
          <w:highlight w:val="darkCyan"/>
        </w:rPr>
        <w:t xml:space="preserve"> State the findings in the topic sentence of paragraphs, not where to go look for the data.</w:t>
      </w:r>
    </w:p>
    <w:p w14:paraId="57540731" w14:textId="1EB9050A" w:rsidR="001706BC" w:rsidRPr="00FE2D5A" w:rsidRDefault="004B0D46" w:rsidP="001706BC">
      <w:pPr>
        <w:pStyle w:val="NoSpacing"/>
        <w:jc w:val="both"/>
        <w:rPr>
          <w:rFonts w:ascii="Times New Roman" w:hAnsi="Times New Roman" w:cs="Times New Roman"/>
          <w:sz w:val="24"/>
          <w:highlight w:val="red"/>
        </w:rPr>
      </w:pPr>
      <w:del w:id="35" w:author="Colin Gleason" w:date="2022-07-12T11:25:00Z">
        <w:r w:rsidRPr="00FE2D5A" w:rsidDel="0021508E">
          <w:rPr>
            <w:rFonts w:ascii="Times New Roman" w:hAnsi="Times New Roman" w:cs="Times New Roman"/>
            <w:b/>
            <w:sz w:val="24"/>
            <w:highlight w:val="red"/>
          </w:rPr>
          <w:delText>L441</w:delText>
        </w:r>
        <w:r w:rsidRPr="00FE2D5A" w:rsidDel="0021508E">
          <w:rPr>
            <w:rFonts w:ascii="Times New Roman" w:hAnsi="Times New Roman" w:cs="Times New Roman"/>
            <w:sz w:val="24"/>
            <w:highlight w:val="red"/>
          </w:rPr>
          <w:delText xml:space="preserve"> was. Past tense for all </w:delText>
        </w:r>
        <w:commentRangeStart w:id="36"/>
        <w:r w:rsidRPr="00FE2D5A" w:rsidDel="0021508E">
          <w:rPr>
            <w:rFonts w:ascii="Times New Roman" w:hAnsi="Times New Roman" w:cs="Times New Roman"/>
            <w:sz w:val="24"/>
            <w:highlight w:val="red"/>
          </w:rPr>
          <w:delText>results</w:delText>
        </w:r>
        <w:commentRangeEnd w:id="36"/>
        <w:r w:rsidR="00FE2D5A" w:rsidDel="0021508E">
          <w:rPr>
            <w:rStyle w:val="CommentReference"/>
          </w:rPr>
          <w:commentReference w:id="36"/>
        </w:r>
        <w:r w:rsidRPr="00FE2D5A" w:rsidDel="0021508E">
          <w:rPr>
            <w:rFonts w:ascii="Times New Roman" w:hAnsi="Times New Roman" w:cs="Times New Roman"/>
            <w:sz w:val="24"/>
            <w:highlight w:val="red"/>
          </w:rPr>
          <w:delText>.</w:delText>
        </w:r>
      </w:del>
    </w:p>
    <w:p w14:paraId="17E4AC7E" w14:textId="77777777" w:rsidR="001706BC" w:rsidRPr="00BA4C4D" w:rsidRDefault="004B0D46" w:rsidP="001706BC">
      <w:pPr>
        <w:pStyle w:val="NoSpacing"/>
        <w:jc w:val="both"/>
        <w:rPr>
          <w:rFonts w:ascii="Times New Roman" w:hAnsi="Times New Roman" w:cs="Times New Roman"/>
          <w:sz w:val="24"/>
          <w:highlight w:val="darkCyan"/>
        </w:rPr>
      </w:pPr>
      <w:r w:rsidRPr="00BA4C4D">
        <w:rPr>
          <w:rFonts w:ascii="Times New Roman" w:hAnsi="Times New Roman" w:cs="Times New Roman"/>
          <w:b/>
          <w:sz w:val="24"/>
          <w:highlight w:val="darkCyan"/>
        </w:rPr>
        <w:t>L</w:t>
      </w:r>
      <w:proofErr w:type="gramStart"/>
      <w:r w:rsidRPr="00BA4C4D">
        <w:rPr>
          <w:rFonts w:ascii="Times New Roman" w:hAnsi="Times New Roman" w:cs="Times New Roman"/>
          <w:b/>
          <w:sz w:val="24"/>
          <w:highlight w:val="darkCyan"/>
        </w:rPr>
        <w:t>447</w:t>
      </w:r>
      <w:r w:rsidRPr="00BA4C4D">
        <w:rPr>
          <w:rFonts w:ascii="Times New Roman" w:hAnsi="Times New Roman" w:cs="Times New Roman"/>
          <w:sz w:val="24"/>
          <w:highlight w:val="darkCyan"/>
        </w:rPr>
        <w:t xml:space="preserve"> ;</w:t>
      </w:r>
      <w:proofErr w:type="gramEnd"/>
      <w:r w:rsidRPr="00BA4C4D">
        <w:rPr>
          <w:rFonts w:ascii="Times New Roman" w:hAnsi="Times New Roman" w:cs="Times New Roman"/>
          <w:sz w:val="24"/>
          <w:highlight w:val="darkCyan"/>
        </w:rPr>
        <w:t xml:space="preserve"> however,</w:t>
      </w:r>
    </w:p>
    <w:p w14:paraId="028C5DE0" w14:textId="12C04525" w:rsidR="001706BC" w:rsidRPr="009918F5" w:rsidRDefault="004B0D46" w:rsidP="001706BC">
      <w:pPr>
        <w:pStyle w:val="NoSpacing"/>
        <w:jc w:val="both"/>
        <w:rPr>
          <w:rFonts w:ascii="Times New Roman" w:hAnsi="Times New Roman" w:cs="Times New Roman"/>
          <w:sz w:val="24"/>
          <w:highlight w:val="darkCyan"/>
        </w:rPr>
      </w:pPr>
      <w:r w:rsidRPr="009918F5">
        <w:rPr>
          <w:rFonts w:ascii="Times New Roman" w:hAnsi="Times New Roman" w:cs="Times New Roman"/>
          <w:b/>
          <w:sz w:val="24"/>
          <w:highlight w:val="darkCyan"/>
        </w:rPr>
        <w:t>L452</w:t>
      </w:r>
      <w:r w:rsidRPr="009918F5">
        <w:rPr>
          <w:rFonts w:ascii="Times New Roman" w:hAnsi="Times New Roman" w:cs="Times New Roman"/>
          <w:sz w:val="24"/>
          <w:highlight w:val="darkCyan"/>
        </w:rPr>
        <w:t xml:space="preserve"> A figure caption standing in for results text here.</w:t>
      </w:r>
    </w:p>
    <w:p w14:paraId="75296246" w14:textId="05704C0C" w:rsidR="00D923D0" w:rsidRPr="00D20262" w:rsidRDefault="00D923D0" w:rsidP="001706BC">
      <w:pPr>
        <w:pStyle w:val="NoSpacing"/>
        <w:jc w:val="both"/>
        <w:rPr>
          <w:rFonts w:ascii="Times New Roman" w:hAnsi="Times New Roman" w:cs="Times New Roman"/>
          <w:sz w:val="24"/>
          <w:highlight w:val="darkCyan"/>
        </w:rPr>
      </w:pPr>
      <w:r w:rsidRPr="00D20262">
        <w:rPr>
          <w:rFonts w:ascii="Times New Roman" w:hAnsi="Times New Roman" w:cs="Times New Roman"/>
          <w:b/>
          <w:sz w:val="24"/>
          <w:highlight w:val="darkCyan"/>
        </w:rPr>
        <w:t>L458</w:t>
      </w:r>
      <w:r w:rsidRPr="00D20262">
        <w:rPr>
          <w:rFonts w:ascii="Times New Roman" w:hAnsi="Times New Roman" w:cs="Times New Roman"/>
          <w:sz w:val="24"/>
          <w:highlight w:val="darkCyan"/>
        </w:rPr>
        <w:t xml:space="preserve"> Here is the finding buried in the middle of the paragraph</w:t>
      </w:r>
    </w:p>
    <w:p w14:paraId="47A01DA8" w14:textId="4E8A4D27" w:rsidR="001706BC" w:rsidRPr="00B959B5" w:rsidRDefault="004B0D46" w:rsidP="001706BC">
      <w:pPr>
        <w:pStyle w:val="NoSpacing"/>
        <w:jc w:val="both"/>
        <w:rPr>
          <w:rFonts w:ascii="Times New Roman" w:hAnsi="Times New Roman" w:cs="Times New Roman"/>
          <w:sz w:val="24"/>
          <w:highlight w:val="darkCyan"/>
        </w:rPr>
      </w:pPr>
      <w:r w:rsidRPr="00B959B5">
        <w:rPr>
          <w:rFonts w:ascii="Times New Roman" w:hAnsi="Times New Roman" w:cs="Times New Roman"/>
          <w:b/>
          <w:sz w:val="24"/>
          <w:highlight w:val="darkCyan"/>
        </w:rPr>
        <w:t>L489</w:t>
      </w:r>
      <w:r w:rsidRPr="00B959B5">
        <w:rPr>
          <w:rFonts w:ascii="Times New Roman" w:hAnsi="Times New Roman" w:cs="Times New Roman"/>
          <w:sz w:val="24"/>
          <w:highlight w:val="darkCyan"/>
        </w:rPr>
        <w:t xml:space="preserve"> One can only support a hypothesis, not confirm it.</w:t>
      </w:r>
    </w:p>
    <w:p w14:paraId="226E9A49" w14:textId="77777777" w:rsidR="001706BC" w:rsidRPr="00E33382" w:rsidRDefault="004B0D46" w:rsidP="001706BC">
      <w:pPr>
        <w:pStyle w:val="NoSpacing"/>
        <w:jc w:val="both"/>
        <w:rPr>
          <w:rFonts w:ascii="Times New Roman" w:hAnsi="Times New Roman" w:cs="Times New Roman"/>
          <w:sz w:val="24"/>
          <w:highlight w:val="darkCyan"/>
        </w:rPr>
      </w:pPr>
      <w:r w:rsidRPr="00E33382">
        <w:rPr>
          <w:rFonts w:ascii="Times New Roman" w:hAnsi="Times New Roman" w:cs="Times New Roman"/>
          <w:b/>
          <w:sz w:val="24"/>
          <w:highlight w:val="darkCyan"/>
        </w:rPr>
        <w:t>L493</w:t>
      </w:r>
      <w:r w:rsidRPr="00E33382">
        <w:rPr>
          <w:rFonts w:ascii="Times New Roman" w:hAnsi="Times New Roman" w:cs="Times New Roman"/>
          <w:sz w:val="24"/>
          <w:highlight w:val="darkCyan"/>
        </w:rPr>
        <w:t xml:space="preserve"> But there was a "finally" that started line 470, and now here a second one? </w:t>
      </w:r>
    </w:p>
    <w:p w14:paraId="25FFFB48" w14:textId="16D36CAB" w:rsidR="001706BC" w:rsidRPr="00DB3D75" w:rsidRDefault="004B0D46" w:rsidP="001706BC">
      <w:pPr>
        <w:pStyle w:val="NoSpacing"/>
        <w:jc w:val="both"/>
        <w:rPr>
          <w:rFonts w:ascii="Times New Roman" w:hAnsi="Times New Roman" w:cs="Times New Roman"/>
          <w:sz w:val="24"/>
          <w:highlight w:val="darkCyan"/>
        </w:rPr>
      </w:pPr>
      <w:r w:rsidRPr="00DB3D75">
        <w:rPr>
          <w:rFonts w:ascii="Times New Roman" w:hAnsi="Times New Roman" w:cs="Times New Roman"/>
          <w:b/>
          <w:sz w:val="24"/>
          <w:highlight w:val="darkCyan"/>
        </w:rPr>
        <w:t>L514</w:t>
      </w:r>
      <w:r w:rsidRPr="00DB3D75">
        <w:rPr>
          <w:rFonts w:ascii="Times New Roman" w:hAnsi="Times New Roman" w:cs="Times New Roman"/>
          <w:sz w:val="24"/>
          <w:highlight w:val="darkCyan"/>
        </w:rPr>
        <w:t xml:space="preserve"> Use similar, not comparable. Everything is comparable to some extent.</w:t>
      </w:r>
    </w:p>
    <w:p w14:paraId="21FB9EE2" w14:textId="07D06CE5" w:rsidR="003B181E" w:rsidRPr="00C36D33" w:rsidRDefault="003B181E" w:rsidP="001706BC">
      <w:pPr>
        <w:pStyle w:val="NoSpacing"/>
        <w:jc w:val="both"/>
        <w:rPr>
          <w:rFonts w:ascii="Times New Roman" w:hAnsi="Times New Roman" w:cs="Times New Roman"/>
          <w:sz w:val="24"/>
          <w:highlight w:val="darkCyan"/>
        </w:rPr>
      </w:pPr>
      <w:r w:rsidRPr="00C36D33">
        <w:rPr>
          <w:rFonts w:ascii="Times New Roman" w:hAnsi="Times New Roman" w:cs="Times New Roman"/>
          <w:b/>
          <w:sz w:val="24"/>
          <w:highlight w:val="darkCyan"/>
        </w:rPr>
        <w:t>L518</w:t>
      </w:r>
      <w:r w:rsidRPr="00C36D33">
        <w:rPr>
          <w:rFonts w:ascii="Times New Roman" w:hAnsi="Times New Roman" w:cs="Times New Roman"/>
          <w:sz w:val="24"/>
          <w:highlight w:val="darkCyan"/>
        </w:rPr>
        <w:t xml:space="preserve"> If Bayes, call them credible intervals</w:t>
      </w:r>
    </w:p>
    <w:p w14:paraId="5652195B" w14:textId="77777777" w:rsidR="0073123A" w:rsidRPr="00FB3591" w:rsidRDefault="0073123A" w:rsidP="0073123A">
      <w:pPr>
        <w:pStyle w:val="NoSpacing"/>
        <w:jc w:val="both"/>
        <w:rPr>
          <w:rFonts w:ascii="Times New Roman" w:hAnsi="Times New Roman" w:cs="Times New Roman"/>
          <w:sz w:val="24"/>
          <w:highlight w:val="darkCyan"/>
        </w:rPr>
      </w:pPr>
      <w:r w:rsidRPr="00FB3591">
        <w:rPr>
          <w:rFonts w:ascii="Times New Roman" w:hAnsi="Times New Roman" w:cs="Times New Roman"/>
          <w:b/>
          <w:sz w:val="24"/>
          <w:highlight w:val="darkCyan"/>
        </w:rPr>
        <w:t>L526</w:t>
      </w:r>
      <w:r w:rsidRPr="00FB3591">
        <w:rPr>
          <w:rFonts w:ascii="Times New Roman" w:hAnsi="Times New Roman" w:cs="Times New Roman"/>
          <w:sz w:val="24"/>
          <w:highlight w:val="darkCyan"/>
        </w:rPr>
        <w:t xml:space="preserve"> systems? meaning rivers?</w:t>
      </w:r>
    </w:p>
    <w:p w14:paraId="61EE3BA5" w14:textId="4A7BA00C" w:rsidR="0073123A" w:rsidRPr="00667846" w:rsidRDefault="0073123A" w:rsidP="001706BC">
      <w:pPr>
        <w:pStyle w:val="NoSpacing"/>
        <w:jc w:val="both"/>
        <w:rPr>
          <w:rFonts w:ascii="Times New Roman" w:hAnsi="Times New Roman" w:cs="Times New Roman"/>
          <w:sz w:val="24"/>
          <w:highlight w:val="darkCyan"/>
        </w:rPr>
      </w:pPr>
      <w:r w:rsidRPr="00667846">
        <w:rPr>
          <w:rFonts w:ascii="Times New Roman" w:hAnsi="Times New Roman" w:cs="Times New Roman"/>
          <w:b/>
          <w:sz w:val="24"/>
          <w:highlight w:val="darkCyan"/>
        </w:rPr>
        <w:t>L527-531</w:t>
      </w:r>
      <w:r w:rsidRPr="00667846">
        <w:rPr>
          <w:rFonts w:ascii="Times New Roman" w:hAnsi="Times New Roman" w:cs="Times New Roman"/>
          <w:sz w:val="24"/>
          <w:highlight w:val="darkCyan"/>
        </w:rPr>
        <w:t xml:space="preserve"> Results in discussion</w:t>
      </w:r>
    </w:p>
    <w:p w14:paraId="6E01697F" w14:textId="77777777" w:rsidR="001706BC" w:rsidRPr="006327CB" w:rsidRDefault="004B0D46" w:rsidP="001706BC">
      <w:pPr>
        <w:pStyle w:val="NoSpacing"/>
        <w:jc w:val="both"/>
        <w:rPr>
          <w:rFonts w:ascii="Times New Roman" w:hAnsi="Times New Roman" w:cs="Times New Roman"/>
          <w:sz w:val="24"/>
          <w:highlight w:val="darkCyan"/>
        </w:rPr>
      </w:pPr>
      <w:r w:rsidRPr="006327CB">
        <w:rPr>
          <w:rFonts w:ascii="Times New Roman" w:hAnsi="Times New Roman" w:cs="Times New Roman"/>
          <w:b/>
          <w:sz w:val="24"/>
          <w:highlight w:val="darkCyan"/>
        </w:rPr>
        <w:t>L537</w:t>
      </w:r>
      <w:r w:rsidRPr="006327CB">
        <w:rPr>
          <w:rFonts w:ascii="Times New Roman" w:hAnsi="Times New Roman" w:cs="Times New Roman"/>
          <w:sz w:val="24"/>
          <w:highlight w:val="darkCyan"/>
        </w:rPr>
        <w:t xml:space="preserve"> </w:t>
      </w:r>
      <w:proofErr w:type="gramStart"/>
      <w:r w:rsidRPr="006327CB">
        <w:rPr>
          <w:rFonts w:ascii="Times New Roman" w:hAnsi="Times New Roman" w:cs="Times New Roman"/>
          <w:sz w:val="24"/>
          <w:highlight w:val="darkCyan"/>
        </w:rPr>
        <w:t>it's is</w:t>
      </w:r>
      <w:proofErr w:type="gramEnd"/>
      <w:r w:rsidRPr="006327CB">
        <w:rPr>
          <w:rFonts w:ascii="Times New Roman" w:hAnsi="Times New Roman" w:cs="Times New Roman"/>
          <w:sz w:val="24"/>
          <w:highlight w:val="darkCyan"/>
        </w:rPr>
        <w:t xml:space="preserve"> a contraction for it is.</w:t>
      </w:r>
    </w:p>
    <w:p w14:paraId="0BF98DA5" w14:textId="77777777" w:rsidR="0074007B" w:rsidRPr="002E5948" w:rsidRDefault="004B0D46" w:rsidP="001706BC">
      <w:pPr>
        <w:pStyle w:val="NoSpacing"/>
        <w:jc w:val="both"/>
        <w:rPr>
          <w:rFonts w:ascii="Times New Roman" w:hAnsi="Times New Roman" w:cs="Times New Roman"/>
          <w:sz w:val="24"/>
          <w:highlight w:val="darkCyan"/>
        </w:rPr>
      </w:pPr>
      <w:r w:rsidRPr="002E5948">
        <w:rPr>
          <w:rFonts w:ascii="Times New Roman" w:hAnsi="Times New Roman" w:cs="Times New Roman"/>
          <w:b/>
          <w:sz w:val="24"/>
          <w:highlight w:val="darkCyan"/>
        </w:rPr>
        <w:t>L551</w:t>
      </w:r>
      <w:r w:rsidRPr="002E5948">
        <w:rPr>
          <w:rFonts w:ascii="Times New Roman" w:hAnsi="Times New Roman" w:cs="Times New Roman"/>
          <w:sz w:val="24"/>
          <w:highlight w:val="darkCyan"/>
        </w:rPr>
        <w:t xml:space="preserve"> what is left to future work?</w:t>
      </w:r>
    </w:p>
    <w:p w14:paraId="4D5BF039" w14:textId="77777777" w:rsidR="0074007B" w:rsidRPr="002F09FE" w:rsidRDefault="004B0D46" w:rsidP="001706BC">
      <w:pPr>
        <w:pStyle w:val="NoSpacing"/>
        <w:jc w:val="both"/>
        <w:rPr>
          <w:rFonts w:ascii="Times New Roman" w:hAnsi="Times New Roman" w:cs="Times New Roman"/>
          <w:sz w:val="24"/>
          <w:highlight w:val="darkCyan"/>
        </w:rPr>
      </w:pPr>
      <w:proofErr w:type="gramStart"/>
      <w:r w:rsidRPr="002F09FE">
        <w:rPr>
          <w:rFonts w:ascii="Times New Roman" w:hAnsi="Times New Roman" w:cs="Times New Roman"/>
          <w:b/>
          <w:sz w:val="24"/>
          <w:highlight w:val="darkCyan"/>
        </w:rPr>
        <w:t>L560</w:t>
      </w:r>
      <w:proofErr w:type="gramEnd"/>
      <w:r w:rsidRPr="002F09FE">
        <w:rPr>
          <w:rFonts w:ascii="Times New Roman" w:hAnsi="Times New Roman" w:cs="Times New Roman"/>
          <w:sz w:val="24"/>
          <w:highlight w:val="darkCyan"/>
        </w:rPr>
        <w:t xml:space="preserve"> I agree with this paragraph</w:t>
      </w:r>
    </w:p>
    <w:p w14:paraId="0B3A4494" w14:textId="5039133B" w:rsidR="00404B97" w:rsidRPr="00B3370B" w:rsidRDefault="004B0D46" w:rsidP="00B3370B">
      <w:pPr>
        <w:pStyle w:val="NoSpacing"/>
        <w:jc w:val="both"/>
        <w:rPr>
          <w:rFonts w:ascii="Times New Roman" w:hAnsi="Times New Roman" w:cs="Times New Roman"/>
          <w:sz w:val="24"/>
        </w:rPr>
      </w:pPr>
      <w:r w:rsidRPr="00D20262">
        <w:rPr>
          <w:rFonts w:ascii="Times New Roman" w:hAnsi="Times New Roman" w:cs="Times New Roman"/>
          <w:b/>
          <w:sz w:val="24"/>
          <w:highlight w:val="darkCyan"/>
        </w:rPr>
        <w:t>L568</w:t>
      </w:r>
      <w:r w:rsidRPr="00D20262">
        <w:rPr>
          <w:rFonts w:ascii="Times New Roman" w:hAnsi="Times New Roman" w:cs="Times New Roman"/>
          <w:sz w:val="24"/>
          <w:highlight w:val="darkCyan"/>
        </w:rPr>
        <w:t xml:space="preserve"> Figure numbers again standing in for insight.</w:t>
      </w:r>
    </w:p>
    <w:p w14:paraId="552DB30D" w14:textId="7EE0AA7C" w:rsidR="00404B97" w:rsidRPr="00A45990" w:rsidRDefault="00404B97" w:rsidP="00404B97">
      <w:pPr>
        <w:pStyle w:val="NormalWeb"/>
        <w:spacing w:before="178" w:beforeAutospacing="0" w:after="0" w:afterAutospacing="0"/>
        <w:ind w:left="4"/>
        <w:rPr>
          <w:i/>
        </w:rPr>
      </w:pPr>
      <w:r w:rsidRPr="00A45990">
        <w:rPr>
          <w:i/>
        </w:rPr>
        <w:t>We agree with all of the reviewer’s suggestions and have made the appropriate changes to the manuscript</w:t>
      </w:r>
      <w:ins w:id="37" w:author="Colin Gleason" w:date="2022-07-12T11:25:00Z">
        <w:r w:rsidR="0021508E">
          <w:rPr>
            <w:i/>
          </w:rPr>
          <w:t>, save for “</w:t>
        </w:r>
        <w:r w:rsidR="0021508E" w:rsidRPr="0021508E">
          <w:rPr>
            <w:b/>
            <w:i/>
          </w:rPr>
          <w:t>L441</w:t>
        </w:r>
        <w:r w:rsidR="0021508E" w:rsidRPr="0021508E">
          <w:rPr>
            <w:i/>
          </w:rPr>
          <w:t xml:space="preserve"> was. Past tense for all </w:t>
        </w:r>
        <w:commentRangeStart w:id="38"/>
        <w:r w:rsidR="0021508E" w:rsidRPr="0021508E">
          <w:rPr>
            <w:i/>
          </w:rPr>
          <w:t>results</w:t>
        </w:r>
        <w:commentRangeEnd w:id="38"/>
        <w:r w:rsidR="0021508E" w:rsidRPr="0021508E">
          <w:rPr>
            <w:i/>
          </w:rPr>
          <w:commentReference w:id="38"/>
        </w:r>
        <w:r w:rsidR="0021508E" w:rsidRPr="0021508E">
          <w:rPr>
            <w:i/>
          </w:rPr>
          <w:t>.</w:t>
        </w:r>
        <w:r w:rsidR="0021508E">
          <w:rPr>
            <w:i/>
          </w:rPr>
          <w:t>”</w:t>
        </w:r>
      </w:ins>
      <w:del w:id="39" w:author="Colin Gleason" w:date="2022-07-12T11:25:00Z">
        <w:r w:rsidRPr="00A45990" w:rsidDel="0021508E">
          <w:rPr>
            <w:i/>
          </w:rPr>
          <w:delText>.</w:delText>
        </w:r>
      </w:del>
      <w:ins w:id="40" w:author="Colin Gleason" w:date="2022-07-12T11:25:00Z">
        <w:r w:rsidR="0021508E">
          <w:rPr>
            <w:i/>
          </w:rPr>
          <w:t>. We prefer to use present tense for results, but defer final editorial decision to the editors and typesetters.</w:t>
        </w:r>
      </w:ins>
    </w:p>
    <w:p w14:paraId="11C6196B" w14:textId="2F2A496B" w:rsidR="004E537C" w:rsidRPr="003A30BA" w:rsidRDefault="00E569B2" w:rsidP="003A30BA">
      <w:pPr>
        <w:pStyle w:val="Heading1"/>
        <w:rPr>
          <w:rFonts w:ascii="Times New Roman" w:hAnsi="Times New Roman" w:cs="Times New Roman"/>
          <w:b/>
          <w:bCs/>
          <w:color w:val="auto"/>
        </w:rPr>
      </w:pPr>
      <w:r w:rsidRPr="003A30BA">
        <w:rPr>
          <w:rFonts w:ascii="Times New Roman" w:hAnsi="Times New Roman" w:cs="Times New Roman"/>
          <w:b/>
          <w:bCs/>
          <w:color w:val="auto"/>
        </w:rPr>
        <w:lastRenderedPageBreak/>
        <w:t>Reviewer 2</w:t>
      </w:r>
      <w:r w:rsidR="009F4F9F" w:rsidRPr="003A30BA">
        <w:rPr>
          <w:rFonts w:ascii="Times New Roman" w:hAnsi="Times New Roman" w:cs="Times New Roman"/>
          <w:b/>
          <w:bCs/>
          <w:color w:val="auto"/>
        </w:rPr>
        <w:t>’s remarks</w:t>
      </w:r>
    </w:p>
    <w:p w14:paraId="49017010" w14:textId="6DF0F5A8" w:rsidR="00E569B2" w:rsidRDefault="00E569B2" w:rsidP="00D63801">
      <w:pPr>
        <w:pStyle w:val="NormalWeb"/>
        <w:spacing w:before="0" w:beforeAutospacing="0" w:after="0" w:afterAutospacing="0"/>
        <w:ind w:right="-6" w:firstLine="5"/>
        <w:jc w:val="both"/>
      </w:pPr>
      <w:r>
        <w:rPr>
          <w:color w:val="000000"/>
        </w:rPr>
        <w:t xml:space="preserve">In the submitted manuscript, ‘Remotely sensing river greenhouse gas exchange velocity </w:t>
      </w:r>
      <w:proofErr w:type="gramStart"/>
      <w:r>
        <w:rPr>
          <w:color w:val="000000"/>
        </w:rPr>
        <w:t>using  the</w:t>
      </w:r>
      <w:proofErr w:type="gramEnd"/>
      <w:r>
        <w:rPr>
          <w:color w:val="000000"/>
        </w:rPr>
        <w:t xml:space="preserve"> SWOT satellite’, Brinkerhoff et al., established the BIKER algorithm, a Bayesian  inference of gas exchange, that allows for CO2 flux estimates from measurements of river  surface width and slope. This study is timely as BIKER was d</w:t>
      </w:r>
      <w:r w:rsidR="007F216A">
        <w:rPr>
          <w:color w:val="000000"/>
        </w:rPr>
        <w:t>eveloped in the context of the </w:t>
      </w:r>
      <w:r>
        <w:rPr>
          <w:color w:val="000000"/>
        </w:rPr>
        <w:t>upcoming SWOT mission and will allow for SWO</w:t>
      </w:r>
      <w:r w:rsidR="007F216A">
        <w:rPr>
          <w:color w:val="000000"/>
        </w:rPr>
        <w:t>T data to be used to determine </w:t>
      </w:r>
      <w:r>
        <w:rPr>
          <w:color w:val="000000"/>
        </w:rPr>
        <w:t>spatiotemporal dynamics of riverine gas exchange. Capturing spatiotemporal dynamics of gas exchange across varying watersheds, and in particular in larg</w:t>
      </w:r>
      <w:r w:rsidR="007F216A">
        <w:rPr>
          <w:color w:val="000000"/>
        </w:rPr>
        <w:t>er rivers, is limited, despite </w:t>
      </w:r>
      <w:r>
        <w:rPr>
          <w:color w:val="000000"/>
        </w:rPr>
        <w:t>being a key term in determining greenhouse gas exchang</w:t>
      </w:r>
      <w:r w:rsidR="007F216A">
        <w:rPr>
          <w:color w:val="000000"/>
        </w:rPr>
        <w:t>e from inland waters. Thus, if </w:t>
      </w:r>
      <w:r>
        <w:rPr>
          <w:color w:val="000000"/>
        </w:rPr>
        <w:t>BIKER can be used efficiently when SWOT begins collecting data, a step towards red</w:t>
      </w:r>
      <w:r w:rsidR="007F216A">
        <w:rPr>
          <w:color w:val="000000"/>
        </w:rPr>
        <w:t>ucing </w:t>
      </w:r>
      <w:r>
        <w:rPr>
          <w:color w:val="000000"/>
        </w:rPr>
        <w:t>uncertainty in greenhouse gas exchange estimates from inland waters will be achieved.  However, there are few points on the limitations in th</w:t>
      </w:r>
      <w:r w:rsidR="007F216A">
        <w:rPr>
          <w:color w:val="000000"/>
        </w:rPr>
        <w:t>e use of BIKER that need to be </w:t>
      </w:r>
      <w:r>
        <w:rPr>
          <w:color w:val="000000"/>
        </w:rPr>
        <w:t>addressed/clarified before its implementation.  </w:t>
      </w:r>
    </w:p>
    <w:p w14:paraId="4BD8AD4D" w14:textId="77777777" w:rsidR="007F216A" w:rsidRPr="003A30BA" w:rsidRDefault="00E569B2" w:rsidP="003A30BA">
      <w:pPr>
        <w:pStyle w:val="Heading2"/>
        <w:rPr>
          <w:rFonts w:ascii="Times New Roman" w:hAnsi="Times New Roman" w:cs="Times New Roman"/>
          <w:b/>
          <w:bCs/>
          <w:color w:val="auto"/>
        </w:rPr>
      </w:pPr>
      <w:r w:rsidRPr="003A30BA">
        <w:rPr>
          <w:rFonts w:ascii="Times New Roman" w:hAnsi="Times New Roman" w:cs="Times New Roman"/>
          <w:b/>
          <w:bCs/>
          <w:color w:val="auto"/>
        </w:rPr>
        <w:t>Main comments:  </w:t>
      </w:r>
    </w:p>
    <w:p w14:paraId="0639AE6B" w14:textId="17F8E70A" w:rsidR="007F216A" w:rsidRPr="008D11A6" w:rsidRDefault="00E569B2" w:rsidP="007F216A">
      <w:pPr>
        <w:pStyle w:val="NormalWeb"/>
        <w:numPr>
          <w:ilvl w:val="0"/>
          <w:numId w:val="2"/>
        </w:numPr>
        <w:spacing w:before="172" w:beforeAutospacing="0" w:after="0" w:afterAutospacing="0"/>
        <w:rPr>
          <w:highlight w:val="darkCyan"/>
        </w:rPr>
      </w:pPr>
      <w:r w:rsidRPr="008D11A6">
        <w:rPr>
          <w:color w:val="000000"/>
          <w:highlight w:val="darkCyan"/>
        </w:rPr>
        <w:t>Since SWOT is limited to 50m width, this should be pu</w:t>
      </w:r>
      <w:r w:rsidR="007F216A" w:rsidRPr="008D11A6">
        <w:rPr>
          <w:color w:val="000000"/>
          <w:highlight w:val="darkCyan"/>
        </w:rPr>
        <w:t>t into context, i.e. what % of </w:t>
      </w:r>
      <w:r w:rsidRPr="008D11A6">
        <w:rPr>
          <w:color w:val="000000"/>
          <w:highlight w:val="darkCyan"/>
        </w:rPr>
        <w:t xml:space="preserve">the </w:t>
      </w:r>
      <w:proofErr w:type="gramStart"/>
      <w:r w:rsidRPr="008D11A6">
        <w:rPr>
          <w:color w:val="000000"/>
          <w:highlight w:val="darkCyan"/>
        </w:rPr>
        <w:t>Earth’s river</w:t>
      </w:r>
      <w:proofErr w:type="gramEnd"/>
      <w:r w:rsidRPr="008D11A6">
        <w:rPr>
          <w:color w:val="000000"/>
          <w:highlight w:val="darkCyan"/>
        </w:rPr>
        <w:t>/streams</w:t>
      </w:r>
      <w:r w:rsidR="00222252" w:rsidRPr="008D11A6">
        <w:rPr>
          <w:color w:val="000000"/>
          <w:highlight w:val="darkCyan"/>
        </w:rPr>
        <w:t xml:space="preserve"> will be covered at 50m width?</w:t>
      </w:r>
    </w:p>
    <w:p w14:paraId="602B88ED" w14:textId="7CF3195C" w:rsidR="0059206E" w:rsidRDefault="00222252" w:rsidP="007C49B9">
      <w:pPr>
        <w:pStyle w:val="NormalWeb"/>
        <w:spacing w:before="172" w:beforeAutospacing="0" w:after="0" w:afterAutospacing="0"/>
        <w:ind w:left="3"/>
        <w:jc w:val="both"/>
        <w:rPr>
          <w:i/>
          <w:color w:val="000000"/>
        </w:rPr>
      </w:pPr>
      <w:r w:rsidRPr="00A45990">
        <w:rPr>
          <w:i/>
          <w:color w:val="000000"/>
        </w:rPr>
        <w:t xml:space="preserve">The reviewer is absolutely correct that BIKER (and SWOT more generally) </w:t>
      </w:r>
      <w:r w:rsidR="008A32E6" w:rsidRPr="00A45990">
        <w:rPr>
          <w:i/>
          <w:color w:val="000000"/>
        </w:rPr>
        <w:t>is</w:t>
      </w:r>
      <w:r w:rsidRPr="00A45990">
        <w:rPr>
          <w:i/>
          <w:color w:val="000000"/>
        </w:rPr>
        <w:t xml:space="preserve"> fundamentally limited by </w:t>
      </w:r>
      <w:r w:rsidR="00725569" w:rsidRPr="00A45990">
        <w:rPr>
          <w:i/>
          <w:color w:val="000000"/>
        </w:rPr>
        <w:t xml:space="preserve">the </w:t>
      </w:r>
      <w:r w:rsidRPr="00A45990">
        <w:rPr>
          <w:i/>
          <w:color w:val="000000"/>
        </w:rPr>
        <w:t xml:space="preserve">spatial resolution of the satellite measurements. We therefore follow the reviewer’s suggestion to contextualize </w:t>
      </w:r>
      <w:r w:rsidR="00083266">
        <w:rPr>
          <w:i/>
          <w:color w:val="000000"/>
        </w:rPr>
        <w:t>the SWOT river network</w:t>
      </w:r>
      <w:r w:rsidRPr="00A45990">
        <w:rPr>
          <w:i/>
          <w:color w:val="000000"/>
        </w:rPr>
        <w:t xml:space="preserve"> within the global river network.</w:t>
      </w:r>
      <w:r w:rsidR="00672E4E" w:rsidRPr="00A45990">
        <w:rPr>
          <w:i/>
          <w:color w:val="000000"/>
        </w:rPr>
        <w:t xml:space="preserve"> </w:t>
      </w:r>
      <w:r w:rsidR="005B7304" w:rsidRPr="00A45990">
        <w:rPr>
          <w:i/>
          <w:color w:val="000000"/>
        </w:rPr>
        <w:t xml:space="preserve">To do </w:t>
      </w:r>
      <w:r w:rsidR="001E16E9" w:rsidRPr="00A45990">
        <w:rPr>
          <w:i/>
          <w:color w:val="000000"/>
        </w:rPr>
        <w:t>so</w:t>
      </w:r>
      <w:r w:rsidR="00672E4E" w:rsidRPr="00A45990">
        <w:rPr>
          <w:i/>
          <w:color w:val="000000"/>
        </w:rPr>
        <w:t xml:space="preserve">, we </w:t>
      </w:r>
      <w:r w:rsidR="008A32E6">
        <w:rPr>
          <w:i/>
          <w:color w:val="000000"/>
        </w:rPr>
        <w:t>compared</w:t>
      </w:r>
      <w:r w:rsidR="00725569" w:rsidRPr="00A45990">
        <w:rPr>
          <w:i/>
          <w:color w:val="000000"/>
        </w:rPr>
        <w:t xml:space="preserve"> SWOT</w:t>
      </w:r>
      <w:r w:rsidR="0082511B">
        <w:rPr>
          <w:i/>
          <w:color w:val="000000"/>
        </w:rPr>
        <w:t xml:space="preserve"> hydrography’s</w:t>
      </w:r>
      <w:r w:rsidR="00672E4E" w:rsidRPr="00A45990">
        <w:rPr>
          <w:i/>
          <w:color w:val="000000"/>
        </w:rPr>
        <w:t xml:space="preserve"> mean annual surface </w:t>
      </w:r>
      <w:r w:rsidR="00725569" w:rsidRPr="00A45990">
        <w:rPr>
          <w:i/>
          <w:color w:val="000000"/>
        </w:rPr>
        <w:t>area</w:t>
      </w:r>
      <w:r w:rsidR="00672E4E" w:rsidRPr="00A45990">
        <w:rPr>
          <w:i/>
          <w:color w:val="000000"/>
        </w:rPr>
        <w:t xml:space="preserve"> </w:t>
      </w:r>
      <w:r w:rsidR="00083266">
        <w:rPr>
          <w:i/>
          <w:color w:val="000000"/>
        </w:rPr>
        <w:t xml:space="preserve">and network length </w:t>
      </w:r>
      <w:r w:rsidR="00672E4E" w:rsidRPr="00A45990">
        <w:rPr>
          <w:i/>
          <w:color w:val="000000"/>
        </w:rPr>
        <w:t xml:space="preserve">(Altenau et al. 2021) </w:t>
      </w:r>
      <w:r w:rsidR="008A32E6">
        <w:rPr>
          <w:i/>
          <w:color w:val="000000"/>
        </w:rPr>
        <w:t>with</w:t>
      </w:r>
      <w:r w:rsidR="00672E4E" w:rsidRPr="00A45990">
        <w:rPr>
          <w:i/>
          <w:color w:val="000000"/>
        </w:rPr>
        <w:t xml:space="preserve"> </w:t>
      </w:r>
      <w:r w:rsidR="00725569" w:rsidRPr="00A45990">
        <w:rPr>
          <w:i/>
          <w:color w:val="000000"/>
        </w:rPr>
        <w:t>the most current estimate</w:t>
      </w:r>
      <w:r w:rsidR="00083266">
        <w:rPr>
          <w:i/>
          <w:color w:val="000000"/>
        </w:rPr>
        <w:t>s</w:t>
      </w:r>
      <w:r w:rsidR="00725569" w:rsidRPr="00A45990">
        <w:rPr>
          <w:i/>
          <w:color w:val="000000"/>
        </w:rPr>
        <w:t xml:space="preserve"> </w:t>
      </w:r>
      <w:r w:rsidR="00672E4E" w:rsidRPr="00A45990">
        <w:rPr>
          <w:i/>
          <w:color w:val="000000"/>
        </w:rPr>
        <w:t xml:space="preserve">of the </w:t>
      </w:r>
      <w:r w:rsidR="003F1728">
        <w:rPr>
          <w:i/>
          <w:color w:val="000000"/>
        </w:rPr>
        <w:t>total global</w:t>
      </w:r>
      <w:r w:rsidR="00672E4E" w:rsidRPr="00A45990">
        <w:rPr>
          <w:i/>
          <w:color w:val="000000"/>
        </w:rPr>
        <w:t xml:space="preserve"> mean annual </w:t>
      </w:r>
      <w:r w:rsidR="00243DDE" w:rsidRPr="00A45990">
        <w:rPr>
          <w:i/>
          <w:color w:val="000000"/>
        </w:rPr>
        <w:t xml:space="preserve">river </w:t>
      </w:r>
      <w:r w:rsidR="00672E4E" w:rsidRPr="00A45990">
        <w:rPr>
          <w:i/>
          <w:color w:val="000000"/>
        </w:rPr>
        <w:t>surface area</w:t>
      </w:r>
      <w:r w:rsidR="00083266">
        <w:rPr>
          <w:i/>
          <w:color w:val="000000"/>
        </w:rPr>
        <w:t xml:space="preserve"> and network length</w:t>
      </w:r>
      <w:r w:rsidR="00672E4E" w:rsidRPr="00A45990">
        <w:rPr>
          <w:i/>
          <w:color w:val="000000"/>
        </w:rPr>
        <w:t xml:space="preserve"> (</w:t>
      </w:r>
      <w:r w:rsidR="005B7304" w:rsidRPr="00A45990">
        <w:rPr>
          <w:i/>
          <w:color w:val="000000"/>
        </w:rPr>
        <w:t>Liu et al 2022</w:t>
      </w:r>
      <w:r w:rsidR="00672E4E" w:rsidRPr="00A45990">
        <w:rPr>
          <w:i/>
          <w:color w:val="000000"/>
        </w:rPr>
        <w:t>)</w:t>
      </w:r>
      <w:r w:rsidR="00083266">
        <w:rPr>
          <w:i/>
          <w:color w:val="000000"/>
        </w:rPr>
        <w:t>.</w:t>
      </w:r>
    </w:p>
    <w:p w14:paraId="0485DFA0" w14:textId="77777777" w:rsidR="007C49B9" w:rsidRPr="007C49B9" w:rsidRDefault="007C49B9" w:rsidP="007C49B9">
      <w:pPr>
        <w:pStyle w:val="NormalWeb"/>
        <w:spacing w:before="172" w:beforeAutospacing="0" w:after="0" w:afterAutospacing="0"/>
        <w:ind w:left="3"/>
        <w:jc w:val="both"/>
        <w:rPr>
          <w:i/>
          <w:color w:val="000000"/>
        </w:rPr>
      </w:pPr>
    </w:p>
    <w:tbl>
      <w:tblPr>
        <w:tblStyle w:val="TableGrid"/>
        <w:tblW w:w="0" w:type="auto"/>
        <w:tblInd w:w="363" w:type="dxa"/>
        <w:shd w:val="clear" w:color="auto" w:fill="FFFFFF" w:themeFill="background1"/>
        <w:tblLook w:val="04A0" w:firstRow="1" w:lastRow="0" w:firstColumn="1" w:lastColumn="0" w:noHBand="0" w:noVBand="1"/>
      </w:tblPr>
      <w:tblGrid>
        <w:gridCol w:w="2782"/>
        <w:gridCol w:w="2250"/>
        <w:gridCol w:w="1620"/>
      </w:tblGrid>
      <w:tr w:rsidR="00A6125A" w14:paraId="1803231D" w14:textId="5B8CD3C8" w:rsidTr="00AC6E8F">
        <w:tc>
          <w:tcPr>
            <w:tcW w:w="2782" w:type="dxa"/>
            <w:shd w:val="clear" w:color="auto" w:fill="FFFFFF" w:themeFill="background1"/>
          </w:tcPr>
          <w:p w14:paraId="4F204B27" w14:textId="77777777" w:rsidR="00A6125A" w:rsidRPr="00217989" w:rsidRDefault="00A6125A" w:rsidP="00217989">
            <w:pPr>
              <w:pStyle w:val="NoSpacing"/>
              <w:rPr>
                <w:rFonts w:ascii="Times New Roman" w:hAnsi="Times New Roman" w:cs="Times New Roman"/>
                <w:sz w:val="24"/>
              </w:rPr>
            </w:pPr>
          </w:p>
        </w:tc>
        <w:tc>
          <w:tcPr>
            <w:tcW w:w="2250" w:type="dxa"/>
            <w:shd w:val="clear" w:color="auto" w:fill="FFFFFF" w:themeFill="background1"/>
          </w:tcPr>
          <w:p w14:paraId="24F00889" w14:textId="64BAE7CB" w:rsidR="00A6125A" w:rsidRPr="00217989" w:rsidRDefault="00A6125A" w:rsidP="00217989">
            <w:pPr>
              <w:pStyle w:val="NoSpacing"/>
              <w:rPr>
                <w:rFonts w:ascii="Times New Roman" w:hAnsi="Times New Roman" w:cs="Times New Roman"/>
                <w:b/>
                <w:sz w:val="24"/>
              </w:rPr>
            </w:pPr>
            <w:r w:rsidRPr="00217989">
              <w:rPr>
                <w:rFonts w:ascii="Times New Roman" w:hAnsi="Times New Roman" w:cs="Times New Roman"/>
                <w:b/>
                <w:sz w:val="24"/>
              </w:rPr>
              <w:t>Surface Area [km</w:t>
            </w:r>
            <w:r w:rsidRPr="00217989">
              <w:rPr>
                <w:rFonts w:ascii="Times New Roman" w:hAnsi="Times New Roman" w:cs="Times New Roman"/>
                <w:b/>
                <w:sz w:val="24"/>
                <w:vertAlign w:val="superscript"/>
              </w:rPr>
              <w:t>2</w:t>
            </w:r>
            <w:r w:rsidRPr="00217989">
              <w:rPr>
                <w:rFonts w:ascii="Times New Roman" w:hAnsi="Times New Roman" w:cs="Times New Roman"/>
                <w:b/>
                <w:sz w:val="24"/>
              </w:rPr>
              <w:t>]</w:t>
            </w:r>
          </w:p>
        </w:tc>
        <w:tc>
          <w:tcPr>
            <w:tcW w:w="1620" w:type="dxa"/>
            <w:shd w:val="clear" w:color="auto" w:fill="FFFFFF" w:themeFill="background1"/>
          </w:tcPr>
          <w:p w14:paraId="278442CB" w14:textId="50B08282" w:rsidR="00A6125A" w:rsidRPr="00217989" w:rsidRDefault="00A6125A" w:rsidP="00217989">
            <w:pPr>
              <w:pStyle w:val="NoSpacing"/>
              <w:rPr>
                <w:rFonts w:ascii="Times New Roman" w:hAnsi="Times New Roman" w:cs="Times New Roman"/>
                <w:b/>
                <w:sz w:val="24"/>
              </w:rPr>
            </w:pPr>
            <w:r w:rsidRPr="00217989">
              <w:rPr>
                <w:rFonts w:ascii="Times New Roman" w:hAnsi="Times New Roman" w:cs="Times New Roman"/>
                <w:b/>
                <w:sz w:val="24"/>
              </w:rPr>
              <w:t>Length [km]</w:t>
            </w:r>
          </w:p>
        </w:tc>
      </w:tr>
      <w:tr w:rsidR="00A6125A" w14:paraId="0090E1F2" w14:textId="1F435FFF" w:rsidTr="00AC6E8F">
        <w:tc>
          <w:tcPr>
            <w:tcW w:w="2782" w:type="dxa"/>
            <w:shd w:val="clear" w:color="auto" w:fill="FFFFFF" w:themeFill="background1"/>
          </w:tcPr>
          <w:p w14:paraId="32435415" w14:textId="74842A52" w:rsidR="00A6125A" w:rsidRDefault="00A6125A" w:rsidP="00217989">
            <w:pPr>
              <w:pStyle w:val="NoSpacing"/>
              <w:rPr>
                <w:rFonts w:ascii="Times New Roman" w:hAnsi="Times New Roman" w:cs="Times New Roman"/>
                <w:b/>
                <w:sz w:val="24"/>
              </w:rPr>
            </w:pPr>
            <w:r>
              <w:rPr>
                <w:rFonts w:ascii="Times New Roman" w:hAnsi="Times New Roman" w:cs="Times New Roman"/>
                <w:b/>
                <w:sz w:val="24"/>
              </w:rPr>
              <w:t>SWOT River Network</w:t>
            </w:r>
          </w:p>
          <w:p w14:paraId="4B66E04F" w14:textId="4E9481C5" w:rsidR="00A6125A" w:rsidRPr="00217989" w:rsidRDefault="00A6125A" w:rsidP="00217989">
            <w:pPr>
              <w:pStyle w:val="NoSpacing"/>
              <w:rPr>
                <w:rFonts w:ascii="Times New Roman" w:hAnsi="Times New Roman" w:cs="Times New Roman"/>
                <w:b/>
                <w:sz w:val="24"/>
              </w:rPr>
            </w:pPr>
            <w:r w:rsidRPr="00217989">
              <w:rPr>
                <w:rFonts w:ascii="Times New Roman" w:hAnsi="Times New Roman" w:cs="Times New Roman"/>
                <w:sz w:val="24"/>
              </w:rPr>
              <w:t>(Altenau et al. 2021)</w:t>
            </w:r>
          </w:p>
        </w:tc>
        <w:tc>
          <w:tcPr>
            <w:tcW w:w="2250" w:type="dxa"/>
            <w:shd w:val="clear" w:color="auto" w:fill="FFFFFF" w:themeFill="background1"/>
          </w:tcPr>
          <w:p w14:paraId="44B80932" w14:textId="6874A249" w:rsidR="00A6125A" w:rsidRPr="00217989" w:rsidRDefault="00A6125A" w:rsidP="00217989">
            <w:pPr>
              <w:pStyle w:val="NoSpacing"/>
              <w:rPr>
                <w:rFonts w:ascii="Times New Roman" w:hAnsi="Times New Roman" w:cs="Times New Roman"/>
                <w:sz w:val="24"/>
              </w:rPr>
            </w:pPr>
            <w:r w:rsidRPr="00217989">
              <w:rPr>
                <w:rFonts w:ascii="Times New Roman" w:hAnsi="Times New Roman" w:cs="Times New Roman"/>
                <w:sz w:val="24"/>
              </w:rPr>
              <w:t>674,664</w:t>
            </w:r>
          </w:p>
        </w:tc>
        <w:tc>
          <w:tcPr>
            <w:tcW w:w="1620" w:type="dxa"/>
            <w:shd w:val="clear" w:color="auto" w:fill="FFFFFF" w:themeFill="background1"/>
          </w:tcPr>
          <w:p w14:paraId="63459C7A" w14:textId="64C32FAF" w:rsidR="00A6125A" w:rsidRPr="00217989" w:rsidRDefault="00A6125A" w:rsidP="00217989">
            <w:pPr>
              <w:pStyle w:val="NoSpacing"/>
              <w:rPr>
                <w:rFonts w:ascii="Times New Roman" w:hAnsi="Times New Roman" w:cs="Times New Roman"/>
                <w:sz w:val="24"/>
              </w:rPr>
            </w:pPr>
            <w:r w:rsidRPr="00217989">
              <w:rPr>
                <w:rFonts w:ascii="Times New Roman" w:hAnsi="Times New Roman" w:cs="Times New Roman"/>
                <w:sz w:val="24"/>
              </w:rPr>
              <w:t>2,143,269</w:t>
            </w:r>
          </w:p>
        </w:tc>
      </w:tr>
      <w:tr w:rsidR="00A6125A" w14:paraId="62B502CC" w14:textId="35EA3C7C" w:rsidTr="00AC6E8F">
        <w:tc>
          <w:tcPr>
            <w:tcW w:w="2782" w:type="dxa"/>
            <w:shd w:val="clear" w:color="auto" w:fill="FFFFFF" w:themeFill="background1"/>
          </w:tcPr>
          <w:p w14:paraId="21F7716C" w14:textId="1BA88F57" w:rsidR="00A6125A" w:rsidRPr="005B7304" w:rsidRDefault="00A6125A" w:rsidP="00217989">
            <w:pPr>
              <w:pStyle w:val="NoSpacing"/>
              <w:rPr>
                <w:rFonts w:ascii="Times New Roman" w:hAnsi="Times New Roman" w:cs="Times New Roman"/>
                <w:b/>
                <w:sz w:val="24"/>
              </w:rPr>
            </w:pPr>
            <w:r w:rsidRPr="005B7304">
              <w:rPr>
                <w:rFonts w:ascii="Times New Roman" w:hAnsi="Times New Roman" w:cs="Times New Roman"/>
                <w:b/>
                <w:sz w:val="24"/>
              </w:rPr>
              <w:t xml:space="preserve">Most recent global </w:t>
            </w:r>
            <w:r>
              <w:rPr>
                <w:rFonts w:ascii="Times New Roman" w:hAnsi="Times New Roman" w:cs="Times New Roman"/>
                <w:b/>
                <w:sz w:val="24"/>
              </w:rPr>
              <w:t>hydrography</w:t>
            </w:r>
            <w:r w:rsidRPr="005B7304">
              <w:rPr>
                <w:rFonts w:ascii="Times New Roman" w:hAnsi="Times New Roman" w:cs="Times New Roman"/>
                <w:b/>
                <w:sz w:val="24"/>
              </w:rPr>
              <w:t xml:space="preserve"> estimate</w:t>
            </w:r>
          </w:p>
          <w:p w14:paraId="5138AA6C" w14:textId="024B6893" w:rsidR="00A6125A" w:rsidRPr="00717AFD" w:rsidRDefault="00A6125A" w:rsidP="00217989">
            <w:pPr>
              <w:pStyle w:val="NoSpacing"/>
              <w:rPr>
                <w:rFonts w:ascii="Times New Roman" w:hAnsi="Times New Roman" w:cs="Times New Roman"/>
                <w:sz w:val="24"/>
              </w:rPr>
            </w:pPr>
            <w:r w:rsidRPr="00717AFD">
              <w:rPr>
                <w:rFonts w:ascii="Times New Roman" w:hAnsi="Times New Roman" w:cs="Times New Roman"/>
                <w:sz w:val="24"/>
              </w:rPr>
              <w:t>Liu et al (2022)</w:t>
            </w:r>
          </w:p>
        </w:tc>
        <w:tc>
          <w:tcPr>
            <w:tcW w:w="2250" w:type="dxa"/>
            <w:shd w:val="clear" w:color="auto" w:fill="FFFFFF" w:themeFill="background1"/>
          </w:tcPr>
          <w:p w14:paraId="05EEE335" w14:textId="54637CE4" w:rsidR="00A6125A" w:rsidRPr="00217989" w:rsidRDefault="00A6125A" w:rsidP="00217989">
            <w:pPr>
              <w:pStyle w:val="NoSpacing"/>
              <w:rPr>
                <w:rFonts w:ascii="Times New Roman" w:hAnsi="Times New Roman" w:cs="Times New Roman"/>
                <w:sz w:val="24"/>
              </w:rPr>
            </w:pPr>
            <w:r>
              <w:rPr>
                <w:rFonts w:ascii="Times New Roman" w:hAnsi="Times New Roman" w:cs="Times New Roman"/>
                <w:sz w:val="24"/>
              </w:rPr>
              <w:t>811,000</w:t>
            </w:r>
          </w:p>
        </w:tc>
        <w:tc>
          <w:tcPr>
            <w:tcW w:w="1620" w:type="dxa"/>
            <w:shd w:val="clear" w:color="auto" w:fill="FFFFFF" w:themeFill="background1"/>
          </w:tcPr>
          <w:p w14:paraId="388F0B65" w14:textId="31C7C7FE" w:rsidR="00A6125A" w:rsidRPr="00217989" w:rsidRDefault="00A6125A" w:rsidP="00217989">
            <w:pPr>
              <w:pStyle w:val="NoSpacing"/>
              <w:rPr>
                <w:rFonts w:ascii="Times New Roman" w:hAnsi="Times New Roman" w:cs="Times New Roman"/>
                <w:sz w:val="24"/>
              </w:rPr>
            </w:pPr>
            <w:r>
              <w:rPr>
                <w:rFonts w:ascii="Times New Roman" w:hAnsi="Times New Roman" w:cs="Times New Roman"/>
                <w:sz w:val="24"/>
              </w:rPr>
              <w:t>443,509,286</w:t>
            </w:r>
          </w:p>
        </w:tc>
      </w:tr>
      <w:tr w:rsidR="00A6125A" w14:paraId="3C7A7381" w14:textId="23B90F74" w:rsidTr="00AC6E8F">
        <w:tc>
          <w:tcPr>
            <w:tcW w:w="2782" w:type="dxa"/>
            <w:shd w:val="clear" w:color="auto" w:fill="FFFFFF" w:themeFill="background1"/>
          </w:tcPr>
          <w:p w14:paraId="1C71BCAE" w14:textId="65A9CB43" w:rsidR="00A6125A" w:rsidRPr="00217989" w:rsidRDefault="00A6125A" w:rsidP="00A6125A">
            <w:pPr>
              <w:pStyle w:val="NoSpacing"/>
              <w:rPr>
                <w:rFonts w:ascii="Times New Roman" w:hAnsi="Times New Roman" w:cs="Times New Roman"/>
                <w:b/>
                <w:sz w:val="24"/>
              </w:rPr>
            </w:pPr>
            <w:r w:rsidRPr="00217989">
              <w:rPr>
                <w:rFonts w:ascii="Times New Roman" w:hAnsi="Times New Roman" w:cs="Times New Roman"/>
                <w:b/>
                <w:sz w:val="24"/>
              </w:rPr>
              <w:t xml:space="preserve">% </w:t>
            </w:r>
            <w:proofErr w:type="gramStart"/>
            <w:r w:rsidRPr="00217989">
              <w:rPr>
                <w:rFonts w:ascii="Times New Roman" w:hAnsi="Times New Roman" w:cs="Times New Roman"/>
                <w:b/>
                <w:sz w:val="24"/>
              </w:rPr>
              <w:t>that</w:t>
            </w:r>
            <w:proofErr w:type="gramEnd"/>
            <w:r w:rsidRPr="00217989">
              <w:rPr>
                <w:rFonts w:ascii="Times New Roman" w:hAnsi="Times New Roman" w:cs="Times New Roman"/>
                <w:b/>
                <w:sz w:val="24"/>
              </w:rPr>
              <w:t xml:space="preserve"> SWOT</w:t>
            </w:r>
            <w:r w:rsidR="00A13395">
              <w:rPr>
                <w:rFonts w:ascii="Times New Roman" w:hAnsi="Times New Roman" w:cs="Times New Roman"/>
                <w:b/>
                <w:sz w:val="24"/>
              </w:rPr>
              <w:t xml:space="preserve"> will</w:t>
            </w:r>
            <w:r w:rsidRPr="00217989">
              <w:rPr>
                <w:rFonts w:ascii="Times New Roman" w:hAnsi="Times New Roman" w:cs="Times New Roman"/>
                <w:b/>
                <w:sz w:val="24"/>
              </w:rPr>
              <w:t xml:space="preserve"> observe</w:t>
            </w:r>
          </w:p>
        </w:tc>
        <w:tc>
          <w:tcPr>
            <w:tcW w:w="2250" w:type="dxa"/>
            <w:shd w:val="clear" w:color="auto" w:fill="FFFFFF" w:themeFill="background1"/>
          </w:tcPr>
          <w:p w14:paraId="52601BFA" w14:textId="375A52EC" w:rsidR="00A6125A" w:rsidRPr="00217989" w:rsidRDefault="00A6125A" w:rsidP="00A6125A">
            <w:pPr>
              <w:pStyle w:val="NoSpacing"/>
              <w:rPr>
                <w:rFonts w:ascii="Times New Roman" w:hAnsi="Times New Roman" w:cs="Times New Roman"/>
                <w:sz w:val="24"/>
              </w:rPr>
            </w:pPr>
            <w:r>
              <w:rPr>
                <w:rFonts w:ascii="Times New Roman" w:hAnsi="Times New Roman" w:cs="Times New Roman"/>
                <w:sz w:val="24"/>
              </w:rPr>
              <w:t>83%</w:t>
            </w:r>
          </w:p>
        </w:tc>
        <w:tc>
          <w:tcPr>
            <w:tcW w:w="1620" w:type="dxa"/>
            <w:shd w:val="clear" w:color="auto" w:fill="FFFFFF" w:themeFill="background1"/>
          </w:tcPr>
          <w:p w14:paraId="4C1E2B93" w14:textId="70D273B3" w:rsidR="00A6125A" w:rsidRPr="00217989" w:rsidRDefault="00A6125A" w:rsidP="00A6125A">
            <w:pPr>
              <w:pStyle w:val="NoSpacing"/>
              <w:rPr>
                <w:rFonts w:ascii="Times New Roman" w:hAnsi="Times New Roman" w:cs="Times New Roman"/>
                <w:sz w:val="24"/>
              </w:rPr>
            </w:pPr>
            <w:r>
              <w:rPr>
                <w:rFonts w:ascii="Times New Roman" w:hAnsi="Times New Roman" w:cs="Times New Roman"/>
                <w:sz w:val="24"/>
              </w:rPr>
              <w:t>0.5%</w:t>
            </w:r>
          </w:p>
        </w:tc>
      </w:tr>
    </w:tbl>
    <w:p w14:paraId="557B7A74" w14:textId="103328AE" w:rsidR="005B7304" w:rsidRDefault="00721B82" w:rsidP="007C49B9">
      <w:pPr>
        <w:pStyle w:val="NormalWeb"/>
        <w:spacing w:before="172" w:beforeAutospacing="0" w:after="0" w:afterAutospacing="0"/>
        <w:jc w:val="both"/>
        <w:rPr>
          <w:i/>
        </w:rPr>
      </w:pPr>
      <w:r w:rsidRPr="00A45990">
        <w:rPr>
          <w:i/>
        </w:rPr>
        <w:t>SWOT will directly observe most of th</w:t>
      </w:r>
      <w:r w:rsidR="005B7304" w:rsidRPr="00A45990">
        <w:rPr>
          <w:i/>
        </w:rPr>
        <w:t>e global river surface area (83</w:t>
      </w:r>
      <w:r w:rsidRPr="00A45990">
        <w:rPr>
          <w:i/>
        </w:rPr>
        <w:t>% observable) but will not observe the vas</w:t>
      </w:r>
      <w:r w:rsidR="00A6125A" w:rsidRPr="00A45990">
        <w:rPr>
          <w:i/>
        </w:rPr>
        <w:t>t majority of the network (0.5</w:t>
      </w:r>
      <w:r w:rsidRPr="00A45990">
        <w:rPr>
          <w:i/>
        </w:rPr>
        <w:t xml:space="preserve">% observable). This is simply due to the scaling properties of river networks, where small streams (not SWOT-observable) </w:t>
      </w:r>
      <w:r w:rsidR="00717AFD" w:rsidRPr="00A45990">
        <w:rPr>
          <w:i/>
        </w:rPr>
        <w:t>constitute</w:t>
      </w:r>
      <w:r w:rsidRPr="00A45990">
        <w:rPr>
          <w:i/>
        </w:rPr>
        <w:t xml:space="preserve"> the vast majority of the </w:t>
      </w:r>
      <w:r w:rsidR="0035438E" w:rsidRPr="00A45990">
        <w:rPr>
          <w:i/>
        </w:rPr>
        <w:t>network but</w:t>
      </w:r>
      <w:r w:rsidR="00717AFD" w:rsidRPr="00A45990">
        <w:rPr>
          <w:i/>
        </w:rPr>
        <w:t xml:space="preserve"> are too narrow to contribute much </w:t>
      </w:r>
      <w:r w:rsidRPr="00A45990">
        <w:rPr>
          <w:i/>
        </w:rPr>
        <w:t xml:space="preserve">to </w:t>
      </w:r>
      <w:r w:rsidR="000572D5" w:rsidRPr="00A45990">
        <w:rPr>
          <w:i/>
        </w:rPr>
        <w:t xml:space="preserve">total </w:t>
      </w:r>
      <w:r w:rsidRPr="00A45990">
        <w:rPr>
          <w:i/>
        </w:rPr>
        <w:t>surface area.</w:t>
      </w:r>
      <w:r w:rsidR="005B7304" w:rsidRPr="00A45990">
        <w:rPr>
          <w:i/>
        </w:rPr>
        <w:t xml:space="preserve"> </w:t>
      </w:r>
      <w:r w:rsidRPr="00A45990">
        <w:rPr>
          <w:i/>
        </w:rPr>
        <w:t xml:space="preserve">While small streams </w:t>
      </w:r>
      <w:r w:rsidR="005B7304" w:rsidRPr="00A45990">
        <w:rPr>
          <w:i/>
        </w:rPr>
        <w:t>in aggregate exert a significant influence on GHG emissions from river networks (Liu et al 2022; Raymond et al 2013), BIKER will be capable of inferring k</w:t>
      </w:r>
      <w:r w:rsidR="005B7304" w:rsidRPr="00A45990">
        <w:rPr>
          <w:i/>
          <w:vertAlign w:val="subscript"/>
        </w:rPr>
        <w:t xml:space="preserve">600 </w:t>
      </w:r>
      <w:r w:rsidR="005B7304" w:rsidRPr="00A45990">
        <w:rPr>
          <w:i/>
        </w:rPr>
        <w:t xml:space="preserve">for </w:t>
      </w:r>
      <w:r w:rsidR="0035438E" w:rsidRPr="00A45990">
        <w:rPr>
          <w:i/>
        </w:rPr>
        <w:t>most of</w:t>
      </w:r>
      <w:r w:rsidR="005B7304" w:rsidRPr="00A45990">
        <w:rPr>
          <w:i/>
        </w:rPr>
        <w:t xml:space="preserve"> the global freshwater air/water interface and </w:t>
      </w:r>
      <w:r w:rsidR="00B2126C" w:rsidRPr="00A45990">
        <w:rPr>
          <w:i/>
        </w:rPr>
        <w:t>provide</w:t>
      </w:r>
      <w:r w:rsidR="005B7304" w:rsidRPr="00A45990">
        <w:rPr>
          <w:i/>
        </w:rPr>
        <w:t xml:space="preserve"> a significant amount of new information for </w:t>
      </w:r>
      <w:r w:rsidR="00B2126C" w:rsidRPr="00A45990">
        <w:rPr>
          <w:i/>
        </w:rPr>
        <w:t>global river biogeochemical models</w:t>
      </w:r>
      <w:r w:rsidR="005B7304" w:rsidRPr="00A45990">
        <w:rPr>
          <w:i/>
        </w:rPr>
        <w:t>.</w:t>
      </w:r>
      <w:r w:rsidR="00B2126C" w:rsidRPr="00A45990">
        <w:rPr>
          <w:i/>
        </w:rPr>
        <w:t xml:space="preserve"> In that context, w</w:t>
      </w:r>
      <w:r w:rsidR="005B7304" w:rsidRPr="00A45990">
        <w:rPr>
          <w:i/>
        </w:rPr>
        <w:t xml:space="preserve">e have added this table to the </w:t>
      </w:r>
      <w:r w:rsidR="00B2126C" w:rsidRPr="00A45990">
        <w:rPr>
          <w:i/>
        </w:rPr>
        <w:t>supplemental</w:t>
      </w:r>
      <w:r w:rsidR="005B7304" w:rsidRPr="00A45990">
        <w:rPr>
          <w:i/>
        </w:rPr>
        <w:t xml:space="preserve"> text (Tabel S___) and introduce it in the main text at line ___</w:t>
      </w:r>
      <w:r w:rsidR="00365F50" w:rsidRPr="00A45990">
        <w:rPr>
          <w:i/>
        </w:rPr>
        <w:t xml:space="preserve"> as the following</w:t>
      </w:r>
      <w:r w:rsidR="005B7304" w:rsidRPr="00A45990">
        <w:rPr>
          <w:i/>
        </w:rPr>
        <w:t>:</w:t>
      </w:r>
    </w:p>
    <w:p w14:paraId="6087F27C" w14:textId="70DF3A39" w:rsidR="0081399A" w:rsidRPr="0050488F" w:rsidRDefault="004E5CC5" w:rsidP="007C49B9">
      <w:pPr>
        <w:pStyle w:val="NormalWeb"/>
        <w:spacing w:before="172" w:beforeAutospacing="0" w:after="0" w:afterAutospacing="0"/>
        <w:jc w:val="both"/>
        <w:rPr>
          <w:i/>
          <w:u w:val="single"/>
        </w:rPr>
      </w:pPr>
      <w:r w:rsidRPr="0050488F">
        <w:rPr>
          <w:i/>
          <w:highlight w:val="darkGray"/>
          <w:u w:val="single"/>
        </w:rPr>
        <w:t>However</w:t>
      </w:r>
      <w:r w:rsidR="0081399A" w:rsidRPr="0050488F">
        <w:rPr>
          <w:i/>
          <w:highlight w:val="darkGray"/>
          <w:u w:val="single"/>
        </w:rPr>
        <w:t xml:space="preserve">, SWOT’s relatively coarse spatial resolution limits BIKER’s use to large rivers. This </w:t>
      </w:r>
      <w:r w:rsidR="00134DD2">
        <w:rPr>
          <w:i/>
          <w:highlight w:val="darkGray"/>
          <w:u w:val="single"/>
        </w:rPr>
        <w:t xml:space="preserve">limitation </w:t>
      </w:r>
      <w:r w:rsidR="0081399A" w:rsidRPr="0050488F">
        <w:rPr>
          <w:i/>
          <w:highlight w:val="darkGray"/>
          <w:u w:val="single"/>
        </w:rPr>
        <w:t xml:space="preserve">means SWOT </w:t>
      </w:r>
      <w:r w:rsidR="001B62EC" w:rsidRPr="0050488F">
        <w:rPr>
          <w:i/>
          <w:highlight w:val="darkGray"/>
          <w:u w:val="single"/>
        </w:rPr>
        <w:t>cannot</w:t>
      </w:r>
      <w:r w:rsidR="0081399A" w:rsidRPr="0050488F">
        <w:rPr>
          <w:i/>
          <w:highlight w:val="darkGray"/>
          <w:u w:val="single"/>
        </w:rPr>
        <w:t xml:space="preserve"> see the vast majority of the global river network</w:t>
      </w:r>
      <w:r w:rsidR="00FE4753">
        <w:rPr>
          <w:i/>
          <w:highlight w:val="darkGray"/>
          <w:u w:val="single"/>
        </w:rPr>
        <w:t xml:space="preserve"> (which are too narrow for SWOT)</w:t>
      </w:r>
      <w:r w:rsidR="0081399A" w:rsidRPr="0050488F">
        <w:rPr>
          <w:i/>
          <w:highlight w:val="darkGray"/>
          <w:u w:val="single"/>
        </w:rPr>
        <w:t xml:space="preserve">, though it is likely to observe most of its air/water interface at which gas </w:t>
      </w:r>
      <w:r w:rsidR="0081399A" w:rsidRPr="0050488F">
        <w:rPr>
          <w:i/>
          <w:highlight w:val="darkGray"/>
          <w:u w:val="single"/>
        </w:rPr>
        <w:lastRenderedPageBreak/>
        <w:t>exchange occurs</w:t>
      </w:r>
      <w:r w:rsidR="00FE4753">
        <w:rPr>
          <w:i/>
          <w:highlight w:val="darkGray"/>
          <w:u w:val="single"/>
        </w:rPr>
        <w:t xml:space="preserve"> (rivers wide enough for SWOT to observe)</w:t>
      </w:r>
      <w:r w:rsidR="0081399A" w:rsidRPr="0050488F">
        <w:rPr>
          <w:i/>
          <w:highlight w:val="darkGray"/>
          <w:u w:val="single"/>
        </w:rPr>
        <w:t>. To confirm this</w:t>
      </w:r>
      <w:r w:rsidR="00FA61E4">
        <w:rPr>
          <w:i/>
          <w:highlight w:val="darkGray"/>
          <w:u w:val="single"/>
        </w:rPr>
        <w:t xml:space="preserve"> hypothesis</w:t>
      </w:r>
      <w:r w:rsidR="0081399A" w:rsidRPr="0050488F">
        <w:rPr>
          <w:i/>
          <w:highlight w:val="darkGray"/>
          <w:u w:val="single"/>
        </w:rPr>
        <w:t>, we obtained the global estimates for SWOT-observable surface area and length (at mean annual streamflow- Altenau et al 2021) and compared them to the most recent estimates of global river surface area and length (</w:t>
      </w:r>
      <w:r w:rsidR="00F5307A">
        <w:rPr>
          <w:i/>
          <w:highlight w:val="darkGray"/>
          <w:u w:val="single"/>
        </w:rPr>
        <w:t xml:space="preserve">Liu et al. 2022- </w:t>
      </w:r>
      <w:r w:rsidR="0081399A" w:rsidRPr="0050488F">
        <w:rPr>
          <w:i/>
          <w:highlight w:val="darkGray"/>
          <w:u w:val="single"/>
        </w:rPr>
        <w:t xml:space="preserve">Table </w:t>
      </w:r>
      <w:proofErr w:type="spellStart"/>
      <w:r w:rsidR="0081399A" w:rsidRPr="0050488F">
        <w:rPr>
          <w:i/>
          <w:highlight w:val="darkGray"/>
          <w:u w:val="single"/>
        </w:rPr>
        <w:t>Sx</w:t>
      </w:r>
      <w:proofErr w:type="spellEnd"/>
      <w:r w:rsidR="0081399A" w:rsidRPr="0050488F">
        <w:rPr>
          <w:i/>
          <w:highlight w:val="darkGray"/>
          <w:u w:val="single"/>
        </w:rPr>
        <w:t>). We found that 83% of the global surface area is SWOT-observable, while only 0.5% of the network length is SWOT-observable. While small streams in aggregate exert a significant influence on GHG emissions from river networks (Liu et al 2022; Raymond et al 2013), BIKER will still be capable of inferring k600 for the majority of the global freshwater air/water interface.</w:t>
      </w:r>
    </w:p>
    <w:p w14:paraId="29842D33" w14:textId="5D254AF0" w:rsidR="007F216A" w:rsidRPr="008D11A6" w:rsidRDefault="00E569B2" w:rsidP="007F216A">
      <w:pPr>
        <w:pStyle w:val="NormalWeb"/>
        <w:numPr>
          <w:ilvl w:val="0"/>
          <w:numId w:val="2"/>
        </w:numPr>
        <w:spacing w:before="172" w:beforeAutospacing="0" w:after="0" w:afterAutospacing="0"/>
        <w:rPr>
          <w:highlight w:val="darkCyan"/>
        </w:rPr>
      </w:pPr>
      <w:r w:rsidRPr="008D11A6">
        <w:rPr>
          <w:color w:val="000000"/>
          <w:highlight w:val="darkCyan"/>
        </w:rPr>
        <w:t>How does the model factor in rivers with large seasonally dynamic river widths (e.g. northern ice melt period)? Based on the “test data</w:t>
      </w:r>
      <w:r w:rsidR="007F216A" w:rsidRPr="008D11A6">
        <w:rPr>
          <w:color w:val="000000"/>
          <w:highlight w:val="darkCyan"/>
        </w:rPr>
        <w:t>” used, coverage is limited in </w:t>
      </w:r>
      <w:r w:rsidRPr="008D11A6">
        <w:rPr>
          <w:color w:val="000000"/>
          <w:highlight w:val="darkCyan"/>
        </w:rPr>
        <w:t>certain regions, e.g. Arctic which experience dram</w:t>
      </w:r>
      <w:r w:rsidR="007F216A" w:rsidRPr="008D11A6">
        <w:rPr>
          <w:color w:val="000000"/>
          <w:highlight w:val="darkCyan"/>
        </w:rPr>
        <w:t>atic shifts in river hydrology </w:t>
      </w:r>
      <w:r w:rsidRPr="008D11A6">
        <w:rPr>
          <w:color w:val="000000"/>
          <w:highlight w:val="darkCyan"/>
        </w:rPr>
        <w:t xml:space="preserve">during the ice-melt period. </w:t>
      </w:r>
      <w:proofErr w:type="gramStart"/>
      <w:r w:rsidRPr="008D11A6">
        <w:rPr>
          <w:color w:val="000000"/>
          <w:highlight w:val="darkCyan"/>
        </w:rPr>
        <w:t>Does</w:t>
      </w:r>
      <w:proofErr w:type="gramEnd"/>
      <w:r w:rsidRPr="008D11A6">
        <w:rPr>
          <w:color w:val="000000"/>
          <w:highlight w:val="darkCyan"/>
        </w:rPr>
        <w:t xml:space="preserve"> the BIKER algorithm</w:t>
      </w:r>
      <w:r w:rsidR="007F216A" w:rsidRPr="008D11A6">
        <w:rPr>
          <w:color w:val="000000"/>
          <w:highlight w:val="darkCyan"/>
        </w:rPr>
        <w:t xml:space="preserve"> </w:t>
      </w:r>
      <w:r w:rsidRPr="008D11A6">
        <w:rPr>
          <w:color w:val="000000"/>
          <w:highlight w:val="darkCyan"/>
        </w:rPr>
        <w:t xml:space="preserve">capture rivers </w:t>
      </w:r>
      <w:r w:rsidR="006E3248" w:rsidRPr="008D11A6">
        <w:rPr>
          <w:color w:val="000000"/>
          <w:highlight w:val="darkCyan"/>
        </w:rPr>
        <w:t>that experience extreme events?</w:t>
      </w:r>
    </w:p>
    <w:p w14:paraId="1FAD4C17" w14:textId="76D3616B" w:rsidR="00B032FA" w:rsidRPr="00A45990" w:rsidRDefault="00FD39DB" w:rsidP="007C49B9">
      <w:pPr>
        <w:pStyle w:val="NormalWeb"/>
        <w:spacing w:before="172" w:beforeAutospacing="0" w:after="0" w:afterAutospacing="0"/>
        <w:ind w:left="3"/>
        <w:jc w:val="both"/>
        <w:rPr>
          <w:i/>
          <w:color w:val="000000"/>
        </w:rPr>
      </w:pPr>
      <w:r w:rsidRPr="00A45990">
        <w:rPr>
          <w:i/>
          <w:color w:val="000000"/>
        </w:rPr>
        <w:t>We than</w:t>
      </w:r>
      <w:r w:rsidR="006D0215" w:rsidRPr="00A45990">
        <w:rPr>
          <w:i/>
          <w:color w:val="000000"/>
        </w:rPr>
        <w:t>k the reviewer for this comment</w:t>
      </w:r>
      <w:r w:rsidRPr="00A45990">
        <w:rPr>
          <w:i/>
          <w:color w:val="000000"/>
        </w:rPr>
        <w:t>. Given its direct reliance on SWOT hydraulics data, BIKER has no problem capturing large seasonally dynamic riv</w:t>
      </w:r>
      <w:r w:rsidR="006D0215" w:rsidRPr="00A45990">
        <w:rPr>
          <w:i/>
          <w:color w:val="000000"/>
        </w:rPr>
        <w:t xml:space="preserve">ers, and one of the exciting </w:t>
      </w:r>
      <w:r w:rsidR="00AD02D5" w:rsidRPr="00A45990">
        <w:rPr>
          <w:i/>
          <w:color w:val="000000"/>
        </w:rPr>
        <w:t>opportunities</w:t>
      </w:r>
      <w:r w:rsidR="00083266">
        <w:rPr>
          <w:i/>
          <w:color w:val="000000"/>
        </w:rPr>
        <w:t xml:space="preserve"> for</w:t>
      </w:r>
      <w:r w:rsidR="006D0215" w:rsidRPr="00A45990">
        <w:rPr>
          <w:i/>
          <w:color w:val="000000"/>
        </w:rPr>
        <w:t xml:space="preserve"> BIKER is quantifying how much GHG fluxes vary in the large, seasonally dynamic rivers in the Arctic. However, w</w:t>
      </w:r>
      <w:r w:rsidRPr="00A45990">
        <w:rPr>
          <w:i/>
          <w:color w:val="000000"/>
        </w:rPr>
        <w:t xml:space="preserve">hile SWOT will </w:t>
      </w:r>
      <w:r w:rsidR="00083266">
        <w:rPr>
          <w:i/>
          <w:color w:val="000000"/>
        </w:rPr>
        <w:t>provide</w:t>
      </w:r>
      <w:r w:rsidRPr="00A45990">
        <w:rPr>
          <w:i/>
          <w:color w:val="000000"/>
        </w:rPr>
        <w:t xml:space="preserve"> river widths and water surface slopes during overbank events, the physics underpinning BIKER do not </w:t>
      </w:r>
      <w:r w:rsidR="008B720F">
        <w:rPr>
          <w:i/>
          <w:color w:val="000000"/>
        </w:rPr>
        <w:t>theoretically</w:t>
      </w:r>
      <w:r w:rsidRPr="00A45990">
        <w:rPr>
          <w:i/>
          <w:color w:val="000000"/>
        </w:rPr>
        <w:t xml:space="preserve"> </w:t>
      </w:r>
      <w:r w:rsidR="006D0215" w:rsidRPr="00A45990">
        <w:rPr>
          <w:i/>
          <w:color w:val="000000"/>
        </w:rPr>
        <w:t xml:space="preserve">allow for </w:t>
      </w:r>
      <w:r w:rsidR="008B720F">
        <w:rPr>
          <w:i/>
          <w:color w:val="000000"/>
        </w:rPr>
        <w:t xml:space="preserve">the </w:t>
      </w:r>
      <w:r w:rsidR="006D0215" w:rsidRPr="00A45990">
        <w:rPr>
          <w:i/>
          <w:color w:val="000000"/>
        </w:rPr>
        <w:t xml:space="preserve">inversion of flood events. </w:t>
      </w:r>
      <w:del w:id="41" w:author="Colin Gleason" w:date="2022-07-12T11:43:00Z">
        <w:r w:rsidR="006D0215" w:rsidRPr="00A45990" w:rsidDel="001A158F">
          <w:rPr>
            <w:i/>
            <w:color w:val="000000"/>
          </w:rPr>
          <w:delText>Real-world use of BIKER</w:delText>
        </w:r>
      </w:del>
      <w:ins w:id="42" w:author="Colin Gleason" w:date="2022-07-12T11:43:00Z">
        <w:r w:rsidR="001A158F">
          <w:rPr>
            <w:i/>
            <w:color w:val="000000"/>
          </w:rPr>
          <w:t xml:space="preserve">Using </w:t>
        </w:r>
      </w:ins>
      <w:ins w:id="43" w:author="Colin Gleason" w:date="2022-07-12T11:44:00Z">
        <w:r w:rsidR="001A158F">
          <w:rPr>
            <w:i/>
            <w:color w:val="000000"/>
          </w:rPr>
          <w:t>BIKER across a full hydrograph including floods</w:t>
        </w:r>
      </w:ins>
      <w:r w:rsidR="006D0215" w:rsidRPr="00A45990">
        <w:rPr>
          <w:i/>
          <w:color w:val="000000"/>
        </w:rPr>
        <w:t xml:space="preserve"> would necessitate the identification</w:t>
      </w:r>
      <w:r w:rsidR="003359F9" w:rsidRPr="00A45990">
        <w:rPr>
          <w:i/>
          <w:color w:val="000000"/>
        </w:rPr>
        <w:t xml:space="preserve"> (via </w:t>
      </w:r>
      <w:r w:rsidR="00083266">
        <w:rPr>
          <w:i/>
          <w:color w:val="000000"/>
        </w:rPr>
        <w:t xml:space="preserve">a </w:t>
      </w:r>
      <w:r w:rsidR="003359F9" w:rsidRPr="00A45990">
        <w:rPr>
          <w:i/>
          <w:color w:val="000000"/>
        </w:rPr>
        <w:t>heuristic</w:t>
      </w:r>
      <w:r w:rsidR="00083266">
        <w:rPr>
          <w:i/>
          <w:color w:val="000000"/>
        </w:rPr>
        <w:t xml:space="preserve"> such as the river width return period of 2 years</w:t>
      </w:r>
      <w:r w:rsidR="003359F9" w:rsidRPr="00A45990">
        <w:rPr>
          <w:i/>
          <w:color w:val="000000"/>
        </w:rPr>
        <w:t>)</w:t>
      </w:r>
      <w:r w:rsidR="006D0215" w:rsidRPr="00A45990">
        <w:rPr>
          <w:i/>
          <w:color w:val="000000"/>
        </w:rPr>
        <w:t xml:space="preserve"> and removal of overbank events from the SWOT time</w:t>
      </w:r>
      <w:r w:rsidR="00083266">
        <w:rPr>
          <w:i/>
          <w:color w:val="000000"/>
        </w:rPr>
        <w:t>series</w:t>
      </w:r>
      <w:r w:rsidR="003359F9" w:rsidRPr="00A45990">
        <w:rPr>
          <w:i/>
          <w:color w:val="000000"/>
        </w:rPr>
        <w:t>. This is true for many of the SWOT discharge algorithms as well</w:t>
      </w:r>
      <w:r w:rsidR="006D0215" w:rsidRPr="00A45990">
        <w:rPr>
          <w:i/>
          <w:color w:val="000000"/>
        </w:rPr>
        <w:t xml:space="preserve">. To clarify this in the main text, we add the following </w:t>
      </w:r>
      <w:r w:rsidR="00B032FA" w:rsidRPr="00A45990">
        <w:rPr>
          <w:i/>
          <w:color w:val="000000"/>
        </w:rPr>
        <w:t>at line ___:</w:t>
      </w:r>
    </w:p>
    <w:p w14:paraId="3247CF5C" w14:textId="78463996" w:rsidR="00B032FA" w:rsidRPr="0050488F" w:rsidRDefault="00160571" w:rsidP="007C49B9">
      <w:pPr>
        <w:pStyle w:val="NormalWeb"/>
        <w:spacing w:before="172" w:beforeAutospacing="0" w:after="0" w:afterAutospacing="0"/>
        <w:jc w:val="both"/>
        <w:rPr>
          <w:i/>
          <w:color w:val="000000"/>
          <w:highlight w:val="darkGray"/>
          <w:u w:val="single"/>
        </w:rPr>
      </w:pPr>
      <w:r>
        <w:rPr>
          <w:i/>
          <w:color w:val="000000"/>
          <w:highlight w:val="darkGray"/>
          <w:u w:val="single"/>
        </w:rPr>
        <w:t>Finally, b</w:t>
      </w:r>
      <w:r w:rsidR="003C31B1" w:rsidRPr="0050488F">
        <w:rPr>
          <w:i/>
          <w:color w:val="000000"/>
          <w:highlight w:val="darkGray"/>
          <w:u w:val="single"/>
        </w:rPr>
        <w:t>ecause of</w:t>
      </w:r>
      <w:r w:rsidR="00B032FA" w:rsidRPr="0050488F">
        <w:rPr>
          <w:i/>
          <w:color w:val="000000"/>
          <w:highlight w:val="darkGray"/>
          <w:u w:val="single"/>
        </w:rPr>
        <w:t xml:space="preserve"> its reliance on Manning’s equation</w:t>
      </w:r>
      <w:r w:rsidR="00AC7310">
        <w:rPr>
          <w:i/>
          <w:color w:val="000000"/>
          <w:highlight w:val="darkGray"/>
          <w:u w:val="single"/>
        </w:rPr>
        <w:t xml:space="preserve"> and hydraulic geometry</w:t>
      </w:r>
      <w:r w:rsidR="005F6C97">
        <w:rPr>
          <w:i/>
          <w:color w:val="000000"/>
          <w:highlight w:val="darkGray"/>
          <w:u w:val="single"/>
        </w:rPr>
        <w:t xml:space="preserve"> (section </w:t>
      </w:r>
      <w:r w:rsidR="00C303DC">
        <w:rPr>
          <w:i/>
          <w:color w:val="000000"/>
          <w:highlight w:val="darkGray"/>
          <w:u w:val="single"/>
        </w:rPr>
        <w:t>3.2.1)</w:t>
      </w:r>
      <w:r w:rsidR="00B032FA" w:rsidRPr="0050488F">
        <w:rPr>
          <w:i/>
          <w:color w:val="000000"/>
          <w:highlight w:val="darkGray"/>
          <w:u w:val="single"/>
        </w:rPr>
        <w:t>, BIKER cannot invert overbank flow events</w:t>
      </w:r>
      <w:r w:rsidR="003359F9" w:rsidRPr="0050488F">
        <w:rPr>
          <w:i/>
          <w:color w:val="000000"/>
          <w:highlight w:val="darkGray"/>
          <w:u w:val="single"/>
        </w:rPr>
        <w:t>, similar to many SWOT discharge algorithms</w:t>
      </w:r>
      <w:r w:rsidR="00B032FA" w:rsidRPr="0050488F">
        <w:rPr>
          <w:i/>
          <w:color w:val="000000"/>
          <w:highlight w:val="darkGray"/>
          <w:u w:val="single"/>
        </w:rPr>
        <w:t>. This</w:t>
      </w:r>
      <w:r w:rsidR="00A40FC8">
        <w:rPr>
          <w:i/>
          <w:color w:val="000000"/>
          <w:highlight w:val="darkGray"/>
          <w:u w:val="single"/>
        </w:rPr>
        <w:t xml:space="preserve"> concept</w:t>
      </w:r>
      <w:r w:rsidR="00B032FA" w:rsidRPr="0050488F">
        <w:rPr>
          <w:i/>
          <w:color w:val="000000"/>
          <w:highlight w:val="darkGray"/>
          <w:u w:val="single"/>
        </w:rPr>
        <w:t xml:space="preserve"> is an important distinction that must be accounted for when BIKER is run on real-world SWOT data, though future work should also loo</w:t>
      </w:r>
      <w:r w:rsidR="006A5EEC" w:rsidRPr="0050488F">
        <w:rPr>
          <w:i/>
          <w:color w:val="000000"/>
          <w:highlight w:val="darkGray"/>
          <w:u w:val="single"/>
        </w:rPr>
        <w:t xml:space="preserve">k to couple floodplain </w:t>
      </w:r>
      <w:r w:rsidR="0081760F" w:rsidRPr="0050488F">
        <w:rPr>
          <w:i/>
          <w:color w:val="000000"/>
          <w:highlight w:val="darkGray"/>
          <w:u w:val="single"/>
        </w:rPr>
        <w:t>flow laws</w:t>
      </w:r>
      <w:r w:rsidR="006A5EEC" w:rsidRPr="0050488F">
        <w:rPr>
          <w:i/>
          <w:color w:val="000000"/>
          <w:highlight w:val="darkGray"/>
          <w:u w:val="single"/>
        </w:rPr>
        <w:t xml:space="preserve"> with BIKER to capture gas exchange in seasonally-inundated floodplains</w:t>
      </w:r>
      <w:r w:rsidR="009D32C6" w:rsidRPr="0050488F">
        <w:rPr>
          <w:i/>
          <w:color w:val="000000"/>
          <w:highlight w:val="darkGray"/>
          <w:u w:val="single"/>
        </w:rPr>
        <w:t>.</w:t>
      </w:r>
    </w:p>
    <w:p w14:paraId="04B7BE37" w14:textId="150C8BEA" w:rsidR="00E569B2" w:rsidRPr="008D11A6" w:rsidRDefault="007F216A" w:rsidP="007F216A">
      <w:pPr>
        <w:pStyle w:val="NormalWeb"/>
        <w:numPr>
          <w:ilvl w:val="0"/>
          <w:numId w:val="2"/>
        </w:numPr>
        <w:spacing w:before="172" w:beforeAutospacing="0" w:after="0" w:afterAutospacing="0"/>
        <w:rPr>
          <w:highlight w:val="darkCyan"/>
        </w:rPr>
      </w:pPr>
      <w:r w:rsidRPr="008D11A6">
        <w:rPr>
          <w:rFonts w:ascii="Arial" w:hAnsi="Arial" w:cs="Arial"/>
          <w:color w:val="000000"/>
          <w:highlight w:val="darkCyan"/>
        </w:rPr>
        <w:t>T</w:t>
      </w:r>
      <w:r w:rsidR="00E569B2" w:rsidRPr="008D11A6">
        <w:rPr>
          <w:color w:val="000000"/>
          <w:highlight w:val="darkCyan"/>
        </w:rPr>
        <w:t>he validation (Section 3) is based on a limited sample size (47 SWOT simulated rivers) and this sample size is further reduced to infer bi</w:t>
      </w:r>
      <w:r w:rsidRPr="008D11A6">
        <w:rPr>
          <w:color w:val="000000"/>
          <w:highlight w:val="darkCyan"/>
        </w:rPr>
        <w:t>ases in variation (e.g. Figure </w:t>
      </w:r>
      <w:r w:rsidR="00E569B2" w:rsidRPr="008D11A6">
        <w:rPr>
          <w:color w:val="000000"/>
          <w:highlight w:val="darkCyan"/>
        </w:rPr>
        <w:t>6). I understand the limitation in available data but the limited sample size and the implications it has on the output needs to be addres</w:t>
      </w:r>
      <w:r w:rsidR="00466706" w:rsidRPr="008D11A6">
        <w:rPr>
          <w:color w:val="000000"/>
          <w:highlight w:val="darkCyan"/>
        </w:rPr>
        <w:t>sed further in the discussion.</w:t>
      </w:r>
    </w:p>
    <w:p w14:paraId="1D605EFC" w14:textId="15D12457" w:rsidR="006A5EEC" w:rsidRPr="008D11A6" w:rsidRDefault="006A5EEC" w:rsidP="006A5EEC">
      <w:pPr>
        <w:pStyle w:val="NormalWeb"/>
        <w:spacing w:before="175" w:beforeAutospacing="0" w:after="0" w:afterAutospacing="0"/>
        <w:ind w:left="363" w:right="63"/>
        <w:rPr>
          <w:color w:val="000000"/>
          <w:highlight w:val="darkCyan"/>
        </w:rPr>
      </w:pPr>
      <w:r w:rsidRPr="008D11A6">
        <w:rPr>
          <w:b/>
          <w:color w:val="000000"/>
          <w:highlight w:val="darkCyan"/>
        </w:rPr>
        <w:t>L279-282</w:t>
      </w:r>
      <w:r w:rsidRPr="008D11A6">
        <w:rPr>
          <w:color w:val="000000"/>
          <w:highlight w:val="darkCyan"/>
        </w:rPr>
        <w:t xml:space="preserve"> The geographic bias in the data (as shown in Figure S2) should be addressed here.  Most points are in North America, with none covering the Arctic and limited coverage in South America, yet BIKER will be run on all river networks shown in the map. This needs to be stated here and addressed in the discussion later on.</w:t>
      </w:r>
    </w:p>
    <w:p w14:paraId="6E2CEF03" w14:textId="77777777" w:rsidR="007C49B9" w:rsidRPr="008D11A6" w:rsidRDefault="007C49B9" w:rsidP="007C49B9">
      <w:pPr>
        <w:pStyle w:val="NormalWeb"/>
        <w:spacing w:before="173" w:beforeAutospacing="0" w:after="0" w:afterAutospacing="0"/>
        <w:ind w:left="363" w:right="87"/>
        <w:rPr>
          <w:color w:val="000000"/>
          <w:highlight w:val="darkCyan"/>
        </w:rPr>
      </w:pPr>
      <w:r w:rsidRPr="008D11A6">
        <w:rPr>
          <w:b/>
          <w:color w:val="000000"/>
          <w:highlight w:val="darkCyan"/>
        </w:rPr>
        <w:t>L288</w:t>
      </w:r>
      <w:r w:rsidRPr="008D11A6">
        <w:rPr>
          <w:color w:val="000000"/>
          <w:highlight w:val="darkCyan"/>
        </w:rPr>
        <w:t xml:space="preserve"> Why were these 16 rivers chosen? Later down (L 291) its stated they are from </w:t>
      </w:r>
      <w:proofErr w:type="gramStart"/>
      <w:r w:rsidRPr="008D11A6">
        <w:rPr>
          <w:color w:val="000000"/>
          <w:highlight w:val="darkCyan"/>
        </w:rPr>
        <w:t>Frasson  et al.</w:t>
      </w:r>
      <w:proofErr w:type="gramEnd"/>
      <w:r w:rsidRPr="008D11A6">
        <w:rPr>
          <w:color w:val="000000"/>
          <w:highlight w:val="darkCyan"/>
        </w:rPr>
        <w:t xml:space="preserve"> 2021. Still should explain or characterize these 16 rivers and discuss any limitations in using such a small sample size.</w:t>
      </w:r>
    </w:p>
    <w:p w14:paraId="136BDCA0" w14:textId="5AEB354F" w:rsidR="007C49B9" w:rsidRPr="007C49B9" w:rsidRDefault="007C49B9" w:rsidP="007C49B9">
      <w:pPr>
        <w:pStyle w:val="NormalWeb"/>
        <w:spacing w:before="174" w:beforeAutospacing="0" w:after="0" w:afterAutospacing="0"/>
        <w:ind w:left="363" w:right="133"/>
      </w:pPr>
      <w:r w:rsidRPr="008D11A6">
        <w:rPr>
          <w:b/>
          <w:color w:val="000000"/>
          <w:highlight w:val="darkCyan"/>
        </w:rPr>
        <w:t>L470-491</w:t>
      </w:r>
      <w:r w:rsidRPr="008D11A6">
        <w:rPr>
          <w:color w:val="000000"/>
          <w:highlight w:val="darkCyan"/>
        </w:rPr>
        <w:t xml:space="preserve"> This conclusion is drawn from a very small sample size is it appropriate to subset down to 18 and 10 rivers and draw such conclusion? The limitations of such an approach should be addressed here.</w:t>
      </w:r>
      <w:r>
        <w:rPr>
          <w:color w:val="000000"/>
        </w:rPr>
        <w:t>  </w:t>
      </w:r>
    </w:p>
    <w:p w14:paraId="31771A4A" w14:textId="6C191CB5" w:rsidR="006A5EEC" w:rsidRPr="00904779" w:rsidRDefault="006A5EEC" w:rsidP="007C49B9">
      <w:pPr>
        <w:pStyle w:val="NormalWeb"/>
        <w:spacing w:before="172" w:beforeAutospacing="0" w:after="0" w:afterAutospacing="0"/>
        <w:jc w:val="both"/>
        <w:rPr>
          <w:i/>
          <w:color w:val="000000"/>
        </w:rPr>
      </w:pPr>
      <w:r>
        <w:rPr>
          <w:i/>
          <w:color w:val="000000"/>
        </w:rPr>
        <w:lastRenderedPageBreak/>
        <w:t>We thank the reviewer for these</w:t>
      </w:r>
      <w:r w:rsidRPr="00A45990">
        <w:rPr>
          <w:i/>
          <w:color w:val="000000"/>
        </w:rPr>
        <w:t xml:space="preserve"> comment</w:t>
      </w:r>
      <w:r>
        <w:rPr>
          <w:i/>
          <w:color w:val="000000"/>
        </w:rPr>
        <w:t>s</w:t>
      </w:r>
      <w:r w:rsidR="007C49B9">
        <w:rPr>
          <w:i/>
          <w:color w:val="000000"/>
        </w:rPr>
        <w:t xml:space="preserve">, which are crucial to understanding </w:t>
      </w:r>
      <w:r w:rsidR="00E12E83">
        <w:rPr>
          <w:i/>
          <w:color w:val="000000"/>
        </w:rPr>
        <w:t>the</w:t>
      </w:r>
      <w:r w:rsidR="007C49B9">
        <w:rPr>
          <w:i/>
          <w:color w:val="000000"/>
        </w:rPr>
        <w:t xml:space="preserve"> BIKER validation </w:t>
      </w:r>
      <w:r w:rsidR="00E12E83">
        <w:rPr>
          <w:i/>
          <w:color w:val="000000"/>
        </w:rPr>
        <w:t xml:space="preserve">in this manuscript </w:t>
      </w:r>
      <w:r w:rsidR="007C49B9">
        <w:rPr>
          <w:i/>
          <w:color w:val="000000"/>
        </w:rPr>
        <w:t xml:space="preserve">as an initial ‘proof-of-concept’. </w:t>
      </w:r>
      <w:r w:rsidRPr="00A45990">
        <w:rPr>
          <w:i/>
        </w:rPr>
        <w:t xml:space="preserve">We acknowledge that </w:t>
      </w:r>
      <w:r w:rsidR="007C49B9">
        <w:rPr>
          <w:i/>
        </w:rPr>
        <w:t>our limited validation data</w:t>
      </w:r>
      <w:r w:rsidRPr="00A45990">
        <w:rPr>
          <w:i/>
        </w:rPr>
        <w:t xml:space="preserve"> limits our ability to validate BIKER ahead of SWOT’s launch, however</w:t>
      </w:r>
      <w:r w:rsidRPr="00A45990">
        <w:rPr>
          <w:i/>
          <w:color w:val="000000"/>
        </w:rPr>
        <w:t xml:space="preserve"> we are inherently limited by the </w:t>
      </w:r>
      <w:r w:rsidR="00C83C3E" w:rsidRPr="00A45990">
        <w:rPr>
          <w:i/>
          <w:color w:val="000000"/>
        </w:rPr>
        <w:t>time-consuming</w:t>
      </w:r>
      <w:r w:rsidRPr="00A45990">
        <w:rPr>
          <w:i/>
          <w:color w:val="000000"/>
        </w:rPr>
        <w:t xml:space="preserve"> processing to p</w:t>
      </w:r>
      <w:r w:rsidR="007C49B9">
        <w:rPr>
          <w:i/>
          <w:color w:val="000000"/>
        </w:rPr>
        <w:t>repare these hydraulic models as</w:t>
      </w:r>
      <w:r w:rsidRPr="00A45990">
        <w:rPr>
          <w:i/>
          <w:color w:val="000000"/>
        </w:rPr>
        <w:t xml:space="preserve"> ‘simulated SWOT data’ (Frasson et al. 2021; Durand et al. 2016).</w:t>
      </w:r>
      <w:r w:rsidR="007C49B9">
        <w:rPr>
          <w:i/>
          <w:color w:val="000000"/>
        </w:rPr>
        <w:t xml:space="preserve"> </w:t>
      </w:r>
      <w:r w:rsidRPr="00A45990">
        <w:rPr>
          <w:i/>
          <w:color w:val="000000"/>
        </w:rPr>
        <w:t>Therefore, w</w:t>
      </w:r>
      <w:r w:rsidRPr="00A45990">
        <w:rPr>
          <w:i/>
        </w:rPr>
        <w:t>e have added the following to the manuscript’s main text to be more explicit about limitations in our validation set:</w:t>
      </w:r>
    </w:p>
    <w:p w14:paraId="779349A2" w14:textId="77777777" w:rsidR="007C49B9" w:rsidRDefault="007C49B9" w:rsidP="007C49B9">
      <w:pPr>
        <w:pStyle w:val="NoSpacing"/>
        <w:ind w:left="363"/>
        <w:jc w:val="both"/>
        <w:rPr>
          <w:rFonts w:ascii="Times New Roman" w:hAnsi="Times New Roman" w:cs="Times New Roman"/>
          <w:i/>
          <w:sz w:val="24"/>
          <w:highlight w:val="yellow"/>
        </w:rPr>
      </w:pPr>
    </w:p>
    <w:p w14:paraId="38A4BCC0" w14:textId="4E826B65" w:rsidR="007C49B9" w:rsidRPr="0050488F" w:rsidRDefault="006A5EEC" w:rsidP="007C49B9">
      <w:pPr>
        <w:pStyle w:val="NoSpacing"/>
        <w:jc w:val="both"/>
        <w:rPr>
          <w:rFonts w:ascii="Times New Roman" w:hAnsi="Times New Roman" w:cs="Times New Roman"/>
          <w:i/>
          <w:sz w:val="24"/>
          <w:highlight w:val="darkGray"/>
          <w:u w:val="single"/>
        </w:rPr>
      </w:pPr>
      <w:r w:rsidRPr="0050488F">
        <w:rPr>
          <w:rFonts w:ascii="Times New Roman" w:hAnsi="Times New Roman" w:cs="Times New Roman"/>
          <w:i/>
          <w:sz w:val="24"/>
          <w:highlight w:val="darkGray"/>
          <w:u w:val="single"/>
        </w:rPr>
        <w:t xml:space="preserve">There is considerable geographic bias in our validation rivers, with rivers only present in North America, </w:t>
      </w:r>
      <w:r w:rsidR="007C49B9" w:rsidRPr="0050488F">
        <w:rPr>
          <w:rFonts w:ascii="Times New Roman" w:hAnsi="Times New Roman" w:cs="Times New Roman"/>
          <w:i/>
          <w:sz w:val="24"/>
          <w:highlight w:val="darkGray"/>
          <w:u w:val="single"/>
        </w:rPr>
        <w:t xml:space="preserve">Western </w:t>
      </w:r>
      <w:r w:rsidRPr="0050488F">
        <w:rPr>
          <w:rFonts w:ascii="Times New Roman" w:hAnsi="Times New Roman" w:cs="Times New Roman"/>
          <w:i/>
          <w:sz w:val="24"/>
          <w:highlight w:val="darkGray"/>
          <w:u w:val="single"/>
        </w:rPr>
        <w:t>Europe, and Bangladesh. Further, no Arctic rivers are included. We acknowledge that this</w:t>
      </w:r>
      <w:r w:rsidR="00450E53">
        <w:rPr>
          <w:rFonts w:ascii="Times New Roman" w:hAnsi="Times New Roman" w:cs="Times New Roman"/>
          <w:i/>
          <w:sz w:val="24"/>
          <w:highlight w:val="darkGray"/>
          <w:u w:val="single"/>
        </w:rPr>
        <w:t xml:space="preserve"> bias</w:t>
      </w:r>
      <w:r w:rsidRPr="0050488F">
        <w:rPr>
          <w:rFonts w:ascii="Times New Roman" w:hAnsi="Times New Roman" w:cs="Times New Roman"/>
          <w:i/>
          <w:sz w:val="24"/>
          <w:highlight w:val="darkGray"/>
          <w:u w:val="single"/>
        </w:rPr>
        <w:t xml:space="preserve"> limits our ability to validate BIKER</w:t>
      </w:r>
      <w:r w:rsidR="008D11A6" w:rsidRPr="0050488F">
        <w:rPr>
          <w:highlight w:val="darkGray"/>
          <w:u w:val="single"/>
        </w:rPr>
        <w:t xml:space="preserve"> </w:t>
      </w:r>
      <w:r w:rsidR="008D11A6" w:rsidRPr="0050488F">
        <w:rPr>
          <w:rFonts w:ascii="Times New Roman" w:hAnsi="Times New Roman" w:cs="Times New Roman"/>
          <w:i/>
          <w:sz w:val="24"/>
          <w:highlight w:val="darkGray"/>
          <w:u w:val="single"/>
        </w:rPr>
        <w:t>across many environments</w:t>
      </w:r>
      <w:r w:rsidRPr="0050488F">
        <w:rPr>
          <w:rFonts w:ascii="Times New Roman" w:hAnsi="Times New Roman" w:cs="Times New Roman"/>
          <w:i/>
          <w:sz w:val="24"/>
          <w:highlight w:val="darkGray"/>
          <w:u w:val="single"/>
        </w:rPr>
        <w:t xml:space="preserve"> ahead of SWOT’s launch.</w:t>
      </w:r>
      <w:commentRangeStart w:id="44"/>
      <w:r w:rsidRPr="0050488F">
        <w:rPr>
          <w:rFonts w:ascii="Times New Roman" w:hAnsi="Times New Roman" w:cs="Times New Roman"/>
          <w:i/>
          <w:sz w:val="24"/>
          <w:highlight w:val="darkGray"/>
          <w:u w:val="single"/>
        </w:rPr>
        <w:t xml:space="preserve"> </w:t>
      </w:r>
      <w:del w:id="45" w:author="Colin Gleason" w:date="2022-07-12T11:45:00Z">
        <w:r w:rsidRPr="0050488F" w:rsidDel="001A158F">
          <w:rPr>
            <w:rFonts w:ascii="Times New Roman" w:hAnsi="Times New Roman" w:cs="Times New Roman"/>
            <w:i/>
            <w:sz w:val="24"/>
            <w:highlight w:val="darkGray"/>
            <w:u w:val="single"/>
          </w:rPr>
          <w:delText xml:space="preserve">However, it is a sufficient validation set for </w:delText>
        </w:r>
        <w:r w:rsidR="004B74EE" w:rsidDel="001A158F">
          <w:rPr>
            <w:rFonts w:ascii="Times New Roman" w:hAnsi="Times New Roman" w:cs="Times New Roman"/>
            <w:i/>
            <w:sz w:val="24"/>
            <w:highlight w:val="darkGray"/>
            <w:u w:val="single"/>
          </w:rPr>
          <w:delText>a</w:delText>
        </w:r>
        <w:r w:rsidR="008D11A6" w:rsidRPr="0050488F" w:rsidDel="001A158F">
          <w:rPr>
            <w:rFonts w:ascii="Times New Roman" w:hAnsi="Times New Roman" w:cs="Times New Roman"/>
            <w:i/>
            <w:sz w:val="24"/>
            <w:highlight w:val="darkGray"/>
            <w:u w:val="single"/>
          </w:rPr>
          <w:delText xml:space="preserve"> first proof-of-concept study.</w:delText>
        </w:r>
      </w:del>
      <w:commentRangeEnd w:id="44"/>
      <w:r w:rsidR="001A158F">
        <w:rPr>
          <w:rStyle w:val="CommentReference"/>
        </w:rPr>
        <w:commentReference w:id="44"/>
      </w:r>
    </w:p>
    <w:p w14:paraId="7B239C64" w14:textId="3EF2BB94" w:rsidR="007C49B9" w:rsidRDefault="00C83C3E" w:rsidP="007C49B9">
      <w:pPr>
        <w:pStyle w:val="NormalWeb"/>
        <w:spacing w:before="173" w:beforeAutospacing="0" w:after="0" w:afterAutospacing="0"/>
        <w:ind w:right="87"/>
        <w:jc w:val="both"/>
        <w:rPr>
          <w:i/>
          <w:color w:val="000000"/>
        </w:rPr>
      </w:pPr>
      <w:r>
        <w:rPr>
          <w:i/>
          <w:color w:val="000000"/>
        </w:rPr>
        <w:t>Specifically,</w:t>
      </w:r>
      <w:r w:rsidR="007C49B9">
        <w:rPr>
          <w:i/>
          <w:color w:val="000000"/>
        </w:rPr>
        <w:t xml:space="preserve"> regarding the 16 rivers used to assess the influence of SWOT measurement error, l</w:t>
      </w:r>
      <w:r w:rsidR="007C49B9" w:rsidRPr="00C350DB">
        <w:rPr>
          <w:i/>
          <w:color w:val="000000"/>
        </w:rPr>
        <w:t>ine</w:t>
      </w:r>
      <w:r w:rsidR="007C49B9">
        <w:rPr>
          <w:i/>
          <w:color w:val="000000"/>
        </w:rPr>
        <w:t>s</w:t>
      </w:r>
      <w:r w:rsidR="007C49B9" w:rsidRPr="00C350DB">
        <w:rPr>
          <w:i/>
          <w:color w:val="000000"/>
        </w:rPr>
        <w:t xml:space="preserve"> 292-293</w:t>
      </w:r>
      <w:r w:rsidR="007C49B9">
        <w:rPr>
          <w:i/>
          <w:color w:val="000000"/>
        </w:rPr>
        <w:t xml:space="preserve"> state that </w:t>
      </w:r>
      <w:r w:rsidR="007C49B9" w:rsidRPr="00C350DB">
        <w:rPr>
          <w:i/>
          <w:color w:val="000000"/>
        </w:rPr>
        <w:t xml:space="preserve">Frasson et al. (2016) were limited to only these 16 rivers due to how computationally expensive the error modeling is. To better clarify this point, we </w:t>
      </w:r>
      <w:r w:rsidR="007C49B9">
        <w:rPr>
          <w:i/>
          <w:color w:val="000000"/>
        </w:rPr>
        <w:t>expand this sentence</w:t>
      </w:r>
      <w:r w:rsidR="007C49B9" w:rsidRPr="00C350DB">
        <w:rPr>
          <w:i/>
          <w:color w:val="000000"/>
        </w:rPr>
        <w:t xml:space="preserve"> at line </w:t>
      </w:r>
      <w:r w:rsidR="0050488F">
        <w:rPr>
          <w:i/>
          <w:color w:val="000000"/>
        </w:rPr>
        <w:t xml:space="preserve">____ </w:t>
      </w:r>
      <w:r w:rsidR="007C49B9" w:rsidRPr="00C350DB">
        <w:rPr>
          <w:i/>
          <w:color w:val="000000"/>
        </w:rPr>
        <w:t>to the following:</w:t>
      </w:r>
    </w:p>
    <w:p w14:paraId="0E31F122" w14:textId="286B3809" w:rsidR="007C49B9" w:rsidRPr="00131695" w:rsidRDefault="007C49B9" w:rsidP="007C49B9">
      <w:pPr>
        <w:pStyle w:val="NormalWeb"/>
        <w:spacing w:before="173" w:beforeAutospacing="0" w:after="0" w:afterAutospacing="0"/>
        <w:ind w:right="87"/>
        <w:jc w:val="both"/>
        <w:rPr>
          <w:i/>
          <w:color w:val="000000"/>
          <w:highlight w:val="darkGray"/>
          <w:u w:val="single"/>
        </w:rPr>
      </w:pPr>
      <w:r w:rsidRPr="00377257">
        <w:rPr>
          <w:i/>
          <w:color w:val="000000"/>
          <w:highlight w:val="darkGray"/>
        </w:rPr>
        <w:t>This error modeling is non-trivial and computationally expensive</w:t>
      </w:r>
      <w:r w:rsidRPr="00131695">
        <w:rPr>
          <w:i/>
          <w:color w:val="000000"/>
          <w:highlight w:val="darkGray"/>
          <w:u w:val="single"/>
        </w:rPr>
        <w:t>, and so Frasson et al. (2021) were limited to only 16 test cases with SWOT measurement errors. Likewise, we stick to these 16 rivers for the same reason. These rivers are detailed in Figure S</w:t>
      </w:r>
      <w:r w:rsidR="00EF614E">
        <w:rPr>
          <w:i/>
          <w:color w:val="000000"/>
          <w:highlight w:val="darkGray"/>
          <w:u w:val="single"/>
        </w:rPr>
        <w:t>3</w:t>
      </w:r>
      <w:r w:rsidRPr="00131695">
        <w:rPr>
          <w:i/>
          <w:color w:val="000000"/>
          <w:highlight w:val="darkGray"/>
          <w:u w:val="single"/>
        </w:rPr>
        <w:t>. Given that it is only 16 rivers, caution should be used in over interpreting these results, though they are sufficient for an initial proof-of-concept for BIKER’s resilience to implicit errors in SWOT data.</w:t>
      </w:r>
    </w:p>
    <w:p w14:paraId="0F0BC480" w14:textId="77777777" w:rsidR="007C49B9" w:rsidRPr="00131695" w:rsidRDefault="007C49B9" w:rsidP="006A5EEC">
      <w:pPr>
        <w:pStyle w:val="NoSpacing"/>
        <w:ind w:left="363"/>
        <w:jc w:val="both"/>
        <w:rPr>
          <w:rFonts w:ascii="Times New Roman" w:hAnsi="Times New Roman" w:cs="Times New Roman"/>
          <w:sz w:val="24"/>
          <w:u w:val="single"/>
        </w:rPr>
      </w:pPr>
    </w:p>
    <w:p w14:paraId="18090266" w14:textId="5424AF2F" w:rsidR="00E569B2" w:rsidRPr="003A30BA" w:rsidRDefault="00466706" w:rsidP="003A30BA">
      <w:pPr>
        <w:pStyle w:val="Heading2"/>
        <w:rPr>
          <w:rFonts w:ascii="Times New Roman" w:hAnsi="Times New Roman" w:cs="Times New Roman"/>
          <w:b/>
          <w:bCs/>
          <w:color w:val="auto"/>
          <w:sz w:val="32"/>
        </w:rPr>
      </w:pPr>
      <w:r w:rsidRPr="003A30BA">
        <w:rPr>
          <w:rFonts w:ascii="Times New Roman" w:hAnsi="Times New Roman" w:cs="Times New Roman"/>
          <w:b/>
          <w:bCs/>
          <w:color w:val="auto"/>
        </w:rPr>
        <w:t>Specific</w:t>
      </w:r>
      <w:r w:rsidR="00D04F28" w:rsidRPr="003A30BA">
        <w:rPr>
          <w:rFonts w:ascii="Times New Roman" w:hAnsi="Times New Roman" w:cs="Times New Roman"/>
          <w:b/>
          <w:bCs/>
          <w:color w:val="auto"/>
        </w:rPr>
        <w:t xml:space="preserve"> comments:</w:t>
      </w:r>
    </w:p>
    <w:p w14:paraId="1AF57598" w14:textId="5519962D" w:rsidR="00065874" w:rsidRDefault="0086546C" w:rsidP="00065874">
      <w:pPr>
        <w:pStyle w:val="NormalWeb"/>
        <w:spacing w:before="174" w:beforeAutospacing="0" w:after="0" w:afterAutospacing="0"/>
        <w:ind w:left="2" w:right="89"/>
        <w:rPr>
          <w:color w:val="000000"/>
        </w:rPr>
      </w:pPr>
      <w:r w:rsidRPr="008D11A6">
        <w:rPr>
          <w:b/>
          <w:color w:val="000000"/>
          <w:highlight w:val="darkCyan"/>
        </w:rPr>
        <w:t>L159-164</w:t>
      </w:r>
      <w:r w:rsidR="00E569B2" w:rsidRPr="008D11A6">
        <w:rPr>
          <w:color w:val="000000"/>
          <w:highlight w:val="darkCyan"/>
        </w:rPr>
        <w:t xml:space="preserve"> Provide additional detail about the 763 measurements (e.g. range of </w:t>
      </w:r>
      <w:r w:rsidR="00065874" w:rsidRPr="008D11A6">
        <w:rPr>
          <w:color w:val="000000"/>
          <w:highlight w:val="darkCyan"/>
        </w:rPr>
        <w:t>the river </w:t>
      </w:r>
      <w:r w:rsidR="00E569B2" w:rsidRPr="008D11A6">
        <w:rPr>
          <w:color w:val="000000"/>
          <w:highlight w:val="darkCyan"/>
        </w:rPr>
        <w:t>width, range in k600). Do the k600 measurements cover diff</w:t>
      </w:r>
      <w:r w:rsidR="00D63801" w:rsidRPr="008D11A6">
        <w:rPr>
          <w:color w:val="000000"/>
          <w:highlight w:val="darkCyan"/>
        </w:rPr>
        <w:t>erent times of the year or are </w:t>
      </w:r>
      <w:r w:rsidR="00E569B2" w:rsidRPr="008D11A6">
        <w:rPr>
          <w:color w:val="000000"/>
          <w:highlight w:val="darkCyan"/>
        </w:rPr>
        <w:t>they from 763 distinct rivers? What is the geographic distribution, are extreme environments such as the spring melt period in the Arctic included? Table S1 only list the studies, it doesn’t give any information about the divers</w:t>
      </w:r>
      <w:r w:rsidR="00065874" w:rsidRPr="008D11A6">
        <w:rPr>
          <w:color w:val="000000"/>
          <w:highlight w:val="darkCyan"/>
        </w:rPr>
        <w:t>ity/range in the measurements.</w:t>
      </w:r>
    </w:p>
    <w:p w14:paraId="51A323F9" w14:textId="464D083A" w:rsidR="00065874" w:rsidRPr="00A45990" w:rsidRDefault="00065874" w:rsidP="00065874">
      <w:pPr>
        <w:pStyle w:val="NormalWeb"/>
        <w:spacing w:before="174" w:beforeAutospacing="0" w:after="0" w:afterAutospacing="0"/>
        <w:ind w:left="2" w:right="89"/>
        <w:rPr>
          <w:i/>
          <w:color w:val="000000"/>
        </w:rPr>
      </w:pPr>
      <w:r w:rsidRPr="00A45990">
        <w:rPr>
          <w:i/>
          <w:color w:val="000000"/>
        </w:rPr>
        <w:t>We thank the reviewer for this suggestion</w:t>
      </w:r>
      <w:r w:rsidR="003235C7" w:rsidRPr="00A45990">
        <w:rPr>
          <w:i/>
          <w:color w:val="000000"/>
        </w:rPr>
        <w:t xml:space="preserve">, as </w:t>
      </w:r>
      <w:r w:rsidR="00711C1C" w:rsidRPr="00A45990">
        <w:rPr>
          <w:i/>
          <w:color w:val="000000"/>
        </w:rPr>
        <w:t>the geographic and hydrologic extent of this dataset</w:t>
      </w:r>
      <w:r w:rsidR="003235C7" w:rsidRPr="00A45990">
        <w:rPr>
          <w:i/>
          <w:color w:val="000000"/>
        </w:rPr>
        <w:t xml:space="preserve"> is not currently clear in the manuscript</w:t>
      </w:r>
      <w:r w:rsidR="00711C1C">
        <w:rPr>
          <w:i/>
          <w:color w:val="000000"/>
        </w:rPr>
        <w:t xml:space="preserve">. </w:t>
      </w:r>
      <w:r w:rsidR="00BC7A00" w:rsidRPr="00A45990">
        <w:rPr>
          <w:i/>
          <w:color w:val="000000"/>
        </w:rPr>
        <w:t xml:space="preserve">We have </w:t>
      </w:r>
      <w:r w:rsidRPr="00A45990">
        <w:rPr>
          <w:i/>
          <w:color w:val="000000"/>
        </w:rPr>
        <w:t>add</w:t>
      </w:r>
      <w:r w:rsidR="00BC7A00" w:rsidRPr="00A45990">
        <w:rPr>
          <w:i/>
          <w:color w:val="000000"/>
        </w:rPr>
        <w:t>ed</w:t>
      </w:r>
      <w:r w:rsidRPr="00A45990">
        <w:rPr>
          <w:i/>
          <w:color w:val="000000"/>
        </w:rPr>
        <w:t xml:space="preserve"> the following data description to the main text at line ____:</w:t>
      </w:r>
    </w:p>
    <w:p w14:paraId="152EEB07" w14:textId="5F52B7DE" w:rsidR="00065874" w:rsidRPr="00202DF8" w:rsidRDefault="00065874" w:rsidP="00BC7A00">
      <w:pPr>
        <w:pStyle w:val="NormalWeb"/>
        <w:spacing w:before="174" w:beforeAutospacing="0" w:after="0" w:afterAutospacing="0"/>
        <w:ind w:left="2" w:right="89"/>
        <w:jc w:val="both"/>
        <w:rPr>
          <w:color w:val="000000"/>
          <w:u w:val="single"/>
        </w:rPr>
      </w:pPr>
      <w:r w:rsidRPr="00202DF8">
        <w:rPr>
          <w:i/>
          <w:color w:val="000000"/>
          <w:highlight w:val="darkGray"/>
          <w:u w:val="single"/>
        </w:rPr>
        <w:t xml:space="preserve">The 763 measurements cover different </w:t>
      </w:r>
      <w:r w:rsidR="00202C8D" w:rsidRPr="00202DF8">
        <w:rPr>
          <w:i/>
          <w:color w:val="000000"/>
          <w:highlight w:val="darkGray"/>
          <w:u w:val="single"/>
        </w:rPr>
        <w:t>times of year</w:t>
      </w:r>
      <w:r w:rsidR="00BC7A00" w:rsidRPr="00202DF8">
        <w:rPr>
          <w:i/>
          <w:color w:val="000000"/>
          <w:highlight w:val="darkGray"/>
          <w:u w:val="single"/>
        </w:rPr>
        <w:t xml:space="preserve"> and hydrological events</w:t>
      </w:r>
      <w:r w:rsidR="00202C8D" w:rsidRPr="00202DF8">
        <w:rPr>
          <w:i/>
          <w:color w:val="000000"/>
          <w:highlight w:val="darkGray"/>
          <w:u w:val="single"/>
        </w:rPr>
        <w:t>. They include</w:t>
      </w:r>
      <w:r w:rsidR="002269ED" w:rsidRPr="00202DF8">
        <w:rPr>
          <w:i/>
          <w:color w:val="000000"/>
          <w:highlight w:val="darkGray"/>
          <w:u w:val="single"/>
        </w:rPr>
        <w:t xml:space="preserve"> both individual measurements and</w:t>
      </w:r>
      <w:r w:rsidR="00202C8D" w:rsidRPr="00202DF8">
        <w:rPr>
          <w:i/>
          <w:color w:val="000000"/>
          <w:highlight w:val="darkGray"/>
          <w:u w:val="single"/>
        </w:rPr>
        <w:t xml:space="preserve"> repeat measurements</w:t>
      </w:r>
      <w:r w:rsidR="002269ED" w:rsidRPr="00202DF8">
        <w:rPr>
          <w:i/>
          <w:color w:val="000000"/>
          <w:highlight w:val="darkGray"/>
          <w:u w:val="single"/>
        </w:rPr>
        <w:t xml:space="preserve"> in over</w:t>
      </w:r>
      <w:r w:rsidR="00CA2E6E" w:rsidRPr="00202DF8">
        <w:rPr>
          <w:i/>
          <w:color w:val="000000"/>
          <w:highlight w:val="darkGray"/>
          <w:u w:val="single"/>
        </w:rPr>
        <w:t xml:space="preserve"> 500 river reaches across the U</w:t>
      </w:r>
      <w:r w:rsidR="002269ED" w:rsidRPr="00202DF8">
        <w:rPr>
          <w:i/>
          <w:color w:val="000000"/>
          <w:highlight w:val="darkGray"/>
          <w:u w:val="single"/>
        </w:rPr>
        <w:t xml:space="preserve">nited States, </w:t>
      </w:r>
      <w:r w:rsidR="00CA2E6E" w:rsidRPr="00202DF8">
        <w:rPr>
          <w:i/>
          <w:color w:val="000000"/>
          <w:highlight w:val="darkGray"/>
          <w:u w:val="single"/>
        </w:rPr>
        <w:t>Wales, Switzerland, and Austria</w:t>
      </w:r>
      <w:r w:rsidR="002269ED" w:rsidRPr="00202DF8">
        <w:rPr>
          <w:i/>
          <w:color w:val="000000"/>
          <w:highlight w:val="darkGray"/>
          <w:u w:val="single"/>
        </w:rPr>
        <w:t>. They span a wide variety of environments</w:t>
      </w:r>
      <w:r w:rsidRPr="00202DF8">
        <w:rPr>
          <w:i/>
          <w:color w:val="000000"/>
          <w:highlight w:val="darkGray"/>
          <w:u w:val="single"/>
        </w:rPr>
        <w:t xml:space="preserve"> from temperate higher-order rivers to small mountain strea</w:t>
      </w:r>
      <w:r w:rsidR="009D706D" w:rsidRPr="00202DF8">
        <w:rPr>
          <w:i/>
          <w:color w:val="000000"/>
          <w:highlight w:val="darkGray"/>
          <w:u w:val="single"/>
        </w:rPr>
        <w:t>ms</w:t>
      </w:r>
      <w:r w:rsidR="002269ED" w:rsidRPr="00202DF8">
        <w:rPr>
          <w:i/>
          <w:color w:val="000000"/>
          <w:highlight w:val="darkGray"/>
          <w:u w:val="single"/>
        </w:rPr>
        <w:t xml:space="preserve"> and</w:t>
      </w:r>
      <w:r w:rsidR="009D706D" w:rsidRPr="00202DF8">
        <w:rPr>
          <w:i/>
          <w:color w:val="000000"/>
          <w:highlight w:val="darkGray"/>
          <w:u w:val="single"/>
        </w:rPr>
        <w:t xml:space="preserve"> represent a full range of river flows (width range</w:t>
      </w:r>
      <w:r w:rsidR="002269ED" w:rsidRPr="00202DF8">
        <w:rPr>
          <w:i/>
          <w:color w:val="000000"/>
          <w:highlight w:val="darkGray"/>
          <w:u w:val="single"/>
        </w:rPr>
        <w:t>s</w:t>
      </w:r>
      <w:r w:rsidR="009D706D" w:rsidRPr="00202DF8">
        <w:rPr>
          <w:i/>
          <w:color w:val="000000"/>
          <w:highlight w:val="darkGray"/>
          <w:u w:val="single"/>
        </w:rPr>
        <w:t xml:space="preserve"> from </w:t>
      </w:r>
      <w:r w:rsidR="00BC7A00" w:rsidRPr="00202DF8">
        <w:rPr>
          <w:i/>
          <w:color w:val="000000"/>
          <w:highlight w:val="darkGray"/>
          <w:u w:val="single"/>
        </w:rPr>
        <w:t>0.26m</w:t>
      </w:r>
      <w:r w:rsidR="009D706D" w:rsidRPr="00202DF8">
        <w:rPr>
          <w:i/>
          <w:color w:val="000000"/>
          <w:highlight w:val="darkGray"/>
          <w:u w:val="single"/>
        </w:rPr>
        <w:t xml:space="preserve"> to </w:t>
      </w:r>
      <w:r w:rsidR="00BC7A00" w:rsidRPr="00202DF8">
        <w:rPr>
          <w:i/>
          <w:color w:val="000000"/>
          <w:highlight w:val="darkGray"/>
          <w:u w:val="single"/>
        </w:rPr>
        <w:t xml:space="preserve">1,742m, </w:t>
      </w:r>
      <w:r w:rsidR="002269ED" w:rsidRPr="00202DF8">
        <w:rPr>
          <w:i/>
          <w:color w:val="000000"/>
          <w:highlight w:val="darkGray"/>
          <w:u w:val="single"/>
        </w:rPr>
        <w:t>discharge ranges</w:t>
      </w:r>
      <w:r w:rsidR="009D706D" w:rsidRPr="00202DF8">
        <w:rPr>
          <w:i/>
          <w:color w:val="000000"/>
          <w:highlight w:val="darkGray"/>
          <w:u w:val="single"/>
        </w:rPr>
        <w:t xml:space="preserve"> from</w:t>
      </w:r>
      <w:r w:rsidR="00BC7A00" w:rsidRPr="00202DF8">
        <w:rPr>
          <w:i/>
          <w:color w:val="000000"/>
          <w:highlight w:val="darkGray"/>
          <w:u w:val="single"/>
        </w:rPr>
        <w:t xml:space="preserve"> 8e-4 </w:t>
      </w:r>
      <w:r w:rsidR="009D706D" w:rsidRPr="00202DF8">
        <w:rPr>
          <w:i/>
          <w:color w:val="000000"/>
          <w:highlight w:val="darkGray"/>
          <w:u w:val="single"/>
        </w:rPr>
        <w:t>m</w:t>
      </w:r>
      <w:r w:rsidR="009D706D" w:rsidRPr="00202DF8">
        <w:rPr>
          <w:i/>
          <w:color w:val="000000"/>
          <w:highlight w:val="darkGray"/>
          <w:u w:val="single"/>
          <w:vertAlign w:val="superscript"/>
        </w:rPr>
        <w:t>3</w:t>
      </w:r>
      <w:r w:rsidR="009D706D" w:rsidRPr="00202DF8">
        <w:rPr>
          <w:i/>
          <w:color w:val="000000"/>
          <w:highlight w:val="darkGray"/>
          <w:u w:val="single"/>
        </w:rPr>
        <w:t>/s</w:t>
      </w:r>
      <w:r w:rsidR="00BC7A00" w:rsidRPr="00202DF8">
        <w:rPr>
          <w:i/>
          <w:color w:val="000000"/>
          <w:highlight w:val="darkGray"/>
          <w:u w:val="single"/>
        </w:rPr>
        <w:t xml:space="preserve"> to 489 m</w:t>
      </w:r>
      <w:r w:rsidR="00BC7A00" w:rsidRPr="00202DF8">
        <w:rPr>
          <w:i/>
          <w:color w:val="000000"/>
          <w:highlight w:val="darkGray"/>
          <w:u w:val="single"/>
          <w:vertAlign w:val="superscript"/>
        </w:rPr>
        <w:t>3</w:t>
      </w:r>
      <w:r w:rsidR="00BC7A00" w:rsidRPr="00202DF8">
        <w:rPr>
          <w:i/>
          <w:color w:val="000000"/>
          <w:highlight w:val="darkGray"/>
          <w:u w:val="single"/>
        </w:rPr>
        <w:t>/s, and k</w:t>
      </w:r>
      <w:r w:rsidR="00BC7A00" w:rsidRPr="00202DF8">
        <w:rPr>
          <w:i/>
          <w:color w:val="000000"/>
          <w:highlight w:val="darkGray"/>
          <w:u w:val="single"/>
          <w:vertAlign w:val="subscript"/>
        </w:rPr>
        <w:t xml:space="preserve">600 </w:t>
      </w:r>
      <w:r w:rsidR="00BC7A00" w:rsidRPr="00202DF8">
        <w:rPr>
          <w:i/>
          <w:color w:val="000000"/>
          <w:highlight w:val="darkGray"/>
          <w:u w:val="single"/>
        </w:rPr>
        <w:t>ranges from 0.1 m/day to 4,118 m/d</w:t>
      </w:r>
      <w:r w:rsidR="00393E9A" w:rsidRPr="00202DF8">
        <w:rPr>
          <w:i/>
          <w:color w:val="000000"/>
          <w:highlight w:val="darkGray"/>
          <w:u w:val="single"/>
        </w:rPr>
        <w:t>a</w:t>
      </w:r>
      <w:r w:rsidR="00BC7A00" w:rsidRPr="00202DF8">
        <w:rPr>
          <w:i/>
          <w:color w:val="000000"/>
          <w:highlight w:val="darkGray"/>
          <w:u w:val="single"/>
        </w:rPr>
        <w:t>y</w:t>
      </w:r>
      <w:r w:rsidR="009D706D" w:rsidRPr="00202DF8">
        <w:rPr>
          <w:i/>
          <w:color w:val="000000"/>
          <w:highlight w:val="darkGray"/>
          <w:u w:val="single"/>
        </w:rPr>
        <w:t>).</w:t>
      </w:r>
    </w:p>
    <w:p w14:paraId="5E4E6703" w14:textId="4A4A5820" w:rsidR="00E569B2" w:rsidRDefault="0086546C" w:rsidP="00E569B2">
      <w:pPr>
        <w:pStyle w:val="NormalWeb"/>
        <w:spacing w:before="173" w:beforeAutospacing="0" w:after="0" w:afterAutospacing="0"/>
        <w:ind w:left="2" w:right="114" w:hanging="2"/>
        <w:jc w:val="both"/>
        <w:rPr>
          <w:color w:val="000000"/>
        </w:rPr>
      </w:pPr>
      <w:r w:rsidRPr="008D11A6">
        <w:rPr>
          <w:b/>
          <w:color w:val="000000"/>
          <w:highlight w:val="darkCyan"/>
        </w:rPr>
        <w:t>L226-227</w:t>
      </w:r>
      <w:r w:rsidR="00E569B2" w:rsidRPr="008D11A6">
        <w:rPr>
          <w:color w:val="000000"/>
          <w:highlight w:val="darkCyan"/>
        </w:rPr>
        <w:t xml:space="preserve"> How does the model function in low slope (i.e. flat) environments? As </w:t>
      </w:r>
      <w:proofErr w:type="gramStart"/>
      <w:r w:rsidR="00E569B2" w:rsidRPr="008D11A6">
        <w:rPr>
          <w:color w:val="000000"/>
          <w:highlight w:val="darkCyan"/>
        </w:rPr>
        <w:t>stated</w:t>
      </w:r>
      <w:proofErr w:type="gramEnd"/>
      <w:r w:rsidR="00E569B2" w:rsidRPr="008D11A6">
        <w:rPr>
          <w:color w:val="000000"/>
          <w:highlight w:val="darkCyan"/>
        </w:rPr>
        <w:t xml:space="preserve"> this is only valid for a “hydraulically-wide channel” but are there oth</w:t>
      </w:r>
      <w:r w:rsidR="00D63801" w:rsidRPr="008D11A6">
        <w:rPr>
          <w:color w:val="000000"/>
          <w:highlight w:val="darkCyan"/>
        </w:rPr>
        <w:t>er constraints, e.g. detection </w:t>
      </w:r>
      <w:r w:rsidR="00E569B2" w:rsidRPr="008D11A6">
        <w:rPr>
          <w:color w:val="000000"/>
          <w:highlight w:val="darkCyan"/>
        </w:rPr>
        <w:t>limit of slope, flow</w:t>
      </w:r>
      <w:r w:rsidR="00CF5981" w:rsidRPr="008D11A6">
        <w:rPr>
          <w:color w:val="000000"/>
          <w:highlight w:val="darkCyan"/>
        </w:rPr>
        <w:t xml:space="preserve"> depth and velocity?</w:t>
      </w:r>
    </w:p>
    <w:p w14:paraId="2123A855" w14:textId="7C1143E4" w:rsidR="000A58A4" w:rsidRDefault="00A9495B" w:rsidP="00E569B2">
      <w:pPr>
        <w:pStyle w:val="NormalWeb"/>
        <w:spacing w:before="173" w:beforeAutospacing="0" w:after="0" w:afterAutospacing="0"/>
        <w:ind w:left="2" w:right="114" w:hanging="2"/>
        <w:jc w:val="both"/>
        <w:rPr>
          <w:i/>
          <w:color w:val="000000"/>
        </w:rPr>
      </w:pPr>
      <w:r>
        <w:rPr>
          <w:i/>
          <w:color w:val="000000"/>
        </w:rPr>
        <w:t>While there</w:t>
      </w:r>
      <w:r w:rsidR="009E07EE">
        <w:rPr>
          <w:i/>
          <w:color w:val="000000"/>
        </w:rPr>
        <w:t xml:space="preserve"> should be </w:t>
      </w:r>
      <w:r w:rsidR="000A58A4" w:rsidRPr="00A45990">
        <w:rPr>
          <w:i/>
          <w:color w:val="000000"/>
        </w:rPr>
        <w:t>no detection limit for the gas exchange model itself (equation 7</w:t>
      </w:r>
      <w:r w:rsidR="00823C2C">
        <w:rPr>
          <w:i/>
          <w:color w:val="000000"/>
        </w:rPr>
        <w:t xml:space="preserve"> in the submitted version of the manuscript</w:t>
      </w:r>
      <w:r w:rsidR="000A58A4" w:rsidRPr="00A45990">
        <w:rPr>
          <w:i/>
          <w:color w:val="000000"/>
        </w:rPr>
        <w:t xml:space="preserve">), </w:t>
      </w:r>
      <w:r>
        <w:rPr>
          <w:i/>
          <w:color w:val="000000"/>
        </w:rPr>
        <w:t xml:space="preserve">BIKER </w:t>
      </w:r>
      <w:r w:rsidR="000A58A4" w:rsidRPr="00A45990">
        <w:rPr>
          <w:i/>
          <w:color w:val="000000"/>
        </w:rPr>
        <w:t xml:space="preserve">could be </w:t>
      </w:r>
      <w:r w:rsidR="00AF0B0C" w:rsidRPr="00A45990">
        <w:rPr>
          <w:i/>
          <w:color w:val="000000"/>
        </w:rPr>
        <w:t>limit</w:t>
      </w:r>
      <w:r>
        <w:rPr>
          <w:i/>
          <w:color w:val="000000"/>
        </w:rPr>
        <w:t>ed by the resolution of the</w:t>
      </w:r>
      <w:r w:rsidR="000A58A4" w:rsidRPr="00A45990">
        <w:rPr>
          <w:i/>
          <w:color w:val="000000"/>
        </w:rPr>
        <w:t xml:space="preserve"> input hydraulic </w:t>
      </w:r>
      <w:r>
        <w:rPr>
          <w:i/>
          <w:color w:val="000000"/>
        </w:rPr>
        <w:t xml:space="preserve">data being used. This is true if running BIKER via SWOT data: </w:t>
      </w:r>
      <w:r w:rsidR="00AF0B0C" w:rsidRPr="00A45990">
        <w:rPr>
          <w:i/>
          <w:color w:val="000000"/>
        </w:rPr>
        <w:t xml:space="preserve">SWOT will have a slope </w:t>
      </w:r>
      <w:r w:rsidR="00AF0B0C" w:rsidRPr="00A45990">
        <w:rPr>
          <w:i/>
          <w:color w:val="000000"/>
        </w:rPr>
        <w:lastRenderedPageBreak/>
        <w:t>detection limit of</w:t>
      </w:r>
      <w:r w:rsidR="00823C2C">
        <w:rPr>
          <w:i/>
          <w:color w:val="000000"/>
        </w:rPr>
        <w:t xml:space="preserve"> </w:t>
      </w:r>
      <w:commentRangeStart w:id="46"/>
      <w:r w:rsidR="00823C2C">
        <w:rPr>
          <w:i/>
          <w:color w:val="000000"/>
        </w:rPr>
        <w:t>approximately</w:t>
      </w:r>
      <w:r w:rsidR="00AF0B0C" w:rsidRPr="00A45990">
        <w:rPr>
          <w:i/>
          <w:color w:val="000000"/>
        </w:rPr>
        <w:t xml:space="preserve"> </w:t>
      </w:r>
      <w:commentRangeEnd w:id="46"/>
      <w:r w:rsidR="001A158F">
        <w:rPr>
          <w:rStyle w:val="CommentReference"/>
          <w:rFonts w:asciiTheme="minorHAnsi" w:eastAsiaTheme="minorHAnsi" w:hAnsiTheme="minorHAnsi" w:cstheme="minorBidi"/>
        </w:rPr>
        <w:commentReference w:id="46"/>
      </w:r>
      <w:r w:rsidR="00AF0B0C" w:rsidRPr="00A45990">
        <w:rPr>
          <w:i/>
          <w:color w:val="000000"/>
        </w:rPr>
        <w:t>1.7e-5 (for waterbodies &gt; 1km</w:t>
      </w:r>
      <w:r w:rsidR="00AF0B0C" w:rsidRPr="00A45990">
        <w:rPr>
          <w:i/>
          <w:color w:val="000000"/>
          <w:vertAlign w:val="superscript"/>
        </w:rPr>
        <w:t>2</w:t>
      </w:r>
      <w:r w:rsidR="00FF065B" w:rsidRPr="00A45990">
        <w:rPr>
          <w:i/>
          <w:color w:val="000000"/>
        </w:rPr>
        <w:t xml:space="preserve">- </w:t>
      </w:r>
      <w:r w:rsidR="00E06200" w:rsidRPr="00A45990">
        <w:rPr>
          <w:i/>
          <w:color w:val="000000"/>
        </w:rPr>
        <w:t xml:space="preserve">Biancamaria </w:t>
      </w:r>
      <w:r w:rsidR="00FF065B" w:rsidRPr="00A45990">
        <w:rPr>
          <w:i/>
          <w:color w:val="000000"/>
        </w:rPr>
        <w:t>et al. 2016</w:t>
      </w:r>
      <w:r w:rsidR="00AF0B0C" w:rsidRPr="00A45990">
        <w:rPr>
          <w:i/>
          <w:color w:val="000000"/>
        </w:rPr>
        <w:t>). We have already accounted for this slope detection limit within this study’s validation but neglected to mention it in the manuscript. So, the following is added to the manuscript at line ____:</w:t>
      </w:r>
    </w:p>
    <w:p w14:paraId="3EE692C9" w14:textId="6927CE3D" w:rsidR="00921A5C" w:rsidRPr="00202DF8" w:rsidRDefault="00AF0B0C" w:rsidP="006A5EEC">
      <w:pPr>
        <w:pStyle w:val="NormalWeb"/>
        <w:spacing w:before="173" w:beforeAutospacing="0" w:after="0" w:afterAutospacing="0"/>
        <w:ind w:left="2" w:right="114" w:hanging="2"/>
        <w:jc w:val="both"/>
        <w:rPr>
          <w:u w:val="single"/>
        </w:rPr>
      </w:pPr>
      <w:r w:rsidRPr="00202DF8">
        <w:rPr>
          <w:i/>
          <w:color w:val="000000"/>
          <w:highlight w:val="darkGray"/>
          <w:u w:val="single"/>
        </w:rPr>
        <w:t>SWOT water surface slope measurements will have a lower detection limit of 1.7e-5 (Biancamaria et al</w:t>
      </w:r>
      <w:r w:rsidR="00807216" w:rsidRPr="00202DF8">
        <w:rPr>
          <w:i/>
          <w:color w:val="000000"/>
          <w:highlight w:val="darkGray"/>
          <w:u w:val="single"/>
        </w:rPr>
        <w:t>.</w:t>
      </w:r>
      <w:r w:rsidRPr="00202DF8">
        <w:rPr>
          <w:i/>
          <w:color w:val="000000"/>
          <w:highlight w:val="darkGray"/>
          <w:u w:val="single"/>
        </w:rPr>
        <w:t xml:space="preserve"> 2016) and so we set all </w:t>
      </w:r>
      <w:r w:rsidR="00E22BC8">
        <w:rPr>
          <w:i/>
          <w:color w:val="000000"/>
          <w:highlight w:val="darkGray"/>
          <w:u w:val="single"/>
        </w:rPr>
        <w:t>smaller</w:t>
      </w:r>
      <w:r w:rsidRPr="00202DF8">
        <w:rPr>
          <w:i/>
          <w:color w:val="000000"/>
          <w:highlight w:val="darkGray"/>
          <w:u w:val="single"/>
        </w:rPr>
        <w:t xml:space="preserve"> slopes to this lower limit.</w:t>
      </w:r>
    </w:p>
    <w:p w14:paraId="2311A3F4" w14:textId="5F267E80" w:rsidR="00E569B2" w:rsidRDefault="0086546C" w:rsidP="00E569B2">
      <w:pPr>
        <w:pStyle w:val="NormalWeb"/>
        <w:spacing w:before="181" w:beforeAutospacing="0" w:after="0" w:afterAutospacing="0"/>
        <w:ind w:left="2" w:right="699" w:hanging="7"/>
        <w:rPr>
          <w:color w:val="000000"/>
        </w:rPr>
      </w:pPr>
      <w:r w:rsidRPr="00D42DD9">
        <w:rPr>
          <w:b/>
          <w:color w:val="000000"/>
          <w:highlight w:val="darkCyan"/>
        </w:rPr>
        <w:t>L578-582</w:t>
      </w:r>
      <w:r w:rsidR="00E569B2" w:rsidRPr="00D42DD9">
        <w:rPr>
          <w:color w:val="000000"/>
          <w:highlight w:val="darkCyan"/>
        </w:rPr>
        <w:t xml:space="preserve"> How likely is it that a “sufficient variability of 20% CV” will be captur</w:t>
      </w:r>
      <w:r w:rsidRPr="00D42DD9">
        <w:rPr>
          <w:color w:val="000000"/>
          <w:highlight w:val="darkCyan"/>
        </w:rPr>
        <w:t xml:space="preserve">ed in SWOT </w:t>
      </w:r>
      <w:r w:rsidR="00E569B2" w:rsidRPr="00D42DD9">
        <w:rPr>
          <w:color w:val="000000"/>
          <w:highlight w:val="darkCyan"/>
        </w:rPr>
        <w:t>rivers? Need to address the limitations</w:t>
      </w:r>
      <w:r w:rsidR="00363FEA" w:rsidRPr="00D42DD9">
        <w:rPr>
          <w:color w:val="000000"/>
          <w:highlight w:val="darkCyan"/>
        </w:rPr>
        <w:t xml:space="preserve"> of rivers that have &lt; 20% CV.</w:t>
      </w:r>
    </w:p>
    <w:p w14:paraId="62CFCF89" w14:textId="29A13F6A" w:rsidR="00363FEA" w:rsidRDefault="00363FEA" w:rsidP="00363FEA">
      <w:pPr>
        <w:pStyle w:val="NormalWeb"/>
        <w:spacing w:before="181" w:beforeAutospacing="0" w:after="0" w:afterAutospacing="0"/>
        <w:ind w:left="2" w:right="699" w:hanging="7"/>
        <w:jc w:val="both"/>
        <w:rPr>
          <w:i/>
          <w:color w:val="000000"/>
        </w:rPr>
      </w:pPr>
      <w:r w:rsidRPr="00C350DB">
        <w:rPr>
          <w:i/>
          <w:color w:val="000000"/>
        </w:rPr>
        <w:t xml:space="preserve">This is an excellent </w:t>
      </w:r>
      <w:r w:rsidR="00615533" w:rsidRPr="00C350DB">
        <w:rPr>
          <w:i/>
          <w:color w:val="000000"/>
        </w:rPr>
        <w:t>question and</w:t>
      </w:r>
      <w:r w:rsidR="00EC5ADA">
        <w:rPr>
          <w:i/>
          <w:color w:val="000000"/>
        </w:rPr>
        <w:t xml:space="preserve"> highlights a point we should make clearer in the manuscript. It is currently impossible to know how likely a ‘sufficient variability in k</w:t>
      </w:r>
      <w:r w:rsidR="00EC5ADA">
        <w:rPr>
          <w:i/>
          <w:color w:val="000000"/>
          <w:vertAlign w:val="subscript"/>
        </w:rPr>
        <w:t>600</w:t>
      </w:r>
      <w:r w:rsidR="00EC5ADA">
        <w:rPr>
          <w:i/>
          <w:color w:val="000000"/>
        </w:rPr>
        <w:t>’ will be in SWOT rivers. This is one of the questions we hope to answer once BIKER is run on real SWOT data and we are able to infer the temporal variation in k</w:t>
      </w:r>
      <w:r w:rsidR="00EC5ADA">
        <w:rPr>
          <w:i/>
          <w:color w:val="000000"/>
          <w:vertAlign w:val="subscript"/>
        </w:rPr>
        <w:t>600</w:t>
      </w:r>
      <w:r w:rsidR="00EC5ADA">
        <w:rPr>
          <w:i/>
          <w:color w:val="000000"/>
        </w:rPr>
        <w:t xml:space="preserve"> for each SWOT-observable river. </w:t>
      </w:r>
      <w:r w:rsidR="00D42DD9">
        <w:rPr>
          <w:i/>
          <w:color w:val="000000"/>
        </w:rPr>
        <w:t xml:space="preserve">It is also a question that the SWOT discharge community seeks to answer during the calibration and validation phases of the satellite mission. </w:t>
      </w:r>
      <w:r w:rsidR="0007797B">
        <w:rPr>
          <w:i/>
          <w:color w:val="000000"/>
        </w:rPr>
        <w:t>However,</w:t>
      </w:r>
      <w:r w:rsidR="00D42DD9">
        <w:rPr>
          <w:i/>
          <w:color w:val="000000"/>
        </w:rPr>
        <w:t xml:space="preserve"> for now we can try to contextualize this concern using a satellite much older than SWOT but with an approximately similar temporal resolution of 16 days: the Landsat program. Authors have recently shown that Landsat captures 97% of streamflow percentiles at 90% of United States gauges (Allen et al 2020), implying sufficient hydraulic visibility for the Landsat record and, likely, SWOT as well. T</w:t>
      </w:r>
      <w:r w:rsidR="00EC5ADA">
        <w:rPr>
          <w:i/>
          <w:color w:val="000000"/>
        </w:rPr>
        <w:t>o clarify, we have added the following statement to the main text at line ___:</w:t>
      </w:r>
    </w:p>
    <w:p w14:paraId="7DC5402D" w14:textId="2AEF3D5A" w:rsidR="00D42DD9" w:rsidRPr="00202DF8" w:rsidRDefault="00D42DD9" w:rsidP="00716FA9">
      <w:pPr>
        <w:pStyle w:val="NormalWeb"/>
        <w:shd w:val="clear" w:color="auto" w:fill="A6A6A6" w:themeFill="background1" w:themeFillShade="A6"/>
        <w:spacing w:before="172" w:beforeAutospacing="0" w:after="0" w:afterAutospacing="0"/>
        <w:ind w:left="2"/>
        <w:jc w:val="both"/>
        <w:rPr>
          <w:i/>
          <w:color w:val="000000"/>
          <w:u w:val="single"/>
        </w:rPr>
      </w:pPr>
      <w:commentRangeStart w:id="47"/>
      <w:commentRangeStart w:id="48"/>
      <w:r w:rsidRPr="00202DF8">
        <w:rPr>
          <w:i/>
          <w:color w:val="000000"/>
          <w:highlight w:val="darkGray"/>
          <w:u w:val="single"/>
        </w:rPr>
        <w:t>While it is presently impossible to know how frequently SWOT will achieve ‘sufficient hydraulic visibility’, recent similar work using the Landsat archive</w:t>
      </w:r>
      <w:r w:rsidR="00704C27">
        <w:rPr>
          <w:i/>
          <w:color w:val="000000"/>
          <w:highlight w:val="darkGray"/>
          <w:u w:val="single"/>
        </w:rPr>
        <w:t xml:space="preserve"> </w:t>
      </w:r>
      <w:r w:rsidRPr="00202DF8">
        <w:rPr>
          <w:i/>
          <w:color w:val="000000"/>
          <w:highlight w:val="darkGray"/>
          <w:u w:val="single"/>
        </w:rPr>
        <w:t xml:space="preserve">suggests that most rivers’ full flow regime will </w:t>
      </w:r>
      <w:r w:rsidR="00704C27">
        <w:rPr>
          <w:i/>
          <w:color w:val="000000"/>
          <w:highlight w:val="darkGray"/>
          <w:u w:val="single"/>
        </w:rPr>
        <w:t xml:space="preserve">be </w:t>
      </w:r>
      <w:r w:rsidRPr="00202DF8">
        <w:rPr>
          <w:i/>
          <w:color w:val="000000"/>
          <w:highlight w:val="darkGray"/>
          <w:u w:val="single"/>
        </w:rPr>
        <w:t xml:space="preserve">observed by the SWOT satellite: Allen et al. (2020) found that the Landsat record observed 97% of streamflow percentiles in 90% of United States </w:t>
      </w:r>
      <w:proofErr w:type="spellStart"/>
      <w:r w:rsidRPr="00202DF8">
        <w:rPr>
          <w:i/>
          <w:color w:val="000000"/>
          <w:highlight w:val="darkGray"/>
          <w:u w:val="single"/>
        </w:rPr>
        <w:t>streamgauges</w:t>
      </w:r>
      <w:proofErr w:type="spellEnd"/>
      <w:r w:rsidRPr="00202DF8">
        <w:rPr>
          <w:i/>
          <w:color w:val="000000"/>
          <w:highlight w:val="darkGray"/>
          <w:u w:val="single"/>
        </w:rPr>
        <w:t>.</w:t>
      </w:r>
      <w:r w:rsidR="0073541F">
        <w:rPr>
          <w:i/>
          <w:color w:val="000000"/>
          <w:u w:val="single"/>
        </w:rPr>
        <w:t xml:space="preserve"> Landsat </w:t>
      </w:r>
      <w:r w:rsidR="0073541F" w:rsidRPr="00202DF8">
        <w:rPr>
          <w:i/>
          <w:color w:val="000000"/>
          <w:highlight w:val="darkGray"/>
          <w:u w:val="single"/>
        </w:rPr>
        <w:t xml:space="preserve">has </w:t>
      </w:r>
      <w:r w:rsidR="0073541F">
        <w:rPr>
          <w:i/>
          <w:color w:val="000000"/>
          <w:highlight w:val="darkGray"/>
          <w:u w:val="single"/>
        </w:rPr>
        <w:t>a</w:t>
      </w:r>
      <w:r w:rsidR="009E6474">
        <w:rPr>
          <w:i/>
          <w:color w:val="000000"/>
          <w:highlight w:val="darkGray"/>
          <w:u w:val="single"/>
        </w:rPr>
        <w:t>n average</w:t>
      </w:r>
      <w:r w:rsidR="0073541F">
        <w:rPr>
          <w:i/>
          <w:color w:val="000000"/>
          <w:highlight w:val="darkGray"/>
          <w:u w:val="single"/>
        </w:rPr>
        <w:t xml:space="preserve"> temporal resolution of 16 days, which is </w:t>
      </w:r>
      <w:r w:rsidR="0073541F" w:rsidRPr="00202DF8">
        <w:rPr>
          <w:i/>
          <w:color w:val="000000"/>
          <w:highlight w:val="darkGray"/>
          <w:u w:val="single"/>
        </w:rPr>
        <w:t>approximately similar</w:t>
      </w:r>
      <w:r w:rsidR="0073541F">
        <w:rPr>
          <w:i/>
          <w:color w:val="000000"/>
          <w:u w:val="single"/>
        </w:rPr>
        <w:t xml:space="preserve"> to the </w:t>
      </w:r>
      <w:r w:rsidR="00716FA9">
        <w:rPr>
          <w:i/>
          <w:color w:val="000000"/>
          <w:u w:val="single"/>
        </w:rPr>
        <w:t>repeat cycle for SWOT.</w:t>
      </w:r>
      <w:commentRangeEnd w:id="47"/>
      <w:r w:rsidR="00660862">
        <w:rPr>
          <w:rStyle w:val="CommentReference"/>
          <w:rFonts w:asciiTheme="minorHAnsi" w:eastAsiaTheme="minorHAnsi" w:hAnsiTheme="minorHAnsi" w:cstheme="minorBidi"/>
        </w:rPr>
        <w:commentReference w:id="47"/>
      </w:r>
      <w:commentRangeEnd w:id="48"/>
      <w:r w:rsidR="001A158F">
        <w:rPr>
          <w:rStyle w:val="CommentReference"/>
          <w:rFonts w:asciiTheme="minorHAnsi" w:eastAsiaTheme="minorHAnsi" w:hAnsiTheme="minorHAnsi" w:cstheme="minorBidi"/>
        </w:rPr>
        <w:commentReference w:id="48"/>
      </w:r>
    </w:p>
    <w:p w14:paraId="76CB7E09" w14:textId="65E78424" w:rsidR="00E569B2" w:rsidRDefault="0086546C" w:rsidP="00E569B2">
      <w:pPr>
        <w:pStyle w:val="NormalWeb"/>
        <w:spacing w:before="172" w:beforeAutospacing="0" w:after="0" w:afterAutospacing="0"/>
        <w:ind w:left="2"/>
        <w:rPr>
          <w:color w:val="000000"/>
        </w:rPr>
      </w:pPr>
      <w:r w:rsidRPr="008D11A6">
        <w:rPr>
          <w:b/>
          <w:color w:val="000000"/>
          <w:highlight w:val="darkCyan"/>
        </w:rPr>
        <w:t>L 630</w:t>
      </w:r>
      <w:r w:rsidR="00E569B2" w:rsidRPr="008D11A6">
        <w:rPr>
          <w:color w:val="000000"/>
          <w:highlight w:val="darkCyan"/>
        </w:rPr>
        <w:t xml:space="preserve"> What is meant </w:t>
      </w:r>
      <w:r w:rsidR="009F0FA8" w:rsidRPr="008D11A6">
        <w:rPr>
          <w:color w:val="000000"/>
          <w:highlight w:val="darkCyan"/>
        </w:rPr>
        <w:t>by nearly entirely observable?</w:t>
      </w:r>
    </w:p>
    <w:p w14:paraId="45AAAD86" w14:textId="06B649F8" w:rsidR="009F0FA8" w:rsidRDefault="009F0FA8" w:rsidP="00E569B2">
      <w:pPr>
        <w:pStyle w:val="NormalWeb"/>
        <w:spacing w:before="172" w:beforeAutospacing="0" w:after="0" w:afterAutospacing="0"/>
        <w:ind w:left="2"/>
        <w:rPr>
          <w:i/>
          <w:color w:val="000000"/>
        </w:rPr>
      </w:pPr>
      <w:r w:rsidRPr="00C350DB">
        <w:rPr>
          <w:i/>
          <w:color w:val="000000"/>
        </w:rPr>
        <w:t>This refers to the fact that some parameters in equation 7 must still be inferred because SWOT fill not directly measure them (thus necessitating the Bayesian algorithm). However</w:t>
      </w:r>
      <w:r w:rsidR="007142D3" w:rsidRPr="00C350DB">
        <w:rPr>
          <w:i/>
          <w:color w:val="000000"/>
        </w:rPr>
        <w:t>,</w:t>
      </w:r>
      <w:r w:rsidRPr="00C350DB">
        <w:rPr>
          <w:i/>
          <w:color w:val="000000"/>
        </w:rPr>
        <w:t xml:space="preserve"> we agree with the reviewer that it is needlessly confusing and</w:t>
      </w:r>
      <w:r w:rsidR="00DD7C96">
        <w:rPr>
          <w:i/>
          <w:color w:val="000000"/>
        </w:rPr>
        <w:t xml:space="preserve">, in the context of reviewer 1’s comments on restructuring the conclusion, </w:t>
      </w:r>
      <w:r w:rsidRPr="00C350DB">
        <w:rPr>
          <w:i/>
          <w:color w:val="000000"/>
        </w:rPr>
        <w:t>amend this sentence (</w:t>
      </w:r>
      <w:r w:rsidR="00EB1345">
        <w:rPr>
          <w:i/>
          <w:color w:val="000000"/>
        </w:rPr>
        <w:t xml:space="preserve">now in the Discussion at </w:t>
      </w:r>
      <w:r w:rsidRPr="00C350DB">
        <w:rPr>
          <w:i/>
          <w:color w:val="000000"/>
        </w:rPr>
        <w:t>line ___) to the following:</w:t>
      </w:r>
    </w:p>
    <w:p w14:paraId="68580328" w14:textId="5C3E573B" w:rsidR="009F0FA8" w:rsidRDefault="00DC2137" w:rsidP="00E569B2">
      <w:pPr>
        <w:pStyle w:val="NormalWeb"/>
        <w:spacing w:before="172" w:beforeAutospacing="0" w:after="0" w:afterAutospacing="0"/>
        <w:ind w:left="2"/>
        <w:rPr>
          <w:i/>
          <w:vertAlign w:val="subscript"/>
        </w:rPr>
      </w:pPr>
      <w:r w:rsidRPr="00377257">
        <w:rPr>
          <w:i/>
          <w:highlight w:val="darkGray"/>
        </w:rPr>
        <w:t>W</w:t>
      </w:r>
      <w:r w:rsidR="009F0FA8" w:rsidRPr="00377257">
        <w:rPr>
          <w:i/>
          <w:highlight w:val="darkGray"/>
        </w:rPr>
        <w:t xml:space="preserve">e developed 1) a </w:t>
      </w:r>
      <w:r w:rsidR="009F0FA8" w:rsidRPr="00377257">
        <w:rPr>
          <w:i/>
          <w:highlight w:val="darkGray"/>
          <w:u w:val="single"/>
        </w:rPr>
        <w:t xml:space="preserve">wide-river-specific </w:t>
      </w:r>
      <w:r w:rsidR="009F0FA8" w:rsidRPr="00377257">
        <w:rPr>
          <w:i/>
          <w:highlight w:val="darkGray"/>
        </w:rPr>
        <w:t xml:space="preserve">hydraulic model for </w:t>
      </w:r>
      <w:r w:rsidR="00CB07EB" w:rsidRPr="00377257">
        <w:rPr>
          <w:rFonts w:ascii="Cambria Math" w:hAnsi="Cambria Math" w:cs="Cambria Math"/>
          <w:i/>
          <w:highlight w:val="darkGray"/>
        </w:rPr>
        <w:t>k</w:t>
      </w:r>
      <w:r w:rsidR="00CB07EB" w:rsidRPr="00377257">
        <w:rPr>
          <w:rFonts w:ascii="Cambria Math" w:hAnsi="Cambria Math" w:cs="Cambria Math"/>
          <w:i/>
          <w:highlight w:val="darkGray"/>
          <w:vertAlign w:val="subscript"/>
        </w:rPr>
        <w:t>600</w:t>
      </w:r>
      <w:r w:rsidR="009F0FA8" w:rsidRPr="00377257">
        <w:rPr>
          <w:i/>
          <w:highlight w:val="darkGray"/>
        </w:rPr>
        <w:t xml:space="preserve"> </w:t>
      </w:r>
      <w:r w:rsidR="009F0FA8" w:rsidRPr="00377257">
        <w:rPr>
          <w:i/>
          <w:strike/>
          <w:highlight w:val="darkGray"/>
        </w:rPr>
        <w:t xml:space="preserve">that is nearly entirely SWOT observable </w:t>
      </w:r>
      <w:proofErr w:type="gramStart"/>
      <w:r w:rsidR="009F0FA8" w:rsidRPr="00377257">
        <w:rPr>
          <w:i/>
          <w:strike/>
          <w:highlight w:val="darkGray"/>
        </w:rPr>
        <w:t>and</w:t>
      </w:r>
      <w:r w:rsidR="009F0FA8" w:rsidRPr="00377257">
        <w:rPr>
          <w:i/>
          <w:highlight w:val="darkGray"/>
        </w:rPr>
        <w:t xml:space="preserve">  </w:t>
      </w:r>
      <w:r w:rsidR="009F0FA8" w:rsidRPr="00377257">
        <w:rPr>
          <w:i/>
          <w:highlight w:val="darkGray"/>
          <w:u w:val="single"/>
        </w:rPr>
        <w:t>that</w:t>
      </w:r>
      <w:proofErr w:type="gramEnd"/>
      <w:r w:rsidR="009F0FA8" w:rsidRPr="00377257">
        <w:rPr>
          <w:i/>
          <w:highlight w:val="darkGray"/>
          <w:u w:val="single"/>
        </w:rPr>
        <w:t xml:space="preserve"> </w:t>
      </w:r>
      <w:r w:rsidR="009F0FA8" w:rsidRPr="00377257">
        <w:rPr>
          <w:i/>
          <w:highlight w:val="darkGray"/>
        </w:rPr>
        <w:t xml:space="preserve">explains 70% of variation in </w:t>
      </w:r>
      <w:r w:rsidR="009F0FA8" w:rsidRPr="00377257">
        <w:rPr>
          <w:rFonts w:ascii="Cambria Math" w:hAnsi="Cambria Math" w:cs="Cambria Math"/>
          <w:i/>
          <w:highlight w:val="darkGray"/>
        </w:rPr>
        <w:t>𝑘</w:t>
      </w:r>
      <w:r w:rsidR="00CB07EB" w:rsidRPr="00377257">
        <w:rPr>
          <w:i/>
          <w:highlight w:val="darkGray"/>
          <w:vertAlign w:val="subscript"/>
        </w:rPr>
        <w:t>600</w:t>
      </w:r>
    </w:p>
    <w:p w14:paraId="5EA56A8B" w14:textId="77777777" w:rsidR="003A30BA" w:rsidRPr="009F0FA8" w:rsidRDefault="003A30BA" w:rsidP="00E569B2">
      <w:pPr>
        <w:pStyle w:val="NormalWeb"/>
        <w:spacing w:before="172" w:beforeAutospacing="0" w:after="0" w:afterAutospacing="0"/>
        <w:ind w:left="2"/>
        <w:rPr>
          <w:i/>
        </w:rPr>
      </w:pPr>
    </w:p>
    <w:p w14:paraId="528FCA24" w14:textId="0FA96BB3" w:rsidR="00EF0FAE" w:rsidRPr="003A30BA" w:rsidRDefault="00EF0FAE" w:rsidP="003A30BA">
      <w:pPr>
        <w:pStyle w:val="Heading2"/>
        <w:rPr>
          <w:rFonts w:ascii="Times New Roman" w:hAnsi="Times New Roman" w:cs="Times New Roman"/>
          <w:b/>
          <w:bCs/>
          <w:color w:val="auto"/>
        </w:rPr>
      </w:pPr>
      <w:r w:rsidRPr="003A30BA">
        <w:rPr>
          <w:rFonts w:ascii="Times New Roman" w:hAnsi="Times New Roman" w:cs="Times New Roman"/>
          <w:b/>
          <w:bCs/>
          <w:color w:val="auto"/>
        </w:rPr>
        <w:t>Small Comments</w:t>
      </w:r>
      <w:r w:rsidR="00D0746B" w:rsidRPr="003A30BA">
        <w:rPr>
          <w:rFonts w:ascii="Times New Roman" w:hAnsi="Times New Roman" w:cs="Times New Roman"/>
          <w:b/>
          <w:bCs/>
          <w:color w:val="auto"/>
        </w:rPr>
        <w:t>:</w:t>
      </w:r>
    </w:p>
    <w:p w14:paraId="3A7A09FF" w14:textId="77777777" w:rsidR="008D11A6" w:rsidRPr="008D11A6" w:rsidRDefault="008D11A6" w:rsidP="008D11A6">
      <w:pPr>
        <w:pStyle w:val="NoSpacing"/>
        <w:rPr>
          <w:rFonts w:ascii="Times New Roman" w:hAnsi="Times New Roman" w:cs="Times New Roman"/>
          <w:sz w:val="24"/>
          <w:highlight w:val="darkCyan"/>
        </w:rPr>
      </w:pPr>
      <w:r w:rsidRPr="008D11A6">
        <w:rPr>
          <w:rFonts w:ascii="Times New Roman" w:hAnsi="Times New Roman" w:cs="Times New Roman"/>
          <w:b/>
          <w:sz w:val="24"/>
          <w:highlight w:val="darkCyan"/>
        </w:rPr>
        <w:t>KP 1</w:t>
      </w:r>
      <w:r w:rsidRPr="008D11A6">
        <w:rPr>
          <w:rFonts w:ascii="Times New Roman" w:hAnsi="Times New Roman" w:cs="Times New Roman"/>
          <w:sz w:val="24"/>
          <w:highlight w:val="darkCyan"/>
        </w:rPr>
        <w:t xml:space="preserve"> Define what BIKER stands for.</w:t>
      </w:r>
    </w:p>
    <w:p w14:paraId="76DE4E48" w14:textId="77777777" w:rsidR="008D11A6" w:rsidRPr="008D11A6" w:rsidRDefault="008D11A6" w:rsidP="008D11A6">
      <w:pPr>
        <w:pStyle w:val="NoSpacing"/>
        <w:rPr>
          <w:rFonts w:ascii="Times New Roman" w:hAnsi="Times New Roman" w:cs="Times New Roman"/>
          <w:sz w:val="24"/>
          <w:highlight w:val="darkCyan"/>
        </w:rPr>
      </w:pPr>
      <w:r w:rsidRPr="008D11A6">
        <w:rPr>
          <w:rFonts w:ascii="Times New Roman" w:hAnsi="Times New Roman" w:cs="Times New Roman"/>
          <w:b/>
          <w:sz w:val="24"/>
          <w:highlight w:val="darkCyan"/>
        </w:rPr>
        <w:t>KP 2</w:t>
      </w:r>
      <w:r w:rsidRPr="008D11A6">
        <w:rPr>
          <w:rFonts w:ascii="Times New Roman" w:hAnsi="Times New Roman" w:cs="Times New Roman"/>
          <w:sz w:val="24"/>
          <w:highlight w:val="darkCyan"/>
        </w:rPr>
        <w:t xml:space="preserve"> What makes the algorithm robust? </w:t>
      </w:r>
    </w:p>
    <w:p w14:paraId="71957B4E" w14:textId="18BACA05" w:rsidR="008D11A6" w:rsidRPr="008D11A6" w:rsidRDefault="008D11A6" w:rsidP="008D11A6">
      <w:pPr>
        <w:pStyle w:val="NoSpacing"/>
        <w:rPr>
          <w:rFonts w:ascii="Times New Roman" w:hAnsi="Times New Roman" w:cs="Times New Roman"/>
          <w:sz w:val="24"/>
        </w:rPr>
      </w:pPr>
      <w:r w:rsidRPr="008D11A6">
        <w:rPr>
          <w:rFonts w:ascii="Times New Roman" w:hAnsi="Times New Roman" w:cs="Times New Roman"/>
          <w:b/>
          <w:sz w:val="24"/>
          <w:highlight w:val="darkCyan"/>
        </w:rPr>
        <w:t>KP 3</w:t>
      </w:r>
      <w:r w:rsidRPr="008D11A6">
        <w:rPr>
          <w:rFonts w:ascii="Times New Roman" w:hAnsi="Times New Roman" w:cs="Times New Roman"/>
          <w:sz w:val="24"/>
          <w:highlight w:val="darkCyan"/>
        </w:rPr>
        <w:t xml:space="preserve"> How will BIKER allow for novel study of spatiotemporal gas exchange?</w:t>
      </w:r>
    </w:p>
    <w:p w14:paraId="714AAD5A" w14:textId="302E47B3" w:rsidR="00EF0FAE" w:rsidRPr="001E3408" w:rsidRDefault="00EF0FAE" w:rsidP="00F139DA">
      <w:pPr>
        <w:pStyle w:val="NoSpacing"/>
        <w:jc w:val="both"/>
        <w:rPr>
          <w:rFonts w:ascii="Times New Roman" w:hAnsi="Times New Roman" w:cs="Times New Roman"/>
          <w:sz w:val="24"/>
          <w:szCs w:val="24"/>
          <w:highlight w:val="darkCyan"/>
        </w:rPr>
      </w:pPr>
      <w:r w:rsidRPr="001E3408">
        <w:rPr>
          <w:rFonts w:ascii="Times New Roman" w:hAnsi="Times New Roman" w:cs="Times New Roman"/>
          <w:b/>
          <w:sz w:val="24"/>
          <w:szCs w:val="24"/>
          <w:highlight w:val="darkCyan"/>
        </w:rPr>
        <w:t>L24</w:t>
      </w:r>
      <w:r w:rsidR="001E3408" w:rsidRPr="001E3408">
        <w:rPr>
          <w:rFonts w:ascii="Times New Roman" w:hAnsi="Times New Roman" w:cs="Times New Roman"/>
          <w:sz w:val="24"/>
          <w:szCs w:val="24"/>
          <w:highlight w:val="darkCyan"/>
        </w:rPr>
        <w:t xml:space="preserve"> Define SWOT</w:t>
      </w:r>
    </w:p>
    <w:p w14:paraId="58E95393" w14:textId="77777777" w:rsidR="00EF0FAE" w:rsidRPr="001E3408" w:rsidRDefault="00EF0FAE" w:rsidP="00F139DA">
      <w:pPr>
        <w:pStyle w:val="NoSpacing"/>
        <w:jc w:val="both"/>
        <w:rPr>
          <w:rFonts w:ascii="Times New Roman" w:hAnsi="Times New Roman" w:cs="Times New Roman"/>
          <w:sz w:val="24"/>
          <w:szCs w:val="24"/>
        </w:rPr>
      </w:pPr>
      <w:r w:rsidRPr="001E3408">
        <w:rPr>
          <w:rFonts w:ascii="Times New Roman" w:hAnsi="Times New Roman" w:cs="Times New Roman"/>
          <w:b/>
          <w:sz w:val="24"/>
          <w:szCs w:val="24"/>
          <w:highlight w:val="darkCyan"/>
        </w:rPr>
        <w:t>L25</w:t>
      </w:r>
      <w:r w:rsidRPr="001E3408">
        <w:rPr>
          <w:rFonts w:ascii="Times New Roman" w:hAnsi="Times New Roman" w:cs="Times New Roman"/>
          <w:sz w:val="24"/>
          <w:szCs w:val="24"/>
          <w:highlight w:val="darkCyan"/>
        </w:rPr>
        <w:t xml:space="preserve"> upon launch and subsequent data collection</w:t>
      </w:r>
      <w:r w:rsidRPr="001E3408">
        <w:rPr>
          <w:rFonts w:ascii="Times New Roman" w:hAnsi="Times New Roman" w:cs="Times New Roman"/>
          <w:sz w:val="24"/>
          <w:szCs w:val="24"/>
        </w:rPr>
        <w:t>  </w:t>
      </w:r>
    </w:p>
    <w:p w14:paraId="0A380E3D" w14:textId="77777777" w:rsidR="00EF0FAE" w:rsidRPr="00F139DA" w:rsidRDefault="00EF0FAE" w:rsidP="00F139DA">
      <w:pPr>
        <w:pStyle w:val="NoSpacing"/>
        <w:jc w:val="both"/>
        <w:rPr>
          <w:rFonts w:ascii="Times New Roman" w:hAnsi="Times New Roman" w:cs="Times New Roman"/>
          <w:sz w:val="24"/>
          <w:szCs w:val="24"/>
        </w:rPr>
      </w:pPr>
      <w:r w:rsidRPr="00A9638D">
        <w:rPr>
          <w:rFonts w:ascii="Times New Roman" w:hAnsi="Times New Roman" w:cs="Times New Roman"/>
          <w:b/>
          <w:sz w:val="24"/>
          <w:szCs w:val="24"/>
          <w:highlight w:val="darkCyan"/>
        </w:rPr>
        <w:t>L27</w:t>
      </w:r>
      <w:r w:rsidRPr="00A9638D">
        <w:rPr>
          <w:rFonts w:ascii="Times New Roman" w:hAnsi="Times New Roman" w:cs="Times New Roman"/>
          <w:sz w:val="24"/>
          <w:szCs w:val="24"/>
          <w:highlight w:val="darkCyan"/>
        </w:rPr>
        <w:t xml:space="preserve"> include the range of “SWOT-observable rivers”</w:t>
      </w:r>
      <w:r w:rsidRPr="00F139DA">
        <w:rPr>
          <w:rFonts w:ascii="Times New Roman" w:hAnsi="Times New Roman" w:cs="Times New Roman"/>
          <w:sz w:val="24"/>
          <w:szCs w:val="24"/>
        </w:rPr>
        <w:t> </w:t>
      </w:r>
    </w:p>
    <w:p w14:paraId="0AA8E509" w14:textId="77777777" w:rsidR="00EF0FAE" w:rsidRPr="00F139DA" w:rsidRDefault="00EF0FAE" w:rsidP="00F139DA">
      <w:pPr>
        <w:pStyle w:val="NoSpacing"/>
        <w:jc w:val="both"/>
        <w:rPr>
          <w:rFonts w:ascii="Times New Roman" w:hAnsi="Times New Roman" w:cs="Times New Roman"/>
          <w:sz w:val="24"/>
          <w:szCs w:val="24"/>
        </w:rPr>
      </w:pPr>
      <w:r w:rsidRPr="00A9638D">
        <w:rPr>
          <w:rFonts w:ascii="Times New Roman" w:hAnsi="Times New Roman" w:cs="Times New Roman"/>
          <w:b/>
          <w:sz w:val="24"/>
          <w:szCs w:val="24"/>
          <w:highlight w:val="darkCyan"/>
        </w:rPr>
        <w:lastRenderedPageBreak/>
        <w:t>L47-49</w:t>
      </w:r>
      <w:r w:rsidRPr="00A9638D">
        <w:rPr>
          <w:rFonts w:ascii="Times New Roman" w:hAnsi="Times New Roman" w:cs="Times New Roman"/>
          <w:sz w:val="24"/>
          <w:szCs w:val="24"/>
          <w:highlight w:val="darkCyan"/>
        </w:rPr>
        <w:t xml:space="preserve"> could report carbon flux values for ocean and forest uptake here to have a better idea of the comparison.</w:t>
      </w:r>
      <w:r w:rsidRPr="00F139DA">
        <w:rPr>
          <w:rFonts w:ascii="Times New Roman" w:hAnsi="Times New Roman" w:cs="Times New Roman"/>
          <w:sz w:val="24"/>
          <w:szCs w:val="24"/>
        </w:rPr>
        <w:t> </w:t>
      </w:r>
    </w:p>
    <w:p w14:paraId="0C6748D7" w14:textId="77777777" w:rsidR="00EF0FAE" w:rsidRPr="00F139DA" w:rsidRDefault="00EF0FAE" w:rsidP="00F139DA">
      <w:pPr>
        <w:pStyle w:val="NoSpacing"/>
        <w:jc w:val="both"/>
        <w:rPr>
          <w:rFonts w:ascii="Times New Roman" w:hAnsi="Times New Roman" w:cs="Times New Roman"/>
          <w:sz w:val="24"/>
          <w:szCs w:val="24"/>
        </w:rPr>
      </w:pPr>
      <w:r w:rsidRPr="00A9638D">
        <w:rPr>
          <w:rFonts w:ascii="Times New Roman" w:hAnsi="Times New Roman" w:cs="Times New Roman"/>
          <w:b/>
          <w:sz w:val="24"/>
          <w:szCs w:val="24"/>
          <w:highlight w:val="darkCyan"/>
        </w:rPr>
        <w:t>L50</w:t>
      </w:r>
      <w:r w:rsidRPr="00A9638D">
        <w:rPr>
          <w:rFonts w:ascii="Times New Roman" w:hAnsi="Times New Roman" w:cs="Times New Roman"/>
          <w:sz w:val="24"/>
          <w:szCs w:val="24"/>
          <w:highlight w:val="darkCyan"/>
        </w:rPr>
        <w:t xml:space="preserve"> how is CO2 evasion “better constrained”. Although details are mentioned in the following paragraph it would be helpful already here to briefly state here what is meant by better constrained.</w:t>
      </w:r>
    </w:p>
    <w:p w14:paraId="716206EA" w14:textId="77777777" w:rsidR="00EF0FAE" w:rsidRPr="00F139DA" w:rsidRDefault="00EF0FAE" w:rsidP="00F139DA">
      <w:pPr>
        <w:pStyle w:val="NoSpacing"/>
        <w:jc w:val="both"/>
        <w:rPr>
          <w:rFonts w:ascii="Times New Roman" w:hAnsi="Times New Roman" w:cs="Times New Roman"/>
          <w:sz w:val="24"/>
          <w:szCs w:val="24"/>
        </w:rPr>
      </w:pPr>
      <w:r w:rsidRPr="00A9638D">
        <w:rPr>
          <w:rFonts w:ascii="Times New Roman" w:hAnsi="Times New Roman" w:cs="Times New Roman"/>
          <w:b/>
          <w:sz w:val="24"/>
          <w:szCs w:val="24"/>
          <w:highlight w:val="darkCyan"/>
        </w:rPr>
        <w:t>L83</w:t>
      </w:r>
      <w:r w:rsidRPr="00A9638D">
        <w:rPr>
          <w:rFonts w:ascii="Times New Roman" w:hAnsi="Times New Roman" w:cs="Times New Roman"/>
          <w:sz w:val="24"/>
          <w:szCs w:val="24"/>
          <w:highlight w:val="darkCyan"/>
        </w:rPr>
        <w:t xml:space="preserve"> Upscaling can’t be performed in the literature… perhaps, “upscaling has been performed using various techniques.”</w:t>
      </w:r>
      <w:r w:rsidRPr="00F139DA">
        <w:rPr>
          <w:rFonts w:ascii="Times New Roman" w:hAnsi="Times New Roman" w:cs="Times New Roman"/>
          <w:sz w:val="24"/>
          <w:szCs w:val="24"/>
        </w:rPr>
        <w:t> </w:t>
      </w:r>
    </w:p>
    <w:p w14:paraId="58B042A8" w14:textId="4507D36E" w:rsidR="00EF0FAE" w:rsidRPr="00F139DA" w:rsidRDefault="00EF0FAE" w:rsidP="00F139DA">
      <w:pPr>
        <w:pStyle w:val="NoSpacing"/>
        <w:jc w:val="both"/>
        <w:rPr>
          <w:rFonts w:ascii="Times New Roman" w:hAnsi="Times New Roman" w:cs="Times New Roman"/>
          <w:sz w:val="24"/>
          <w:szCs w:val="24"/>
        </w:rPr>
      </w:pPr>
      <w:r w:rsidRPr="009F1D8A">
        <w:rPr>
          <w:rFonts w:ascii="Times New Roman" w:hAnsi="Times New Roman" w:cs="Times New Roman"/>
          <w:b/>
          <w:sz w:val="24"/>
          <w:szCs w:val="24"/>
          <w:highlight w:val="darkCyan"/>
        </w:rPr>
        <w:t>L95</w:t>
      </w:r>
      <w:r w:rsidRPr="009F1D8A">
        <w:rPr>
          <w:rFonts w:ascii="Times New Roman" w:hAnsi="Times New Roman" w:cs="Times New Roman"/>
          <w:sz w:val="24"/>
          <w:szCs w:val="24"/>
          <w:highlight w:val="darkCyan"/>
        </w:rPr>
        <w:t xml:space="preserve"> define the gas exchange of oxygen (kO2)</w:t>
      </w:r>
    </w:p>
    <w:p w14:paraId="50BAE842" w14:textId="0D7A1A19" w:rsidR="00D0746B" w:rsidRPr="00F139DA" w:rsidRDefault="00D0746B" w:rsidP="00F139DA">
      <w:pPr>
        <w:pStyle w:val="NoSpacing"/>
        <w:jc w:val="both"/>
        <w:rPr>
          <w:rFonts w:ascii="Times New Roman" w:hAnsi="Times New Roman" w:cs="Times New Roman"/>
          <w:sz w:val="24"/>
          <w:szCs w:val="24"/>
        </w:rPr>
      </w:pPr>
      <w:r w:rsidRPr="00993DFE">
        <w:rPr>
          <w:rFonts w:ascii="Times New Roman" w:hAnsi="Times New Roman" w:cs="Times New Roman"/>
          <w:b/>
          <w:sz w:val="24"/>
          <w:szCs w:val="24"/>
          <w:highlight w:val="darkCyan"/>
        </w:rPr>
        <w:t>Section 3 Header</w:t>
      </w:r>
      <w:r w:rsidRPr="00993DFE">
        <w:rPr>
          <w:rFonts w:ascii="Times New Roman" w:hAnsi="Times New Roman" w:cs="Times New Roman"/>
          <w:sz w:val="24"/>
          <w:szCs w:val="24"/>
          <w:highlight w:val="darkCyan"/>
        </w:rPr>
        <w:t xml:space="preserve"> “Equation 7” should be removed from the heading, instead something along the lines of “BIKER algorithm development and validation”</w:t>
      </w:r>
    </w:p>
    <w:p w14:paraId="2047EBE7" w14:textId="695F928F" w:rsidR="00D0746B" w:rsidRPr="00F139DA" w:rsidRDefault="00D0746B" w:rsidP="00F139DA">
      <w:pPr>
        <w:pStyle w:val="NoSpacing"/>
        <w:jc w:val="both"/>
        <w:rPr>
          <w:rFonts w:ascii="Times New Roman" w:hAnsi="Times New Roman" w:cs="Times New Roman"/>
          <w:sz w:val="24"/>
          <w:szCs w:val="24"/>
        </w:rPr>
      </w:pPr>
      <w:r w:rsidRPr="008F71BF">
        <w:rPr>
          <w:rFonts w:ascii="Times New Roman" w:hAnsi="Times New Roman" w:cs="Times New Roman"/>
          <w:b/>
          <w:sz w:val="24"/>
          <w:szCs w:val="24"/>
          <w:highlight w:val="darkCyan"/>
        </w:rPr>
        <w:t>L 507</w:t>
      </w:r>
      <w:r w:rsidRPr="008F71BF">
        <w:rPr>
          <w:rFonts w:ascii="Times New Roman" w:hAnsi="Times New Roman" w:cs="Times New Roman"/>
          <w:sz w:val="24"/>
          <w:szCs w:val="24"/>
          <w:highlight w:val="darkCyan"/>
        </w:rPr>
        <w:t xml:space="preserve"> Add units (</w:t>
      </w:r>
      <w:proofErr w:type="spellStart"/>
      <w:r w:rsidRPr="008F71BF">
        <w:rPr>
          <w:rFonts w:ascii="Times New Roman" w:hAnsi="Times New Roman" w:cs="Times New Roman"/>
          <w:sz w:val="24"/>
          <w:szCs w:val="24"/>
          <w:highlight w:val="darkCyan"/>
        </w:rPr>
        <w:t>Tg</w:t>
      </w:r>
      <w:proofErr w:type="spellEnd"/>
      <w:r w:rsidRPr="008F71BF">
        <w:rPr>
          <w:rFonts w:ascii="Times New Roman" w:hAnsi="Times New Roman" w:cs="Times New Roman"/>
          <w:sz w:val="24"/>
          <w:szCs w:val="24"/>
          <w:highlight w:val="darkCyan"/>
        </w:rPr>
        <w:t>-C/</w:t>
      </w:r>
      <w:proofErr w:type="spellStart"/>
      <w:r w:rsidRPr="008F71BF">
        <w:rPr>
          <w:rFonts w:ascii="Times New Roman" w:hAnsi="Times New Roman" w:cs="Times New Roman"/>
          <w:sz w:val="24"/>
          <w:szCs w:val="24"/>
          <w:highlight w:val="darkCyan"/>
        </w:rPr>
        <w:t>yr</w:t>
      </w:r>
      <w:proofErr w:type="spellEnd"/>
      <w:r w:rsidRPr="008F71BF">
        <w:rPr>
          <w:rFonts w:ascii="Times New Roman" w:hAnsi="Times New Roman" w:cs="Times New Roman"/>
          <w:sz w:val="24"/>
          <w:szCs w:val="24"/>
          <w:highlight w:val="darkCyan"/>
        </w:rPr>
        <w:t>)</w:t>
      </w:r>
    </w:p>
    <w:p w14:paraId="12866C64" w14:textId="73BFFD88" w:rsidR="00D0746B" w:rsidRPr="00F139DA" w:rsidRDefault="00D0746B" w:rsidP="00F139DA">
      <w:pPr>
        <w:pStyle w:val="NoSpacing"/>
        <w:jc w:val="both"/>
        <w:rPr>
          <w:rFonts w:ascii="Times New Roman" w:hAnsi="Times New Roman" w:cs="Times New Roman"/>
          <w:sz w:val="24"/>
          <w:szCs w:val="24"/>
        </w:rPr>
      </w:pPr>
      <w:r w:rsidRPr="008F71BF">
        <w:rPr>
          <w:rFonts w:ascii="Times New Roman" w:hAnsi="Times New Roman" w:cs="Times New Roman"/>
          <w:b/>
          <w:sz w:val="24"/>
          <w:szCs w:val="24"/>
          <w:highlight w:val="darkCyan"/>
        </w:rPr>
        <w:t>L 631</w:t>
      </w:r>
      <w:r w:rsidRPr="008F71BF">
        <w:rPr>
          <w:rFonts w:ascii="Times New Roman" w:hAnsi="Times New Roman" w:cs="Times New Roman"/>
          <w:sz w:val="24"/>
          <w:szCs w:val="24"/>
          <w:highlight w:val="darkCyan"/>
        </w:rPr>
        <w:t xml:space="preserve"> could change “using no on-the ground information” to “using on</w:t>
      </w:r>
      <w:r w:rsidR="001D194C" w:rsidRPr="008F71BF">
        <w:rPr>
          <w:rFonts w:ascii="Times New Roman" w:hAnsi="Times New Roman" w:cs="Times New Roman"/>
          <w:sz w:val="24"/>
          <w:szCs w:val="24"/>
          <w:highlight w:val="darkCyan"/>
        </w:rPr>
        <w:t>ly remotely sensed information”</w:t>
      </w:r>
    </w:p>
    <w:p w14:paraId="276E4AE9" w14:textId="4A1A94A6" w:rsidR="001D194C" w:rsidRPr="00F139DA" w:rsidRDefault="001D194C" w:rsidP="00F139DA">
      <w:pPr>
        <w:pStyle w:val="NoSpacing"/>
        <w:jc w:val="both"/>
        <w:rPr>
          <w:rFonts w:ascii="Times New Roman" w:hAnsi="Times New Roman" w:cs="Times New Roman"/>
          <w:sz w:val="24"/>
          <w:szCs w:val="24"/>
        </w:rPr>
      </w:pPr>
      <w:r w:rsidRPr="008F71BF">
        <w:rPr>
          <w:rFonts w:ascii="Times New Roman" w:hAnsi="Times New Roman" w:cs="Times New Roman"/>
          <w:b/>
          <w:sz w:val="24"/>
          <w:szCs w:val="24"/>
          <w:highlight w:val="darkCyan"/>
        </w:rPr>
        <w:t>L 636</w:t>
      </w:r>
      <w:r w:rsidRPr="008F71BF">
        <w:rPr>
          <w:rFonts w:ascii="Times New Roman" w:hAnsi="Times New Roman" w:cs="Times New Roman"/>
          <w:sz w:val="24"/>
          <w:szCs w:val="24"/>
          <w:highlight w:val="darkCyan"/>
        </w:rPr>
        <w:t xml:space="preserve"> Could add a last sentence to state that it will help constrain the contribution of inland waters to GHG emissions.</w:t>
      </w:r>
      <w:r w:rsidRPr="00F139DA">
        <w:rPr>
          <w:rFonts w:ascii="Times New Roman" w:hAnsi="Times New Roman" w:cs="Times New Roman"/>
          <w:sz w:val="24"/>
          <w:szCs w:val="24"/>
        </w:rPr>
        <w:t> </w:t>
      </w:r>
    </w:p>
    <w:p w14:paraId="5100DB43" w14:textId="77777777" w:rsidR="005A219C" w:rsidRPr="00C350DB" w:rsidRDefault="00EF0FAE" w:rsidP="005A219C">
      <w:pPr>
        <w:pStyle w:val="NormalWeb"/>
        <w:spacing w:before="178" w:beforeAutospacing="0" w:after="0" w:afterAutospacing="0"/>
        <w:ind w:left="4"/>
        <w:rPr>
          <w:i/>
        </w:rPr>
      </w:pPr>
      <w:r w:rsidRPr="00C350DB">
        <w:rPr>
          <w:i/>
        </w:rPr>
        <w:t>We agree with all of the reviewer’s suggestions and have made the appropriate changes to the manuscript.</w:t>
      </w:r>
    </w:p>
    <w:p w14:paraId="18602C07" w14:textId="2FF63141" w:rsidR="004E537C" w:rsidRPr="00207C1C" w:rsidRDefault="005A219C" w:rsidP="00207C1C">
      <w:pPr>
        <w:pStyle w:val="Heading1"/>
        <w:rPr>
          <w:rFonts w:ascii="Times New Roman" w:eastAsia="Times New Roman" w:hAnsi="Times New Roman" w:cs="Times New Roman"/>
          <w:b/>
          <w:bCs/>
          <w:i/>
          <w:color w:val="auto"/>
          <w:sz w:val="24"/>
          <w:szCs w:val="24"/>
          <w:highlight w:val="green"/>
        </w:rPr>
      </w:pPr>
      <w:r w:rsidRPr="00207C1C">
        <w:rPr>
          <w:rFonts w:ascii="Times New Roman" w:hAnsi="Times New Roman" w:cs="Times New Roman"/>
          <w:b/>
          <w:bCs/>
          <w:i/>
          <w:color w:val="auto"/>
          <w:highlight w:val="green"/>
        </w:rPr>
        <w:br w:type="page"/>
      </w:r>
      <w:r w:rsidR="006E3248" w:rsidRPr="00207C1C">
        <w:rPr>
          <w:rFonts w:ascii="Times New Roman" w:hAnsi="Times New Roman" w:cs="Times New Roman"/>
          <w:b/>
          <w:bCs/>
          <w:color w:val="auto"/>
        </w:rPr>
        <w:lastRenderedPageBreak/>
        <w:t>References</w:t>
      </w:r>
    </w:p>
    <w:p w14:paraId="3422FECA" w14:textId="020F3880" w:rsidR="00226180" w:rsidRDefault="00226180" w:rsidP="00E7123D">
      <w:pPr>
        <w:rPr>
          <w:rFonts w:ascii="Times New Roman" w:eastAsia="Times New Roman" w:hAnsi="Times New Roman" w:cs="Times New Roman"/>
          <w:sz w:val="24"/>
          <w:szCs w:val="24"/>
        </w:rPr>
      </w:pPr>
      <w:r w:rsidRPr="00226180">
        <w:rPr>
          <w:rFonts w:ascii="Times New Roman" w:eastAsia="Times New Roman" w:hAnsi="Times New Roman" w:cs="Times New Roman"/>
          <w:sz w:val="24"/>
          <w:szCs w:val="24"/>
        </w:rPr>
        <w:t xml:space="preserve">Allen, G. H., Yang, X., Gardner, J., Holliman, J., David, C. H., &amp; Ross, M. (2020). Timing of Landsat overpasses effectively captures flow conditions of large rivers. </w:t>
      </w:r>
      <w:r w:rsidRPr="00226180">
        <w:rPr>
          <w:rFonts w:ascii="Times New Roman" w:eastAsia="Times New Roman" w:hAnsi="Times New Roman" w:cs="Times New Roman"/>
          <w:i/>
          <w:iCs/>
          <w:sz w:val="24"/>
          <w:szCs w:val="24"/>
        </w:rPr>
        <w:t>Remote Sensing</w:t>
      </w:r>
      <w:r w:rsidRPr="00226180">
        <w:rPr>
          <w:rFonts w:ascii="Times New Roman" w:eastAsia="Times New Roman" w:hAnsi="Times New Roman" w:cs="Times New Roman"/>
          <w:sz w:val="24"/>
          <w:szCs w:val="24"/>
        </w:rPr>
        <w:t xml:space="preserve">, </w:t>
      </w:r>
      <w:r w:rsidRPr="00226180">
        <w:rPr>
          <w:rFonts w:ascii="Times New Roman" w:eastAsia="Times New Roman" w:hAnsi="Times New Roman" w:cs="Times New Roman"/>
          <w:i/>
          <w:iCs/>
          <w:sz w:val="24"/>
          <w:szCs w:val="24"/>
        </w:rPr>
        <w:t>12</w:t>
      </w:r>
      <w:r w:rsidRPr="00226180">
        <w:rPr>
          <w:rFonts w:ascii="Times New Roman" w:eastAsia="Times New Roman" w:hAnsi="Times New Roman" w:cs="Times New Roman"/>
          <w:sz w:val="24"/>
          <w:szCs w:val="24"/>
        </w:rPr>
        <w:t>(9), 1510.</w:t>
      </w:r>
    </w:p>
    <w:p w14:paraId="5B93D556" w14:textId="7E279C6D" w:rsidR="006E3248" w:rsidRDefault="006E3248" w:rsidP="006E3248">
      <w:pPr>
        <w:spacing w:after="0" w:line="240" w:lineRule="auto"/>
        <w:rPr>
          <w:rFonts w:ascii="Times New Roman" w:eastAsia="Times New Roman" w:hAnsi="Times New Roman" w:cs="Times New Roman"/>
          <w:sz w:val="24"/>
          <w:szCs w:val="24"/>
        </w:rPr>
      </w:pPr>
      <w:r w:rsidRPr="006E3248">
        <w:rPr>
          <w:rFonts w:ascii="Times New Roman" w:eastAsia="Times New Roman" w:hAnsi="Times New Roman" w:cs="Times New Roman"/>
          <w:sz w:val="24"/>
          <w:szCs w:val="24"/>
        </w:rPr>
        <w:t xml:space="preserve">Altenau, E. H., Pavelsky, T. M., Durand, M. T., Yang, X., Frasson, R. P. D. M., &amp; Bendezu, L. (2021). The Surface Water and Ocean Topography (SWOT) Mission River Database (SWORD): A global river network for satellite data products. </w:t>
      </w:r>
      <w:r w:rsidRPr="006E3248">
        <w:rPr>
          <w:rFonts w:ascii="Times New Roman" w:eastAsia="Times New Roman" w:hAnsi="Times New Roman" w:cs="Times New Roman"/>
          <w:i/>
          <w:iCs/>
          <w:sz w:val="24"/>
          <w:szCs w:val="24"/>
        </w:rPr>
        <w:t>Water Resources Research</w:t>
      </w:r>
      <w:r w:rsidRPr="006E3248">
        <w:rPr>
          <w:rFonts w:ascii="Times New Roman" w:eastAsia="Times New Roman" w:hAnsi="Times New Roman" w:cs="Times New Roman"/>
          <w:sz w:val="24"/>
          <w:szCs w:val="24"/>
        </w:rPr>
        <w:t xml:space="preserve">, </w:t>
      </w:r>
      <w:r w:rsidRPr="006E3248">
        <w:rPr>
          <w:rFonts w:ascii="Times New Roman" w:eastAsia="Times New Roman" w:hAnsi="Times New Roman" w:cs="Times New Roman"/>
          <w:i/>
          <w:iCs/>
          <w:sz w:val="24"/>
          <w:szCs w:val="24"/>
        </w:rPr>
        <w:t>57</w:t>
      </w:r>
      <w:r w:rsidRPr="006E3248">
        <w:rPr>
          <w:rFonts w:ascii="Times New Roman" w:eastAsia="Times New Roman" w:hAnsi="Times New Roman" w:cs="Times New Roman"/>
          <w:sz w:val="24"/>
          <w:szCs w:val="24"/>
        </w:rPr>
        <w:t>(7), e2021WR030054.</w:t>
      </w:r>
    </w:p>
    <w:p w14:paraId="50A8FFC7" w14:textId="7E694AA2" w:rsidR="008A2E38" w:rsidRDefault="008A2E38" w:rsidP="006E3248">
      <w:pPr>
        <w:spacing w:after="0" w:line="240" w:lineRule="auto"/>
        <w:rPr>
          <w:rFonts w:ascii="Times New Roman" w:eastAsia="Times New Roman" w:hAnsi="Times New Roman" w:cs="Times New Roman"/>
          <w:sz w:val="24"/>
          <w:szCs w:val="24"/>
        </w:rPr>
      </w:pPr>
    </w:p>
    <w:p w14:paraId="286124C9" w14:textId="5E9D0B62" w:rsidR="008A2E38" w:rsidRPr="00065874" w:rsidRDefault="008A2E38" w:rsidP="006E3248">
      <w:pPr>
        <w:spacing w:after="0" w:line="240" w:lineRule="auto"/>
        <w:rPr>
          <w:rFonts w:ascii="Times New Roman" w:eastAsia="Times New Roman" w:hAnsi="Times New Roman" w:cs="Times New Roman"/>
          <w:sz w:val="24"/>
          <w:szCs w:val="24"/>
        </w:rPr>
      </w:pPr>
      <w:r w:rsidRPr="008A2E38">
        <w:rPr>
          <w:rFonts w:ascii="Times New Roman" w:eastAsia="Times New Roman" w:hAnsi="Times New Roman" w:cs="Times New Roman"/>
          <w:sz w:val="24"/>
          <w:szCs w:val="24"/>
        </w:rPr>
        <w:t xml:space="preserve">Biancamaria, S., Lettenmaier, D. P., &amp; Pavelsky, T. M. (2016). The SWOT mission and its capabilities for land hydrology. In </w:t>
      </w:r>
      <w:r w:rsidRPr="008A2E38">
        <w:rPr>
          <w:rFonts w:ascii="Times New Roman" w:eastAsia="Times New Roman" w:hAnsi="Times New Roman" w:cs="Times New Roman"/>
          <w:i/>
          <w:iCs/>
          <w:sz w:val="24"/>
          <w:szCs w:val="24"/>
        </w:rPr>
        <w:t>Remote sensing and water resources</w:t>
      </w:r>
      <w:r w:rsidRPr="008A2E38">
        <w:rPr>
          <w:rFonts w:ascii="Times New Roman" w:eastAsia="Times New Roman" w:hAnsi="Times New Roman" w:cs="Times New Roman"/>
          <w:sz w:val="24"/>
          <w:szCs w:val="24"/>
        </w:rPr>
        <w:t xml:space="preserve"> (pp. 117-147). Springer, Cham.</w:t>
      </w:r>
    </w:p>
    <w:p w14:paraId="26D96B2C" w14:textId="6636B684" w:rsidR="006E3248" w:rsidRPr="00065874" w:rsidRDefault="006E3248" w:rsidP="006E3248">
      <w:pPr>
        <w:spacing w:after="0" w:line="240" w:lineRule="auto"/>
        <w:rPr>
          <w:rFonts w:ascii="Times New Roman" w:eastAsia="Times New Roman" w:hAnsi="Times New Roman" w:cs="Times New Roman"/>
          <w:sz w:val="24"/>
          <w:szCs w:val="24"/>
        </w:rPr>
      </w:pPr>
    </w:p>
    <w:p w14:paraId="3AAE1927" w14:textId="0FB71FDD" w:rsidR="00921A5C" w:rsidRDefault="00921A5C" w:rsidP="00921A5C">
      <w:pPr>
        <w:rPr>
          <w:rFonts w:ascii="Times New Roman" w:eastAsia="Times New Roman" w:hAnsi="Times New Roman" w:cs="Times New Roman"/>
          <w:sz w:val="24"/>
          <w:szCs w:val="24"/>
        </w:rPr>
      </w:pPr>
      <w:r w:rsidRPr="00065874">
        <w:rPr>
          <w:rFonts w:ascii="Times New Roman" w:eastAsia="Times New Roman" w:hAnsi="Times New Roman" w:cs="Times New Roman"/>
          <w:sz w:val="24"/>
          <w:szCs w:val="24"/>
        </w:rPr>
        <w:t xml:space="preserve">Durand, M., Gleason, C. J., Garambois, P. A., Bjerklie, D., Smith, L. C., Roux, H., ... &amp; </w:t>
      </w:r>
      <w:proofErr w:type="spellStart"/>
      <w:r w:rsidRPr="00065874">
        <w:rPr>
          <w:rFonts w:ascii="Times New Roman" w:eastAsia="Times New Roman" w:hAnsi="Times New Roman" w:cs="Times New Roman"/>
          <w:sz w:val="24"/>
          <w:szCs w:val="24"/>
        </w:rPr>
        <w:t>Vilmin</w:t>
      </w:r>
      <w:proofErr w:type="spellEnd"/>
      <w:r w:rsidRPr="00065874">
        <w:rPr>
          <w:rFonts w:ascii="Times New Roman" w:eastAsia="Times New Roman" w:hAnsi="Times New Roman" w:cs="Times New Roman"/>
          <w:sz w:val="24"/>
          <w:szCs w:val="24"/>
        </w:rPr>
        <w:t xml:space="preserve">, L. (2016). An intercomparison of remote sensing river discharge estimation algorithms from measurements of river height, width, and slope. </w:t>
      </w:r>
      <w:r w:rsidRPr="00065874">
        <w:rPr>
          <w:rFonts w:ascii="Times New Roman" w:eastAsia="Times New Roman" w:hAnsi="Times New Roman" w:cs="Times New Roman"/>
          <w:i/>
          <w:iCs/>
          <w:sz w:val="24"/>
          <w:szCs w:val="24"/>
        </w:rPr>
        <w:t>Water Resources Research</w:t>
      </w:r>
      <w:r w:rsidRPr="00065874">
        <w:rPr>
          <w:rFonts w:ascii="Times New Roman" w:eastAsia="Times New Roman" w:hAnsi="Times New Roman" w:cs="Times New Roman"/>
          <w:sz w:val="24"/>
          <w:szCs w:val="24"/>
        </w:rPr>
        <w:t xml:space="preserve">, </w:t>
      </w:r>
      <w:r w:rsidRPr="00065874">
        <w:rPr>
          <w:rFonts w:ascii="Times New Roman" w:eastAsia="Times New Roman" w:hAnsi="Times New Roman" w:cs="Times New Roman"/>
          <w:i/>
          <w:iCs/>
          <w:sz w:val="24"/>
          <w:szCs w:val="24"/>
        </w:rPr>
        <w:t>52</w:t>
      </w:r>
      <w:r w:rsidRPr="00065874">
        <w:rPr>
          <w:rFonts w:ascii="Times New Roman" w:eastAsia="Times New Roman" w:hAnsi="Times New Roman" w:cs="Times New Roman"/>
          <w:sz w:val="24"/>
          <w:szCs w:val="24"/>
        </w:rPr>
        <w:t>(6), 4527-4549.</w:t>
      </w:r>
    </w:p>
    <w:p w14:paraId="0EBFF661" w14:textId="0DC0024F" w:rsidR="008A5456" w:rsidRDefault="008A5456" w:rsidP="008A5456">
      <w:pPr>
        <w:spacing w:after="0" w:line="240" w:lineRule="auto"/>
        <w:rPr>
          <w:rFonts w:ascii="Times New Roman" w:eastAsia="Times New Roman" w:hAnsi="Times New Roman" w:cs="Times New Roman"/>
          <w:sz w:val="24"/>
          <w:szCs w:val="24"/>
        </w:rPr>
      </w:pPr>
      <w:r w:rsidRPr="008A5456">
        <w:rPr>
          <w:rFonts w:ascii="Times New Roman" w:eastAsia="Times New Roman" w:hAnsi="Times New Roman" w:cs="Times New Roman"/>
          <w:sz w:val="24"/>
          <w:szCs w:val="24"/>
        </w:rPr>
        <w:t xml:space="preserve">Durand, M., Neal, J., Rodríguez, E., Andreadis, K. M., Smith, L. C., &amp; Yoon, Y. (2014). Estimating reach-averaged discharge for the </w:t>
      </w:r>
      <w:proofErr w:type="gramStart"/>
      <w:r w:rsidRPr="008A5456">
        <w:rPr>
          <w:rFonts w:ascii="Times New Roman" w:eastAsia="Times New Roman" w:hAnsi="Times New Roman" w:cs="Times New Roman"/>
          <w:sz w:val="24"/>
          <w:szCs w:val="24"/>
        </w:rPr>
        <w:t>River</w:t>
      </w:r>
      <w:proofErr w:type="gramEnd"/>
      <w:r w:rsidRPr="008A5456">
        <w:rPr>
          <w:rFonts w:ascii="Times New Roman" w:eastAsia="Times New Roman" w:hAnsi="Times New Roman" w:cs="Times New Roman"/>
          <w:sz w:val="24"/>
          <w:szCs w:val="24"/>
        </w:rPr>
        <w:t xml:space="preserve"> Severn from measurements of river water surface elevation and slope. </w:t>
      </w:r>
      <w:r w:rsidRPr="008A5456">
        <w:rPr>
          <w:rFonts w:ascii="Times New Roman" w:eastAsia="Times New Roman" w:hAnsi="Times New Roman" w:cs="Times New Roman"/>
          <w:i/>
          <w:iCs/>
          <w:sz w:val="24"/>
          <w:szCs w:val="24"/>
        </w:rPr>
        <w:t>Journal of Hydrology</w:t>
      </w:r>
      <w:r w:rsidRPr="008A5456">
        <w:rPr>
          <w:rFonts w:ascii="Times New Roman" w:eastAsia="Times New Roman" w:hAnsi="Times New Roman" w:cs="Times New Roman"/>
          <w:sz w:val="24"/>
          <w:szCs w:val="24"/>
        </w:rPr>
        <w:t xml:space="preserve">, </w:t>
      </w:r>
      <w:r w:rsidRPr="008A5456">
        <w:rPr>
          <w:rFonts w:ascii="Times New Roman" w:eastAsia="Times New Roman" w:hAnsi="Times New Roman" w:cs="Times New Roman"/>
          <w:i/>
          <w:iCs/>
          <w:sz w:val="24"/>
          <w:szCs w:val="24"/>
        </w:rPr>
        <w:t>511</w:t>
      </w:r>
      <w:r w:rsidRPr="008A5456">
        <w:rPr>
          <w:rFonts w:ascii="Times New Roman" w:eastAsia="Times New Roman" w:hAnsi="Times New Roman" w:cs="Times New Roman"/>
          <w:sz w:val="24"/>
          <w:szCs w:val="24"/>
        </w:rPr>
        <w:t>, 92-104.</w:t>
      </w:r>
    </w:p>
    <w:p w14:paraId="1A2557CF" w14:textId="77777777" w:rsidR="008A5456" w:rsidRPr="00065874" w:rsidRDefault="008A5456" w:rsidP="008A5456">
      <w:pPr>
        <w:spacing w:after="0" w:line="240" w:lineRule="auto"/>
        <w:rPr>
          <w:rFonts w:ascii="Times New Roman" w:eastAsia="Times New Roman" w:hAnsi="Times New Roman" w:cs="Times New Roman"/>
          <w:sz w:val="24"/>
          <w:szCs w:val="24"/>
        </w:rPr>
      </w:pPr>
    </w:p>
    <w:p w14:paraId="7AF1478E" w14:textId="41752BFE" w:rsidR="00921A5C" w:rsidRDefault="00921A5C" w:rsidP="00921A5C">
      <w:pPr>
        <w:spacing w:after="0" w:line="240" w:lineRule="auto"/>
        <w:rPr>
          <w:rFonts w:ascii="Times New Roman" w:eastAsia="Times New Roman" w:hAnsi="Times New Roman" w:cs="Times New Roman"/>
          <w:sz w:val="24"/>
          <w:szCs w:val="24"/>
        </w:rPr>
      </w:pPr>
      <w:r w:rsidRPr="00921A5C">
        <w:rPr>
          <w:rFonts w:ascii="Times New Roman" w:eastAsia="Times New Roman" w:hAnsi="Times New Roman" w:cs="Times New Roman"/>
          <w:sz w:val="24"/>
          <w:szCs w:val="24"/>
        </w:rPr>
        <w:t xml:space="preserve">Frasson, R. P. D. M., Durand, M. T., Larnier, K., Gleason, C., Andreadis, K. M., Hagemann, M., ... &amp; David, C. H. (2021). Exploring the factors controlling the error characteristics of the Surface Water and Ocean Topography mission discharge estimates. </w:t>
      </w:r>
      <w:r w:rsidRPr="00921A5C">
        <w:rPr>
          <w:rFonts w:ascii="Times New Roman" w:eastAsia="Times New Roman" w:hAnsi="Times New Roman" w:cs="Times New Roman"/>
          <w:i/>
          <w:iCs/>
          <w:sz w:val="24"/>
          <w:szCs w:val="24"/>
        </w:rPr>
        <w:t>Water Resources Research</w:t>
      </w:r>
      <w:r w:rsidRPr="00921A5C">
        <w:rPr>
          <w:rFonts w:ascii="Times New Roman" w:eastAsia="Times New Roman" w:hAnsi="Times New Roman" w:cs="Times New Roman"/>
          <w:sz w:val="24"/>
          <w:szCs w:val="24"/>
        </w:rPr>
        <w:t xml:space="preserve">, </w:t>
      </w:r>
      <w:r w:rsidRPr="00921A5C">
        <w:rPr>
          <w:rFonts w:ascii="Times New Roman" w:eastAsia="Times New Roman" w:hAnsi="Times New Roman" w:cs="Times New Roman"/>
          <w:i/>
          <w:iCs/>
          <w:sz w:val="24"/>
          <w:szCs w:val="24"/>
        </w:rPr>
        <w:t>57</w:t>
      </w:r>
      <w:r w:rsidRPr="00921A5C">
        <w:rPr>
          <w:rFonts w:ascii="Times New Roman" w:eastAsia="Times New Roman" w:hAnsi="Times New Roman" w:cs="Times New Roman"/>
          <w:sz w:val="24"/>
          <w:szCs w:val="24"/>
        </w:rPr>
        <w:t>(6), e2020WR028519.</w:t>
      </w:r>
    </w:p>
    <w:p w14:paraId="472578DA" w14:textId="039A2B46" w:rsidR="008A5456" w:rsidRDefault="008A5456" w:rsidP="00921A5C">
      <w:pPr>
        <w:spacing w:after="0" w:line="240" w:lineRule="auto"/>
        <w:rPr>
          <w:rFonts w:ascii="Times New Roman" w:eastAsia="Times New Roman" w:hAnsi="Times New Roman" w:cs="Times New Roman"/>
          <w:sz w:val="24"/>
          <w:szCs w:val="24"/>
        </w:rPr>
      </w:pPr>
    </w:p>
    <w:p w14:paraId="4C7ADB5E" w14:textId="111F2B56" w:rsidR="008A5456" w:rsidRDefault="008A5456" w:rsidP="00921A5C">
      <w:pPr>
        <w:spacing w:after="0" w:line="240" w:lineRule="auto"/>
        <w:rPr>
          <w:rFonts w:ascii="Times New Roman" w:eastAsia="Times New Roman" w:hAnsi="Times New Roman" w:cs="Times New Roman"/>
          <w:sz w:val="24"/>
          <w:szCs w:val="24"/>
        </w:rPr>
      </w:pPr>
      <w:r w:rsidRPr="008A5456">
        <w:rPr>
          <w:rFonts w:ascii="Times New Roman" w:eastAsia="Times New Roman" w:hAnsi="Times New Roman" w:cs="Times New Roman"/>
          <w:sz w:val="24"/>
          <w:szCs w:val="24"/>
        </w:rPr>
        <w:t xml:space="preserve">Gleason, C., Garambois, P. A., &amp; Durand, M. (2017). Tracking river flows from space. </w:t>
      </w:r>
      <w:r w:rsidRPr="008A5456">
        <w:rPr>
          <w:rFonts w:ascii="Times New Roman" w:eastAsia="Times New Roman" w:hAnsi="Times New Roman" w:cs="Times New Roman"/>
          <w:i/>
          <w:iCs/>
          <w:sz w:val="24"/>
          <w:szCs w:val="24"/>
        </w:rPr>
        <w:t>EOS Earth &amp; Space Science News</w:t>
      </w:r>
      <w:r w:rsidRPr="008A5456">
        <w:rPr>
          <w:rFonts w:ascii="Times New Roman" w:eastAsia="Times New Roman" w:hAnsi="Times New Roman" w:cs="Times New Roman"/>
          <w:sz w:val="24"/>
          <w:szCs w:val="24"/>
        </w:rPr>
        <w:t>, (98).</w:t>
      </w:r>
    </w:p>
    <w:p w14:paraId="73CE2E39" w14:textId="47D03273" w:rsidR="009D0619" w:rsidRDefault="009D0619" w:rsidP="00921A5C">
      <w:pPr>
        <w:spacing w:after="0" w:line="240" w:lineRule="auto"/>
        <w:rPr>
          <w:rFonts w:ascii="Times New Roman" w:eastAsia="Times New Roman" w:hAnsi="Times New Roman" w:cs="Times New Roman"/>
          <w:sz w:val="24"/>
          <w:szCs w:val="24"/>
        </w:rPr>
      </w:pPr>
    </w:p>
    <w:p w14:paraId="192C356E" w14:textId="2707AACC" w:rsidR="009D0619" w:rsidRPr="00065874" w:rsidRDefault="009D0619" w:rsidP="00921A5C">
      <w:pPr>
        <w:spacing w:after="0" w:line="240" w:lineRule="auto"/>
        <w:rPr>
          <w:rFonts w:ascii="Times New Roman" w:eastAsia="Times New Roman" w:hAnsi="Times New Roman" w:cs="Times New Roman"/>
          <w:sz w:val="24"/>
          <w:szCs w:val="24"/>
        </w:rPr>
      </w:pPr>
      <w:r w:rsidRPr="009D0619">
        <w:rPr>
          <w:rFonts w:ascii="Times New Roman" w:eastAsia="Times New Roman" w:hAnsi="Times New Roman" w:cs="Times New Roman"/>
          <w:sz w:val="24"/>
          <w:szCs w:val="24"/>
        </w:rPr>
        <w:t xml:space="preserve">Hagemann, M. W., Gleason, C. J., &amp; Durand, M. T. (2017). BAM: Bayesian AMHG‐Manning inference of discharge using remotely sensed stream width, slope, and height. </w:t>
      </w:r>
      <w:r w:rsidRPr="009D0619">
        <w:rPr>
          <w:rFonts w:ascii="Times New Roman" w:eastAsia="Times New Roman" w:hAnsi="Times New Roman" w:cs="Times New Roman"/>
          <w:i/>
          <w:iCs/>
          <w:sz w:val="24"/>
          <w:szCs w:val="24"/>
        </w:rPr>
        <w:t>Water Resources Research</w:t>
      </w:r>
      <w:r w:rsidRPr="009D0619">
        <w:rPr>
          <w:rFonts w:ascii="Times New Roman" w:eastAsia="Times New Roman" w:hAnsi="Times New Roman" w:cs="Times New Roman"/>
          <w:sz w:val="24"/>
          <w:szCs w:val="24"/>
        </w:rPr>
        <w:t xml:space="preserve">, </w:t>
      </w:r>
      <w:r w:rsidRPr="009D0619">
        <w:rPr>
          <w:rFonts w:ascii="Times New Roman" w:eastAsia="Times New Roman" w:hAnsi="Times New Roman" w:cs="Times New Roman"/>
          <w:i/>
          <w:iCs/>
          <w:sz w:val="24"/>
          <w:szCs w:val="24"/>
        </w:rPr>
        <w:t>53</w:t>
      </w:r>
      <w:r w:rsidRPr="009D0619">
        <w:rPr>
          <w:rFonts w:ascii="Times New Roman" w:eastAsia="Times New Roman" w:hAnsi="Times New Roman" w:cs="Times New Roman"/>
          <w:sz w:val="24"/>
          <w:szCs w:val="24"/>
        </w:rPr>
        <w:t>(11), 9692-9707.</w:t>
      </w:r>
    </w:p>
    <w:p w14:paraId="2CC299A4" w14:textId="159AAEAF" w:rsidR="00065874" w:rsidRPr="00065874" w:rsidRDefault="00065874" w:rsidP="00921A5C">
      <w:pPr>
        <w:spacing w:after="0" w:line="240" w:lineRule="auto"/>
        <w:rPr>
          <w:rFonts w:ascii="Times New Roman" w:eastAsia="Times New Roman" w:hAnsi="Times New Roman" w:cs="Times New Roman"/>
          <w:sz w:val="24"/>
          <w:szCs w:val="24"/>
        </w:rPr>
      </w:pPr>
    </w:p>
    <w:p w14:paraId="7B85C608" w14:textId="2CC17855" w:rsidR="00065874" w:rsidRDefault="00065874" w:rsidP="006E3248">
      <w:pPr>
        <w:spacing w:after="0" w:line="240" w:lineRule="auto"/>
        <w:rPr>
          <w:rFonts w:ascii="Times New Roman" w:hAnsi="Times New Roman" w:cs="Times New Roman"/>
          <w:sz w:val="24"/>
          <w:szCs w:val="24"/>
        </w:rPr>
      </w:pPr>
      <w:r w:rsidRPr="00065874">
        <w:rPr>
          <w:rFonts w:ascii="Times New Roman" w:hAnsi="Times New Roman" w:cs="Times New Roman"/>
          <w:sz w:val="24"/>
          <w:szCs w:val="24"/>
        </w:rPr>
        <w:t xml:space="preserve">Liu, S., Kuhn, C., Amatulli, G., Aho, K., Butman, D. E., Allen, G. H., ... &amp; Raymond, P. A. (2022). The importance of hydrology in routing terrestrial carbon to the atmosphere via global streams and rivers. </w:t>
      </w:r>
      <w:r w:rsidRPr="00065874">
        <w:rPr>
          <w:rFonts w:ascii="Times New Roman" w:hAnsi="Times New Roman" w:cs="Times New Roman"/>
          <w:i/>
          <w:iCs/>
          <w:sz w:val="24"/>
          <w:szCs w:val="24"/>
        </w:rPr>
        <w:t>Proceedings of the National Academy of Sciences</w:t>
      </w:r>
      <w:r w:rsidRPr="00065874">
        <w:rPr>
          <w:rFonts w:ascii="Times New Roman" w:hAnsi="Times New Roman" w:cs="Times New Roman"/>
          <w:sz w:val="24"/>
          <w:szCs w:val="24"/>
        </w:rPr>
        <w:t xml:space="preserve">, </w:t>
      </w:r>
      <w:r w:rsidRPr="00065874">
        <w:rPr>
          <w:rFonts w:ascii="Times New Roman" w:hAnsi="Times New Roman" w:cs="Times New Roman"/>
          <w:i/>
          <w:iCs/>
          <w:sz w:val="24"/>
          <w:szCs w:val="24"/>
        </w:rPr>
        <w:t>119</w:t>
      </w:r>
      <w:r w:rsidRPr="00065874">
        <w:rPr>
          <w:rFonts w:ascii="Times New Roman" w:hAnsi="Times New Roman" w:cs="Times New Roman"/>
          <w:sz w:val="24"/>
          <w:szCs w:val="24"/>
        </w:rPr>
        <w:t>(11), e2106322119.</w:t>
      </w:r>
    </w:p>
    <w:p w14:paraId="15323158" w14:textId="7A15ECD4" w:rsidR="00083266" w:rsidRDefault="00083266" w:rsidP="006E3248">
      <w:pPr>
        <w:spacing w:after="0" w:line="240" w:lineRule="auto"/>
        <w:rPr>
          <w:rFonts w:ascii="Times New Roman" w:hAnsi="Times New Roman" w:cs="Times New Roman"/>
          <w:sz w:val="24"/>
          <w:szCs w:val="24"/>
        </w:rPr>
      </w:pPr>
    </w:p>
    <w:p w14:paraId="340BF42D" w14:textId="15A39229" w:rsidR="00207C1C" w:rsidRPr="006E3248" w:rsidRDefault="00083266" w:rsidP="006E3248">
      <w:pPr>
        <w:spacing w:after="0" w:line="240" w:lineRule="auto"/>
        <w:rPr>
          <w:rFonts w:ascii="Times New Roman" w:eastAsia="Times New Roman" w:hAnsi="Times New Roman" w:cs="Times New Roman"/>
          <w:sz w:val="24"/>
          <w:szCs w:val="24"/>
        </w:rPr>
      </w:pPr>
      <w:r w:rsidRPr="00083266">
        <w:rPr>
          <w:rFonts w:ascii="Times New Roman" w:eastAsia="Times New Roman" w:hAnsi="Times New Roman" w:cs="Times New Roman"/>
          <w:sz w:val="24"/>
          <w:szCs w:val="24"/>
        </w:rPr>
        <w:t xml:space="preserve">Raymond, P. A., Hartmann, J., </w:t>
      </w:r>
      <w:proofErr w:type="spellStart"/>
      <w:r w:rsidRPr="00083266">
        <w:rPr>
          <w:rFonts w:ascii="Times New Roman" w:eastAsia="Times New Roman" w:hAnsi="Times New Roman" w:cs="Times New Roman"/>
          <w:sz w:val="24"/>
          <w:szCs w:val="24"/>
        </w:rPr>
        <w:t>Lauerwald</w:t>
      </w:r>
      <w:proofErr w:type="spellEnd"/>
      <w:r w:rsidRPr="00083266">
        <w:rPr>
          <w:rFonts w:ascii="Times New Roman" w:eastAsia="Times New Roman" w:hAnsi="Times New Roman" w:cs="Times New Roman"/>
          <w:sz w:val="24"/>
          <w:szCs w:val="24"/>
        </w:rPr>
        <w:t xml:space="preserve">, R., Sobek, S., McDonald, C., Hoover, M., ... &amp; Guth, P. (2013). Global carbon dioxide emissions from inland waters. </w:t>
      </w:r>
      <w:r w:rsidRPr="00083266">
        <w:rPr>
          <w:rFonts w:ascii="Times New Roman" w:eastAsia="Times New Roman" w:hAnsi="Times New Roman" w:cs="Times New Roman"/>
          <w:i/>
          <w:sz w:val="24"/>
          <w:szCs w:val="24"/>
        </w:rPr>
        <w:t>Nature</w:t>
      </w:r>
      <w:r w:rsidRPr="00083266">
        <w:rPr>
          <w:rFonts w:ascii="Times New Roman" w:eastAsia="Times New Roman" w:hAnsi="Times New Roman" w:cs="Times New Roman"/>
          <w:sz w:val="24"/>
          <w:szCs w:val="24"/>
        </w:rPr>
        <w:t>, 503(7476), 355-359.</w:t>
      </w:r>
    </w:p>
    <w:sectPr w:rsidR="00207C1C" w:rsidRPr="006E324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raig" w:date="2022-07-11T09:07:00Z" w:initials="C">
    <w:p w14:paraId="00398F65" w14:textId="77777777" w:rsidR="001F5BD5" w:rsidRDefault="001F5BD5" w:rsidP="00DA4AB3">
      <w:pPr>
        <w:pStyle w:val="CommentText"/>
      </w:pPr>
      <w:r>
        <w:rPr>
          <w:rStyle w:val="CommentReference"/>
        </w:rPr>
        <w:annotationRef/>
      </w:r>
      <w:r>
        <w:t>He signed the review as editor, but he is the new editor-in-chief of GBC. Which would you put here?</w:t>
      </w:r>
    </w:p>
  </w:comment>
  <w:comment w:id="1" w:author="Colin Gleason" w:date="2022-07-12T11:24:00Z" w:initials="CG">
    <w:p w14:paraId="4391A60A" w14:textId="77777777" w:rsidR="0021508E" w:rsidRDefault="0021508E" w:rsidP="00BF7FA8">
      <w:pPr>
        <w:pStyle w:val="CommentText"/>
      </w:pPr>
      <w:r>
        <w:rPr>
          <w:rStyle w:val="CommentReference"/>
        </w:rPr>
        <w:annotationRef/>
      </w:r>
      <w:r>
        <w:t>Nothing- why put a line here with title anyway?</w:t>
      </w:r>
    </w:p>
  </w:comment>
  <w:comment w:id="3" w:author="Craig" w:date="2022-07-11T09:07:00Z" w:initials="C">
    <w:p w14:paraId="5564EE77" w14:textId="0820B12D" w:rsidR="00FB1FD1" w:rsidRDefault="00FB1FD1" w:rsidP="00EA3AB6">
      <w:pPr>
        <w:pStyle w:val="CommentText"/>
      </w:pPr>
      <w:r>
        <w:rPr>
          <w:rStyle w:val="CommentReference"/>
        </w:rPr>
        <w:annotationRef/>
      </w:r>
      <w:r>
        <w:t>FYI: Green means I accepted their suggestions, red is I disagree</w:t>
      </w:r>
    </w:p>
  </w:comment>
  <w:comment w:id="5" w:author="Colin Gleason" w:date="2022-07-12T11:28:00Z" w:initials="CG">
    <w:p w14:paraId="0C5EEBD2" w14:textId="77777777" w:rsidR="0021508E" w:rsidRDefault="0021508E" w:rsidP="00F9025F">
      <w:pPr>
        <w:pStyle w:val="CommentText"/>
      </w:pPr>
      <w:r>
        <w:rPr>
          <w:rStyle w:val="CommentReference"/>
        </w:rPr>
        <w:annotationRef/>
      </w:r>
      <w:r>
        <w:t>Give more info here- you've got space, and as written this doesn't say anything</w:t>
      </w:r>
    </w:p>
  </w:comment>
  <w:comment w:id="18" w:author="Colin Gleason" w:date="2022-07-12T11:30:00Z" w:initials="CG">
    <w:p w14:paraId="37FF4EB0" w14:textId="77777777" w:rsidR="006341F2" w:rsidRDefault="006341F2" w:rsidP="00BE7756">
      <w:pPr>
        <w:pStyle w:val="CommentText"/>
      </w:pPr>
      <w:r>
        <w:rPr>
          <w:rStyle w:val="CommentReference"/>
        </w:rPr>
        <w:annotationRef/>
      </w:r>
      <w:r>
        <w:t>Connect it here so they don't get mad and then get happy- happiness throughout</w:t>
      </w:r>
    </w:p>
  </w:comment>
  <w:comment w:id="23" w:author="Colin Gleason" w:date="2022-07-12T11:32:00Z" w:initials="CG">
    <w:p w14:paraId="2C43A611" w14:textId="77777777" w:rsidR="006341F2" w:rsidRDefault="006341F2" w:rsidP="00843F0B">
      <w:pPr>
        <w:pStyle w:val="CommentText"/>
      </w:pPr>
      <w:r>
        <w:rPr>
          <w:rStyle w:val="CommentReference"/>
        </w:rPr>
        <w:annotationRef/>
      </w:r>
      <w:r>
        <w:t>Is this what we did in the paper? Make it clear that this is in the original if that's true</w:t>
      </w:r>
    </w:p>
  </w:comment>
  <w:comment w:id="24" w:author="Colin Gleason" w:date="2022-07-12T11:33:00Z" w:initials="CG">
    <w:p w14:paraId="7C84AC2F" w14:textId="77777777" w:rsidR="006341F2" w:rsidRDefault="006341F2" w:rsidP="00F95BE3">
      <w:pPr>
        <w:pStyle w:val="CommentText"/>
      </w:pPr>
      <w:r>
        <w:rPr>
          <w:rStyle w:val="CommentReference"/>
        </w:rPr>
        <w:annotationRef/>
      </w:r>
      <w:r>
        <w:t>This figure is excellent</w:t>
      </w:r>
    </w:p>
  </w:comment>
  <w:comment w:id="25" w:author="Colin Gleason" w:date="2022-07-12T11:34:00Z" w:initials="CG">
    <w:p w14:paraId="5E6E3252" w14:textId="77777777" w:rsidR="00285497" w:rsidRDefault="00285497" w:rsidP="00195CE7">
      <w:pPr>
        <w:pStyle w:val="CommentText"/>
      </w:pPr>
      <w:r>
        <w:rPr>
          <w:rStyle w:val="CommentReference"/>
        </w:rPr>
        <w:annotationRef/>
      </w:r>
      <w:r>
        <w:t>Suggesting that test 1 was not the same as the paper</w:t>
      </w:r>
    </w:p>
  </w:comment>
  <w:comment w:id="26" w:author="Colin Gleason" w:date="2022-07-12T11:35:00Z" w:initials="CG">
    <w:p w14:paraId="73AD7214" w14:textId="77777777" w:rsidR="00285497" w:rsidRDefault="00285497" w:rsidP="00482FDB">
      <w:pPr>
        <w:pStyle w:val="CommentText"/>
      </w:pPr>
      <w:r>
        <w:rPr>
          <w:rStyle w:val="CommentReference"/>
        </w:rPr>
        <w:annotationRef/>
      </w:r>
      <w:r>
        <w:t>Danger in Dave O land here. I'll look at the main text to make sure we're grounding that in theory</w:t>
      </w:r>
    </w:p>
  </w:comment>
  <w:comment w:id="28" w:author="Colin Gleason" w:date="2022-07-12T11:38:00Z" w:initials="CG">
    <w:p w14:paraId="3A49DB3D" w14:textId="77777777" w:rsidR="00285497" w:rsidRDefault="00285497" w:rsidP="00A071D0">
      <w:pPr>
        <w:pStyle w:val="CommentText"/>
      </w:pPr>
      <w:r>
        <w:rPr>
          <w:rStyle w:val="CommentReference"/>
        </w:rPr>
        <w:annotationRef/>
      </w:r>
      <w:r>
        <w:t>Or somesuch. Need a human response here</w:t>
      </w:r>
    </w:p>
  </w:comment>
  <w:comment w:id="33" w:author="Colin Gleason" w:date="2022-07-12T11:40:00Z" w:initials="CG">
    <w:p w14:paraId="7A34E09E" w14:textId="77777777" w:rsidR="00CB3A51" w:rsidRDefault="00CB3A51" w:rsidP="00077CE0">
      <w:pPr>
        <w:pStyle w:val="CommentText"/>
      </w:pPr>
      <w:r>
        <w:rPr>
          <w:rStyle w:val="CommentReference"/>
        </w:rPr>
        <w:annotationRef/>
      </w:r>
      <w:r>
        <w:t>It is surprising to the SWOT community. Could work that into this response</w:t>
      </w:r>
    </w:p>
  </w:comment>
  <w:comment w:id="34" w:author="Colin Gleason" w:date="2022-07-12T11:41:00Z" w:initials="CG">
    <w:p w14:paraId="13DD9003" w14:textId="77777777" w:rsidR="00CB3A51" w:rsidRDefault="00CB3A51" w:rsidP="00845ABB">
      <w:pPr>
        <w:pStyle w:val="CommentText"/>
      </w:pPr>
      <w:r>
        <w:rPr>
          <w:rStyle w:val="CommentReference"/>
        </w:rPr>
        <w:annotationRef/>
      </w:r>
      <w:r>
        <w:t>Grumble. That is a conclusion. grumble</w:t>
      </w:r>
    </w:p>
  </w:comment>
  <w:comment w:id="36" w:author="Craig" w:date="2022-07-11T09:22:00Z" w:initials="C">
    <w:p w14:paraId="00190FED" w14:textId="70ACAC60" w:rsidR="00FE2D5A" w:rsidRDefault="00FE2D5A" w:rsidP="00821C1D">
      <w:pPr>
        <w:pStyle w:val="CommentText"/>
      </w:pPr>
      <w:r>
        <w:rPr>
          <w:rStyle w:val="CommentReference"/>
        </w:rPr>
        <w:annotationRef/>
      </w:r>
      <w:r>
        <w:t>I don't agree with this??</w:t>
      </w:r>
    </w:p>
  </w:comment>
  <w:comment w:id="38" w:author="Craig" w:date="2022-07-11T09:22:00Z" w:initials="C">
    <w:p w14:paraId="09668DC9" w14:textId="77777777" w:rsidR="0021508E" w:rsidRDefault="0021508E" w:rsidP="0021508E">
      <w:pPr>
        <w:pStyle w:val="CommentText"/>
      </w:pPr>
      <w:r>
        <w:rPr>
          <w:rStyle w:val="CommentReference"/>
        </w:rPr>
        <w:annotationRef/>
      </w:r>
      <w:r>
        <w:t>I don't agree with this??</w:t>
      </w:r>
    </w:p>
  </w:comment>
  <w:comment w:id="44" w:author="Colin Gleason" w:date="2022-07-12T11:45:00Z" w:initials="CG">
    <w:p w14:paraId="174F2358" w14:textId="77777777" w:rsidR="001A158F" w:rsidRDefault="001A158F" w:rsidP="00A63209">
      <w:pPr>
        <w:pStyle w:val="CommentText"/>
      </w:pPr>
      <w:r>
        <w:rPr>
          <w:rStyle w:val="CommentReference"/>
        </w:rPr>
        <w:annotationRef/>
      </w:r>
      <w:r>
        <w:t>We'll see if I remember to take it out in the other one</w:t>
      </w:r>
    </w:p>
  </w:comment>
  <w:comment w:id="46" w:author="Colin Gleason" w:date="2022-07-12T11:45:00Z" w:initials="CG">
    <w:p w14:paraId="093E2063" w14:textId="77777777" w:rsidR="001A158F" w:rsidRDefault="001A158F" w:rsidP="0027214E">
      <w:pPr>
        <w:pStyle w:val="CommentText"/>
      </w:pPr>
      <w:r>
        <w:rPr>
          <w:rStyle w:val="CommentReference"/>
        </w:rPr>
        <w:annotationRef/>
      </w:r>
      <w:r>
        <w:t>Give this in cm/km</w:t>
      </w:r>
    </w:p>
  </w:comment>
  <w:comment w:id="47" w:author="Craig" w:date="2022-07-07T10:18:00Z" w:initials="C">
    <w:p w14:paraId="06A60082" w14:textId="5D36FEC1" w:rsidR="00660862" w:rsidRDefault="00660862" w:rsidP="00B4749D">
      <w:pPr>
        <w:pStyle w:val="CommentText"/>
      </w:pPr>
      <w:r>
        <w:rPr>
          <w:rStyle w:val="CommentReference"/>
        </w:rPr>
        <w:annotationRef/>
      </w:r>
      <w:r>
        <w:t>Is this too much of a stretch?</w:t>
      </w:r>
    </w:p>
  </w:comment>
  <w:comment w:id="48" w:author="Colin Gleason" w:date="2022-07-12T11:47:00Z" w:initials="CG">
    <w:p w14:paraId="29416EDB" w14:textId="77777777" w:rsidR="001A158F" w:rsidRDefault="001A158F" w:rsidP="005C1510">
      <w:pPr>
        <w:pStyle w:val="CommentText"/>
      </w:pPr>
      <w:r>
        <w:rPr>
          <w:rStyle w:val="CommentReference"/>
        </w:rPr>
        <w:annotationRef/>
      </w:r>
      <w:r>
        <w:t>Not really. SWOT is better as well as it goes through cloud. The question is "how long a data record is needed here?" 3 years of swot data might not observe any floods.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398F65" w15:done="0"/>
  <w15:commentEx w15:paraId="4391A60A" w15:paraIdParent="00398F65" w15:done="0"/>
  <w15:commentEx w15:paraId="5564EE77" w15:done="0"/>
  <w15:commentEx w15:paraId="0C5EEBD2" w15:done="0"/>
  <w15:commentEx w15:paraId="37FF4EB0" w15:done="0"/>
  <w15:commentEx w15:paraId="2C43A611" w15:done="0"/>
  <w15:commentEx w15:paraId="7C84AC2F" w15:done="0"/>
  <w15:commentEx w15:paraId="5E6E3252" w15:done="0"/>
  <w15:commentEx w15:paraId="73AD7214" w15:done="0"/>
  <w15:commentEx w15:paraId="3A49DB3D" w15:done="0"/>
  <w15:commentEx w15:paraId="7A34E09E" w15:done="0"/>
  <w15:commentEx w15:paraId="13DD9003" w15:done="0"/>
  <w15:commentEx w15:paraId="00190FED" w15:done="0"/>
  <w15:commentEx w15:paraId="09668DC9" w15:done="0"/>
  <w15:commentEx w15:paraId="174F2358" w15:done="0"/>
  <w15:commentEx w15:paraId="093E2063" w15:done="0"/>
  <w15:commentEx w15:paraId="06A60082" w15:done="0"/>
  <w15:commentEx w15:paraId="29416EDB" w15:paraIdParent="06A600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666B6" w16cex:dateUtc="2022-07-11T13:07:00Z"/>
  <w16cex:commentExtensible w16cex:durableId="2677D85D" w16cex:dateUtc="2022-07-12T15:24:00Z"/>
  <w16cex:commentExtensible w16cex:durableId="267666E5" w16cex:dateUtc="2022-07-11T13:07:00Z"/>
  <w16cex:commentExtensible w16cex:durableId="2677D94F" w16cex:dateUtc="2022-07-12T15:28:00Z"/>
  <w16cex:commentExtensible w16cex:durableId="2677D9EC" w16cex:dateUtc="2022-07-12T15:30:00Z"/>
  <w16cex:commentExtensible w16cex:durableId="2677DA30" w16cex:dateUtc="2022-07-12T15:32:00Z"/>
  <w16cex:commentExtensible w16cex:durableId="2677DA7F" w16cex:dateUtc="2022-07-12T15:33:00Z"/>
  <w16cex:commentExtensible w16cex:durableId="2677DAC0" w16cex:dateUtc="2022-07-12T15:34:00Z"/>
  <w16cex:commentExtensible w16cex:durableId="2677DAEC" w16cex:dateUtc="2022-07-12T15:35:00Z"/>
  <w16cex:commentExtensible w16cex:durableId="2677DBB3" w16cex:dateUtc="2022-07-12T15:38:00Z"/>
  <w16cex:commentExtensible w16cex:durableId="2677DC18" w16cex:dateUtc="2022-07-12T15:40:00Z"/>
  <w16cex:commentExtensible w16cex:durableId="2677DC85" w16cex:dateUtc="2022-07-12T15:41:00Z"/>
  <w16cex:commentExtensible w16cex:durableId="26766A3A" w16cex:dateUtc="2022-07-11T13:22:00Z"/>
  <w16cex:commentExtensible w16cex:durableId="2677D8AA" w16cex:dateUtc="2022-07-11T13:22:00Z"/>
  <w16cex:commentExtensible w16cex:durableId="2677DD47" w16cex:dateUtc="2022-07-12T15:45:00Z"/>
  <w16cex:commentExtensible w16cex:durableId="2677DD73" w16cex:dateUtc="2022-07-12T15:45:00Z"/>
  <w16cex:commentExtensible w16cex:durableId="2671317D" w16cex:dateUtc="2022-07-07T14:18:00Z"/>
  <w16cex:commentExtensible w16cex:durableId="2677DDC2" w16cex:dateUtc="2022-07-12T15: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398F65" w16cid:durableId="267666B6"/>
  <w16cid:commentId w16cid:paraId="4391A60A" w16cid:durableId="2677D85D"/>
  <w16cid:commentId w16cid:paraId="5564EE77" w16cid:durableId="267666E5"/>
  <w16cid:commentId w16cid:paraId="0C5EEBD2" w16cid:durableId="2677D94F"/>
  <w16cid:commentId w16cid:paraId="37FF4EB0" w16cid:durableId="2677D9EC"/>
  <w16cid:commentId w16cid:paraId="2C43A611" w16cid:durableId="2677DA30"/>
  <w16cid:commentId w16cid:paraId="7C84AC2F" w16cid:durableId="2677DA7F"/>
  <w16cid:commentId w16cid:paraId="5E6E3252" w16cid:durableId="2677DAC0"/>
  <w16cid:commentId w16cid:paraId="73AD7214" w16cid:durableId="2677DAEC"/>
  <w16cid:commentId w16cid:paraId="3A49DB3D" w16cid:durableId="2677DBB3"/>
  <w16cid:commentId w16cid:paraId="7A34E09E" w16cid:durableId="2677DC18"/>
  <w16cid:commentId w16cid:paraId="13DD9003" w16cid:durableId="2677DC85"/>
  <w16cid:commentId w16cid:paraId="00190FED" w16cid:durableId="26766A3A"/>
  <w16cid:commentId w16cid:paraId="09668DC9" w16cid:durableId="2677D8AA"/>
  <w16cid:commentId w16cid:paraId="174F2358" w16cid:durableId="2677DD47"/>
  <w16cid:commentId w16cid:paraId="093E2063" w16cid:durableId="2677DD73"/>
  <w16cid:commentId w16cid:paraId="06A60082" w16cid:durableId="2671317D"/>
  <w16cid:commentId w16cid:paraId="29416EDB" w16cid:durableId="2677DDC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4AE23F8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2482676"/>
    <w:multiLevelType w:val="hybridMultilevel"/>
    <w:tmpl w:val="5C2202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775E5"/>
    <w:multiLevelType w:val="hybridMultilevel"/>
    <w:tmpl w:val="F702B890"/>
    <w:lvl w:ilvl="0" w:tplc="EEF6E800">
      <w:start w:val="1"/>
      <w:numFmt w:val="decimal"/>
      <w:lvlText w:val="%1."/>
      <w:lvlJc w:val="left"/>
      <w:pPr>
        <w:ind w:left="360" w:hanging="360"/>
      </w:pPr>
      <w:rPr>
        <w:rFonts w:hint="default"/>
        <w:b/>
      </w:rPr>
    </w:lvl>
    <w:lvl w:ilvl="1" w:tplc="F6B06D50">
      <w:start w:val="1"/>
      <w:numFmt w:val="lowerLetter"/>
      <w:lvlText w:val="%2."/>
      <w:lvlJc w:val="left"/>
      <w:pPr>
        <w:ind w:left="1080" w:hanging="360"/>
      </w:pPr>
      <w:rPr>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9E56479"/>
    <w:multiLevelType w:val="hybridMultilevel"/>
    <w:tmpl w:val="F38008CE"/>
    <w:lvl w:ilvl="0" w:tplc="239EB6CC">
      <w:start w:val="1"/>
      <w:numFmt w:val="decimal"/>
      <w:lvlText w:val="%1)"/>
      <w:lvlJc w:val="left"/>
      <w:pPr>
        <w:ind w:left="363" w:hanging="360"/>
      </w:pPr>
      <w:rPr>
        <w:rFonts w:hint="default"/>
        <w:b/>
      </w:r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4" w15:restartNumberingAfterBreak="0">
    <w:nsid w:val="32616051"/>
    <w:multiLevelType w:val="hybridMultilevel"/>
    <w:tmpl w:val="05200164"/>
    <w:lvl w:ilvl="0" w:tplc="70341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3220A0"/>
    <w:multiLevelType w:val="hybridMultilevel"/>
    <w:tmpl w:val="7C8A268C"/>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9C1089"/>
    <w:multiLevelType w:val="hybridMultilevel"/>
    <w:tmpl w:val="607CE6AA"/>
    <w:lvl w:ilvl="0" w:tplc="4CEEA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7703656">
    <w:abstractNumId w:val="1"/>
  </w:num>
  <w:num w:numId="2" w16cid:durableId="462239604">
    <w:abstractNumId w:val="3"/>
  </w:num>
  <w:num w:numId="3" w16cid:durableId="571891745">
    <w:abstractNumId w:val="2"/>
  </w:num>
  <w:num w:numId="4" w16cid:durableId="1644848100">
    <w:abstractNumId w:val="0"/>
  </w:num>
  <w:num w:numId="5" w16cid:durableId="469713171">
    <w:abstractNumId w:val="5"/>
  </w:num>
  <w:num w:numId="6" w16cid:durableId="1070427805">
    <w:abstractNumId w:val="4"/>
  </w:num>
  <w:num w:numId="7" w16cid:durableId="73940617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w15:presenceInfo w15:providerId="None" w15:userId="Craig"/>
  </w15:person>
  <w15:person w15:author="Colin Gleason">
    <w15:presenceInfo w15:providerId="AD" w15:userId="S::cjgleason@umass.edu::d3f2cade-24a9-41f0-932d-d6a66b7cdb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1E8"/>
    <w:rsid w:val="00010968"/>
    <w:rsid w:val="00011331"/>
    <w:rsid w:val="00032100"/>
    <w:rsid w:val="0003216B"/>
    <w:rsid w:val="0003480B"/>
    <w:rsid w:val="00037BA9"/>
    <w:rsid w:val="00042359"/>
    <w:rsid w:val="00043E5B"/>
    <w:rsid w:val="00043F7B"/>
    <w:rsid w:val="0005119F"/>
    <w:rsid w:val="000544CD"/>
    <w:rsid w:val="000556D5"/>
    <w:rsid w:val="000572D5"/>
    <w:rsid w:val="00065874"/>
    <w:rsid w:val="00070869"/>
    <w:rsid w:val="00077121"/>
    <w:rsid w:val="0007797B"/>
    <w:rsid w:val="00081631"/>
    <w:rsid w:val="00083266"/>
    <w:rsid w:val="000903A9"/>
    <w:rsid w:val="0009506D"/>
    <w:rsid w:val="000A58A4"/>
    <w:rsid w:val="000B220B"/>
    <w:rsid w:val="000B7797"/>
    <w:rsid w:val="000C63D6"/>
    <w:rsid w:val="000D1801"/>
    <w:rsid w:val="000D2E75"/>
    <w:rsid w:val="000D5EA0"/>
    <w:rsid w:val="000F4F87"/>
    <w:rsid w:val="00110554"/>
    <w:rsid w:val="001227D1"/>
    <w:rsid w:val="00122905"/>
    <w:rsid w:val="00125A15"/>
    <w:rsid w:val="00131695"/>
    <w:rsid w:val="00134DD2"/>
    <w:rsid w:val="00145026"/>
    <w:rsid w:val="0014570D"/>
    <w:rsid w:val="00160571"/>
    <w:rsid w:val="001706BC"/>
    <w:rsid w:val="00172E4D"/>
    <w:rsid w:val="00175D56"/>
    <w:rsid w:val="00190535"/>
    <w:rsid w:val="00194CB8"/>
    <w:rsid w:val="001A158F"/>
    <w:rsid w:val="001A169B"/>
    <w:rsid w:val="001B62EC"/>
    <w:rsid w:val="001C5A89"/>
    <w:rsid w:val="001D194C"/>
    <w:rsid w:val="001D2CCA"/>
    <w:rsid w:val="001E0F64"/>
    <w:rsid w:val="001E16E9"/>
    <w:rsid w:val="001E188B"/>
    <w:rsid w:val="001E3408"/>
    <w:rsid w:val="001F2D4A"/>
    <w:rsid w:val="001F5BD5"/>
    <w:rsid w:val="00202C8D"/>
    <w:rsid w:val="00202DF8"/>
    <w:rsid w:val="00207C1C"/>
    <w:rsid w:val="0021508E"/>
    <w:rsid w:val="00215D00"/>
    <w:rsid w:val="00217989"/>
    <w:rsid w:val="00222252"/>
    <w:rsid w:val="00222621"/>
    <w:rsid w:val="002234C3"/>
    <w:rsid w:val="00223729"/>
    <w:rsid w:val="00224D4F"/>
    <w:rsid w:val="0022547B"/>
    <w:rsid w:val="00226180"/>
    <w:rsid w:val="002269ED"/>
    <w:rsid w:val="0023798B"/>
    <w:rsid w:val="00243DDE"/>
    <w:rsid w:val="002479B8"/>
    <w:rsid w:val="00250A83"/>
    <w:rsid w:val="00256895"/>
    <w:rsid w:val="00285497"/>
    <w:rsid w:val="002A39C0"/>
    <w:rsid w:val="002B1FD4"/>
    <w:rsid w:val="002B35FC"/>
    <w:rsid w:val="002B6B2F"/>
    <w:rsid w:val="002B7499"/>
    <w:rsid w:val="002E5948"/>
    <w:rsid w:val="002F09FE"/>
    <w:rsid w:val="002F32C1"/>
    <w:rsid w:val="002F47A6"/>
    <w:rsid w:val="00307456"/>
    <w:rsid w:val="00313767"/>
    <w:rsid w:val="0031699A"/>
    <w:rsid w:val="00320363"/>
    <w:rsid w:val="00322918"/>
    <w:rsid w:val="003235C7"/>
    <w:rsid w:val="00324676"/>
    <w:rsid w:val="003359F9"/>
    <w:rsid w:val="003361F9"/>
    <w:rsid w:val="00340078"/>
    <w:rsid w:val="0035438E"/>
    <w:rsid w:val="0035694F"/>
    <w:rsid w:val="00363FEA"/>
    <w:rsid w:val="00365F50"/>
    <w:rsid w:val="00377257"/>
    <w:rsid w:val="003802D4"/>
    <w:rsid w:val="0039201B"/>
    <w:rsid w:val="00393B00"/>
    <w:rsid w:val="00393E9A"/>
    <w:rsid w:val="00397C3D"/>
    <w:rsid w:val="003A30BA"/>
    <w:rsid w:val="003A4ECE"/>
    <w:rsid w:val="003B0EFA"/>
    <w:rsid w:val="003B181E"/>
    <w:rsid w:val="003B69B3"/>
    <w:rsid w:val="003C31B1"/>
    <w:rsid w:val="003C3731"/>
    <w:rsid w:val="003C5CE3"/>
    <w:rsid w:val="003E2081"/>
    <w:rsid w:val="003F0500"/>
    <w:rsid w:val="003F1728"/>
    <w:rsid w:val="003F2282"/>
    <w:rsid w:val="00404B97"/>
    <w:rsid w:val="004067DC"/>
    <w:rsid w:val="00410488"/>
    <w:rsid w:val="004114FC"/>
    <w:rsid w:val="0041499D"/>
    <w:rsid w:val="00424249"/>
    <w:rsid w:val="0042734D"/>
    <w:rsid w:val="00430B8F"/>
    <w:rsid w:val="00433405"/>
    <w:rsid w:val="0043554A"/>
    <w:rsid w:val="00450E53"/>
    <w:rsid w:val="00461953"/>
    <w:rsid w:val="004647CC"/>
    <w:rsid w:val="00466706"/>
    <w:rsid w:val="0047143B"/>
    <w:rsid w:val="004902B4"/>
    <w:rsid w:val="00490CE2"/>
    <w:rsid w:val="004A7A34"/>
    <w:rsid w:val="004B0D46"/>
    <w:rsid w:val="004B74EE"/>
    <w:rsid w:val="004D3E81"/>
    <w:rsid w:val="004D6284"/>
    <w:rsid w:val="004E4223"/>
    <w:rsid w:val="004E537C"/>
    <w:rsid w:val="004E5CC5"/>
    <w:rsid w:val="004F5D9E"/>
    <w:rsid w:val="004F631C"/>
    <w:rsid w:val="0050488F"/>
    <w:rsid w:val="00530E5A"/>
    <w:rsid w:val="005456B5"/>
    <w:rsid w:val="00547EC5"/>
    <w:rsid w:val="005515E5"/>
    <w:rsid w:val="005556A3"/>
    <w:rsid w:val="00555C00"/>
    <w:rsid w:val="00564E31"/>
    <w:rsid w:val="00566A0C"/>
    <w:rsid w:val="00572B2A"/>
    <w:rsid w:val="00575441"/>
    <w:rsid w:val="00590C84"/>
    <w:rsid w:val="0059206E"/>
    <w:rsid w:val="005A06FF"/>
    <w:rsid w:val="005A219C"/>
    <w:rsid w:val="005A6432"/>
    <w:rsid w:val="005B6B36"/>
    <w:rsid w:val="005B7304"/>
    <w:rsid w:val="005C1541"/>
    <w:rsid w:val="005C3D8A"/>
    <w:rsid w:val="005D00A2"/>
    <w:rsid w:val="005D3713"/>
    <w:rsid w:val="005D6CCE"/>
    <w:rsid w:val="005E1800"/>
    <w:rsid w:val="005E49DC"/>
    <w:rsid w:val="005F6C97"/>
    <w:rsid w:val="006115C9"/>
    <w:rsid w:val="00615533"/>
    <w:rsid w:val="006224BD"/>
    <w:rsid w:val="00631639"/>
    <w:rsid w:val="006327CB"/>
    <w:rsid w:val="00633075"/>
    <w:rsid w:val="006341F2"/>
    <w:rsid w:val="00637573"/>
    <w:rsid w:val="00643622"/>
    <w:rsid w:val="00653F15"/>
    <w:rsid w:val="00660862"/>
    <w:rsid w:val="00661C5B"/>
    <w:rsid w:val="006675A2"/>
    <w:rsid w:val="00667846"/>
    <w:rsid w:val="0067210F"/>
    <w:rsid w:val="00672E4E"/>
    <w:rsid w:val="00676110"/>
    <w:rsid w:val="006775B2"/>
    <w:rsid w:val="006A3687"/>
    <w:rsid w:val="006A5EEC"/>
    <w:rsid w:val="006A783C"/>
    <w:rsid w:val="006C024C"/>
    <w:rsid w:val="006C1A1B"/>
    <w:rsid w:val="006D0215"/>
    <w:rsid w:val="006D5537"/>
    <w:rsid w:val="006E3248"/>
    <w:rsid w:val="00700EA7"/>
    <w:rsid w:val="0070209D"/>
    <w:rsid w:val="00702ED4"/>
    <w:rsid w:val="00704C27"/>
    <w:rsid w:val="00707526"/>
    <w:rsid w:val="00711C1C"/>
    <w:rsid w:val="00713BBF"/>
    <w:rsid w:val="007142D3"/>
    <w:rsid w:val="00716FA9"/>
    <w:rsid w:val="00717AFD"/>
    <w:rsid w:val="00721B82"/>
    <w:rsid w:val="00725569"/>
    <w:rsid w:val="00726F24"/>
    <w:rsid w:val="0073123A"/>
    <w:rsid w:val="0073541F"/>
    <w:rsid w:val="0074007B"/>
    <w:rsid w:val="00740F31"/>
    <w:rsid w:val="00742486"/>
    <w:rsid w:val="00746AC3"/>
    <w:rsid w:val="00756C58"/>
    <w:rsid w:val="00766228"/>
    <w:rsid w:val="00766D5B"/>
    <w:rsid w:val="007745A7"/>
    <w:rsid w:val="00777F93"/>
    <w:rsid w:val="00782C47"/>
    <w:rsid w:val="007845E0"/>
    <w:rsid w:val="007857F7"/>
    <w:rsid w:val="00792DB5"/>
    <w:rsid w:val="00796955"/>
    <w:rsid w:val="007A3E08"/>
    <w:rsid w:val="007A592F"/>
    <w:rsid w:val="007B31A5"/>
    <w:rsid w:val="007C49B9"/>
    <w:rsid w:val="007C7B64"/>
    <w:rsid w:val="007D7280"/>
    <w:rsid w:val="007F216A"/>
    <w:rsid w:val="007F3E17"/>
    <w:rsid w:val="00802C79"/>
    <w:rsid w:val="00807216"/>
    <w:rsid w:val="0081399A"/>
    <w:rsid w:val="008168A9"/>
    <w:rsid w:val="0081760F"/>
    <w:rsid w:val="00823C2C"/>
    <w:rsid w:val="0082511B"/>
    <w:rsid w:val="008320DA"/>
    <w:rsid w:val="0083496F"/>
    <w:rsid w:val="0086546C"/>
    <w:rsid w:val="00871752"/>
    <w:rsid w:val="0087564B"/>
    <w:rsid w:val="008A2E38"/>
    <w:rsid w:val="008A32E6"/>
    <w:rsid w:val="008A5456"/>
    <w:rsid w:val="008B38E9"/>
    <w:rsid w:val="008B427F"/>
    <w:rsid w:val="008B720F"/>
    <w:rsid w:val="008C1BE9"/>
    <w:rsid w:val="008D0898"/>
    <w:rsid w:val="008D0B10"/>
    <w:rsid w:val="008D11A6"/>
    <w:rsid w:val="008D1964"/>
    <w:rsid w:val="008D59F4"/>
    <w:rsid w:val="008D77D2"/>
    <w:rsid w:val="008D7A49"/>
    <w:rsid w:val="008E5363"/>
    <w:rsid w:val="008F31F4"/>
    <w:rsid w:val="008F71BF"/>
    <w:rsid w:val="00904779"/>
    <w:rsid w:val="00921A5C"/>
    <w:rsid w:val="009251DC"/>
    <w:rsid w:val="009373CD"/>
    <w:rsid w:val="00943A7C"/>
    <w:rsid w:val="00947314"/>
    <w:rsid w:val="009629C3"/>
    <w:rsid w:val="0099008B"/>
    <w:rsid w:val="009918F5"/>
    <w:rsid w:val="00993DFE"/>
    <w:rsid w:val="009A1FD9"/>
    <w:rsid w:val="009D0619"/>
    <w:rsid w:val="009D32C6"/>
    <w:rsid w:val="009D5DDE"/>
    <w:rsid w:val="009D6CF7"/>
    <w:rsid w:val="009D6F14"/>
    <w:rsid w:val="009D706D"/>
    <w:rsid w:val="009E07EE"/>
    <w:rsid w:val="009E2B4A"/>
    <w:rsid w:val="009E6474"/>
    <w:rsid w:val="009F0FA8"/>
    <w:rsid w:val="009F1D8A"/>
    <w:rsid w:val="009F3084"/>
    <w:rsid w:val="009F4F9F"/>
    <w:rsid w:val="009F7784"/>
    <w:rsid w:val="00A06C34"/>
    <w:rsid w:val="00A13395"/>
    <w:rsid w:val="00A13FAD"/>
    <w:rsid w:val="00A17393"/>
    <w:rsid w:val="00A210BA"/>
    <w:rsid w:val="00A218BB"/>
    <w:rsid w:val="00A40FC8"/>
    <w:rsid w:val="00A45990"/>
    <w:rsid w:val="00A5147F"/>
    <w:rsid w:val="00A54C98"/>
    <w:rsid w:val="00A54F93"/>
    <w:rsid w:val="00A6125A"/>
    <w:rsid w:val="00A914D0"/>
    <w:rsid w:val="00A9495B"/>
    <w:rsid w:val="00A9638D"/>
    <w:rsid w:val="00AC6E8F"/>
    <w:rsid w:val="00AC7310"/>
    <w:rsid w:val="00AD02D5"/>
    <w:rsid w:val="00AD13D5"/>
    <w:rsid w:val="00AD301E"/>
    <w:rsid w:val="00AE777A"/>
    <w:rsid w:val="00AF0B0C"/>
    <w:rsid w:val="00AF48F2"/>
    <w:rsid w:val="00AF6C11"/>
    <w:rsid w:val="00AF7295"/>
    <w:rsid w:val="00B02C0E"/>
    <w:rsid w:val="00B032FA"/>
    <w:rsid w:val="00B0496B"/>
    <w:rsid w:val="00B07504"/>
    <w:rsid w:val="00B2126C"/>
    <w:rsid w:val="00B26ED6"/>
    <w:rsid w:val="00B3370B"/>
    <w:rsid w:val="00B41C4A"/>
    <w:rsid w:val="00B51339"/>
    <w:rsid w:val="00B51B31"/>
    <w:rsid w:val="00B51F18"/>
    <w:rsid w:val="00B60705"/>
    <w:rsid w:val="00B65494"/>
    <w:rsid w:val="00B65537"/>
    <w:rsid w:val="00B7564B"/>
    <w:rsid w:val="00B81890"/>
    <w:rsid w:val="00B93469"/>
    <w:rsid w:val="00B959B5"/>
    <w:rsid w:val="00B9640C"/>
    <w:rsid w:val="00B97A60"/>
    <w:rsid w:val="00BA4C4D"/>
    <w:rsid w:val="00BC760B"/>
    <w:rsid w:val="00BC7A00"/>
    <w:rsid w:val="00BD059C"/>
    <w:rsid w:val="00BD2580"/>
    <w:rsid w:val="00BD487D"/>
    <w:rsid w:val="00BF2E1A"/>
    <w:rsid w:val="00C03F4C"/>
    <w:rsid w:val="00C04872"/>
    <w:rsid w:val="00C0789D"/>
    <w:rsid w:val="00C10119"/>
    <w:rsid w:val="00C10C59"/>
    <w:rsid w:val="00C174A0"/>
    <w:rsid w:val="00C26B48"/>
    <w:rsid w:val="00C303DC"/>
    <w:rsid w:val="00C350DB"/>
    <w:rsid w:val="00C36D33"/>
    <w:rsid w:val="00C41A0D"/>
    <w:rsid w:val="00C54864"/>
    <w:rsid w:val="00C560BB"/>
    <w:rsid w:val="00C6066E"/>
    <w:rsid w:val="00C71358"/>
    <w:rsid w:val="00C73325"/>
    <w:rsid w:val="00C83C3E"/>
    <w:rsid w:val="00C86D19"/>
    <w:rsid w:val="00C9315E"/>
    <w:rsid w:val="00CA1D27"/>
    <w:rsid w:val="00CA2B90"/>
    <w:rsid w:val="00CA2E6E"/>
    <w:rsid w:val="00CB07EB"/>
    <w:rsid w:val="00CB2099"/>
    <w:rsid w:val="00CB3A51"/>
    <w:rsid w:val="00CB4E9F"/>
    <w:rsid w:val="00CB5411"/>
    <w:rsid w:val="00CC6B0F"/>
    <w:rsid w:val="00CC74AD"/>
    <w:rsid w:val="00CE0628"/>
    <w:rsid w:val="00CE70C6"/>
    <w:rsid w:val="00CF5981"/>
    <w:rsid w:val="00D0426E"/>
    <w:rsid w:val="00D04F28"/>
    <w:rsid w:val="00D06249"/>
    <w:rsid w:val="00D0746B"/>
    <w:rsid w:val="00D14E61"/>
    <w:rsid w:val="00D20262"/>
    <w:rsid w:val="00D41AF1"/>
    <w:rsid w:val="00D42DD9"/>
    <w:rsid w:val="00D466F4"/>
    <w:rsid w:val="00D50BF3"/>
    <w:rsid w:val="00D56D3F"/>
    <w:rsid w:val="00D60B39"/>
    <w:rsid w:val="00D63801"/>
    <w:rsid w:val="00D642B3"/>
    <w:rsid w:val="00D673E9"/>
    <w:rsid w:val="00D7688B"/>
    <w:rsid w:val="00D77C03"/>
    <w:rsid w:val="00D923D0"/>
    <w:rsid w:val="00DA053E"/>
    <w:rsid w:val="00DB015E"/>
    <w:rsid w:val="00DB0DAD"/>
    <w:rsid w:val="00DB280A"/>
    <w:rsid w:val="00DB3D75"/>
    <w:rsid w:val="00DC2137"/>
    <w:rsid w:val="00DC7B8D"/>
    <w:rsid w:val="00DD06BC"/>
    <w:rsid w:val="00DD6699"/>
    <w:rsid w:val="00DD7C96"/>
    <w:rsid w:val="00DE1AC1"/>
    <w:rsid w:val="00DE1B74"/>
    <w:rsid w:val="00DF4E5A"/>
    <w:rsid w:val="00DF605D"/>
    <w:rsid w:val="00E06200"/>
    <w:rsid w:val="00E12E83"/>
    <w:rsid w:val="00E138A4"/>
    <w:rsid w:val="00E15A46"/>
    <w:rsid w:val="00E15E1D"/>
    <w:rsid w:val="00E21EC8"/>
    <w:rsid w:val="00E22A3D"/>
    <w:rsid w:val="00E22BC8"/>
    <w:rsid w:val="00E2703E"/>
    <w:rsid w:val="00E31F83"/>
    <w:rsid w:val="00E3238F"/>
    <w:rsid w:val="00E33382"/>
    <w:rsid w:val="00E44C61"/>
    <w:rsid w:val="00E528AF"/>
    <w:rsid w:val="00E569B2"/>
    <w:rsid w:val="00E7123D"/>
    <w:rsid w:val="00E81E5F"/>
    <w:rsid w:val="00E93DA0"/>
    <w:rsid w:val="00EB1345"/>
    <w:rsid w:val="00EB1B91"/>
    <w:rsid w:val="00EB46ED"/>
    <w:rsid w:val="00EB4D06"/>
    <w:rsid w:val="00EC14C8"/>
    <w:rsid w:val="00EC5ADA"/>
    <w:rsid w:val="00EF0FAE"/>
    <w:rsid w:val="00EF1AC1"/>
    <w:rsid w:val="00EF614E"/>
    <w:rsid w:val="00F03445"/>
    <w:rsid w:val="00F061D4"/>
    <w:rsid w:val="00F139DA"/>
    <w:rsid w:val="00F17FAD"/>
    <w:rsid w:val="00F201E8"/>
    <w:rsid w:val="00F3211E"/>
    <w:rsid w:val="00F339B6"/>
    <w:rsid w:val="00F42921"/>
    <w:rsid w:val="00F42C69"/>
    <w:rsid w:val="00F5307A"/>
    <w:rsid w:val="00F5402B"/>
    <w:rsid w:val="00F63D19"/>
    <w:rsid w:val="00F80205"/>
    <w:rsid w:val="00F9087D"/>
    <w:rsid w:val="00F934EC"/>
    <w:rsid w:val="00F947D3"/>
    <w:rsid w:val="00F95966"/>
    <w:rsid w:val="00F9788D"/>
    <w:rsid w:val="00FA1E7F"/>
    <w:rsid w:val="00FA61E4"/>
    <w:rsid w:val="00FB1FD1"/>
    <w:rsid w:val="00FB3591"/>
    <w:rsid w:val="00FB4406"/>
    <w:rsid w:val="00FC4695"/>
    <w:rsid w:val="00FC645F"/>
    <w:rsid w:val="00FD254E"/>
    <w:rsid w:val="00FD31E2"/>
    <w:rsid w:val="00FD329B"/>
    <w:rsid w:val="00FD39DB"/>
    <w:rsid w:val="00FE2D5A"/>
    <w:rsid w:val="00FE4753"/>
    <w:rsid w:val="00FF065B"/>
    <w:rsid w:val="00FF1B0C"/>
    <w:rsid w:val="00FF4FF8"/>
    <w:rsid w:val="00FF7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A97BB"/>
  <w15:chartTrackingRefBased/>
  <w15:docId w15:val="{0870C267-06FE-4DB9-8FF4-23B23B618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0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30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3F15"/>
    <w:pPr>
      <w:spacing w:after="0" w:line="240" w:lineRule="auto"/>
    </w:pPr>
  </w:style>
  <w:style w:type="character" w:styleId="Hyperlink">
    <w:name w:val="Hyperlink"/>
    <w:basedOn w:val="DefaultParagraphFont"/>
    <w:uiPriority w:val="99"/>
    <w:unhideWhenUsed/>
    <w:rsid w:val="00653F15"/>
    <w:rPr>
      <w:color w:val="0000FF"/>
      <w:u w:val="single"/>
    </w:rPr>
  </w:style>
  <w:style w:type="paragraph" w:styleId="NormalWeb">
    <w:name w:val="Normal (Web)"/>
    <w:basedOn w:val="Normal"/>
    <w:uiPriority w:val="99"/>
    <w:unhideWhenUsed/>
    <w:rsid w:val="00E569B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845E0"/>
    <w:pPr>
      <w:ind w:left="720"/>
      <w:contextualSpacing/>
    </w:pPr>
  </w:style>
  <w:style w:type="paragraph" w:customStyle="1" w:styleId="Compact">
    <w:name w:val="Compact"/>
    <w:basedOn w:val="BodyText"/>
    <w:qFormat/>
    <w:rsid w:val="00D04F28"/>
    <w:pPr>
      <w:spacing w:before="36" w:after="36" w:line="240" w:lineRule="auto"/>
      <w:jc w:val="both"/>
    </w:pPr>
    <w:rPr>
      <w:rFonts w:ascii="Times New Roman" w:hAnsi="Times New Roman" w:cs="Times New Roman"/>
      <w:sz w:val="24"/>
      <w:szCs w:val="24"/>
    </w:rPr>
  </w:style>
  <w:style w:type="paragraph" w:styleId="BodyText">
    <w:name w:val="Body Text"/>
    <w:basedOn w:val="Normal"/>
    <w:link w:val="BodyTextChar"/>
    <w:uiPriority w:val="99"/>
    <w:unhideWhenUsed/>
    <w:rsid w:val="00D04F28"/>
    <w:pPr>
      <w:spacing w:after="120"/>
    </w:pPr>
  </w:style>
  <w:style w:type="character" w:customStyle="1" w:styleId="BodyTextChar">
    <w:name w:val="Body Text Char"/>
    <w:basedOn w:val="DefaultParagraphFont"/>
    <w:link w:val="BodyText"/>
    <w:uiPriority w:val="99"/>
    <w:rsid w:val="00D04F28"/>
  </w:style>
  <w:style w:type="table" w:styleId="TableGrid">
    <w:name w:val="Table Grid"/>
    <w:basedOn w:val="TableNormal"/>
    <w:uiPriority w:val="39"/>
    <w:rsid w:val="00832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97A60"/>
    <w:rPr>
      <w:sz w:val="16"/>
      <w:szCs w:val="16"/>
    </w:rPr>
  </w:style>
  <w:style w:type="paragraph" w:styleId="CommentText">
    <w:name w:val="annotation text"/>
    <w:basedOn w:val="Normal"/>
    <w:link w:val="CommentTextChar"/>
    <w:uiPriority w:val="99"/>
    <w:unhideWhenUsed/>
    <w:rsid w:val="00B97A60"/>
    <w:pPr>
      <w:spacing w:line="240" w:lineRule="auto"/>
    </w:pPr>
    <w:rPr>
      <w:sz w:val="20"/>
      <w:szCs w:val="20"/>
    </w:rPr>
  </w:style>
  <w:style w:type="character" w:customStyle="1" w:styleId="CommentTextChar">
    <w:name w:val="Comment Text Char"/>
    <w:basedOn w:val="DefaultParagraphFont"/>
    <w:link w:val="CommentText"/>
    <w:uiPriority w:val="99"/>
    <w:rsid w:val="00B97A60"/>
    <w:rPr>
      <w:sz w:val="20"/>
      <w:szCs w:val="20"/>
    </w:rPr>
  </w:style>
  <w:style w:type="paragraph" w:styleId="CommentSubject">
    <w:name w:val="annotation subject"/>
    <w:basedOn w:val="CommentText"/>
    <w:next w:val="CommentText"/>
    <w:link w:val="CommentSubjectChar"/>
    <w:uiPriority w:val="99"/>
    <w:semiHidden/>
    <w:unhideWhenUsed/>
    <w:rsid w:val="00B97A60"/>
    <w:rPr>
      <w:b/>
      <w:bCs/>
    </w:rPr>
  </w:style>
  <w:style w:type="character" w:customStyle="1" w:styleId="CommentSubjectChar">
    <w:name w:val="Comment Subject Char"/>
    <w:basedOn w:val="CommentTextChar"/>
    <w:link w:val="CommentSubject"/>
    <w:uiPriority w:val="99"/>
    <w:semiHidden/>
    <w:rsid w:val="00B97A60"/>
    <w:rPr>
      <w:b/>
      <w:bCs/>
      <w:sz w:val="20"/>
      <w:szCs w:val="20"/>
    </w:rPr>
  </w:style>
  <w:style w:type="paragraph" w:styleId="BalloonText">
    <w:name w:val="Balloon Text"/>
    <w:basedOn w:val="Normal"/>
    <w:link w:val="BalloonTextChar"/>
    <w:uiPriority w:val="99"/>
    <w:semiHidden/>
    <w:unhideWhenUsed/>
    <w:rsid w:val="00B97A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7A60"/>
    <w:rPr>
      <w:rFonts w:ascii="Segoe UI" w:hAnsi="Segoe UI" w:cs="Segoe UI"/>
      <w:sz w:val="18"/>
      <w:szCs w:val="18"/>
    </w:rPr>
  </w:style>
  <w:style w:type="character" w:styleId="PlaceholderText">
    <w:name w:val="Placeholder Text"/>
    <w:basedOn w:val="DefaultParagraphFont"/>
    <w:uiPriority w:val="99"/>
    <w:semiHidden/>
    <w:rsid w:val="0047143B"/>
    <w:rPr>
      <w:color w:val="808080"/>
    </w:rPr>
  </w:style>
  <w:style w:type="character" w:styleId="FollowedHyperlink">
    <w:name w:val="FollowedHyperlink"/>
    <w:basedOn w:val="DefaultParagraphFont"/>
    <w:uiPriority w:val="99"/>
    <w:semiHidden/>
    <w:unhideWhenUsed/>
    <w:rsid w:val="00530E5A"/>
    <w:rPr>
      <w:color w:val="954F72" w:themeColor="followedHyperlink"/>
      <w:u w:val="single"/>
    </w:rPr>
  </w:style>
  <w:style w:type="character" w:customStyle="1" w:styleId="Heading1Char">
    <w:name w:val="Heading 1 Char"/>
    <w:basedOn w:val="DefaultParagraphFont"/>
    <w:link w:val="Heading1"/>
    <w:uiPriority w:val="9"/>
    <w:rsid w:val="003A30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A30BA"/>
    <w:rPr>
      <w:rFonts w:asciiTheme="majorHAnsi" w:eastAsiaTheme="majorEastAsia" w:hAnsiTheme="majorHAnsi" w:cstheme="majorBidi"/>
      <w:color w:val="2E74B5" w:themeColor="accent1" w:themeShade="BF"/>
      <w:sz w:val="26"/>
      <w:szCs w:val="26"/>
    </w:rPr>
  </w:style>
  <w:style w:type="paragraph" w:customStyle="1" w:styleId="FirstParagraph">
    <w:name w:val="First Paragraph"/>
    <w:basedOn w:val="BodyText"/>
    <w:next w:val="BodyText"/>
    <w:qFormat/>
    <w:rsid w:val="00DE1B74"/>
    <w:pPr>
      <w:spacing w:before="180" w:after="180" w:line="480" w:lineRule="auto"/>
      <w:ind w:firstLine="720"/>
      <w:jc w:val="both"/>
    </w:pPr>
    <w:rPr>
      <w:rFonts w:ascii="Times New Roman" w:hAnsi="Times New Roman" w:cs="Times New Roman"/>
      <w:sz w:val="24"/>
      <w:szCs w:val="24"/>
    </w:rPr>
  </w:style>
  <w:style w:type="paragraph" w:styleId="Revision">
    <w:name w:val="Revision"/>
    <w:hidden/>
    <w:uiPriority w:val="99"/>
    <w:semiHidden/>
    <w:rsid w:val="002150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4874">
      <w:bodyDiv w:val="1"/>
      <w:marLeft w:val="0"/>
      <w:marRight w:val="0"/>
      <w:marTop w:val="0"/>
      <w:marBottom w:val="0"/>
      <w:divBdr>
        <w:top w:val="none" w:sz="0" w:space="0" w:color="auto"/>
        <w:left w:val="none" w:sz="0" w:space="0" w:color="auto"/>
        <w:bottom w:val="none" w:sz="0" w:space="0" w:color="auto"/>
        <w:right w:val="none" w:sz="0" w:space="0" w:color="auto"/>
      </w:divBdr>
    </w:div>
    <w:div w:id="253437673">
      <w:bodyDiv w:val="1"/>
      <w:marLeft w:val="0"/>
      <w:marRight w:val="0"/>
      <w:marTop w:val="0"/>
      <w:marBottom w:val="0"/>
      <w:divBdr>
        <w:top w:val="none" w:sz="0" w:space="0" w:color="auto"/>
        <w:left w:val="none" w:sz="0" w:space="0" w:color="auto"/>
        <w:bottom w:val="none" w:sz="0" w:space="0" w:color="auto"/>
        <w:right w:val="none" w:sz="0" w:space="0" w:color="auto"/>
      </w:divBdr>
      <w:divsChild>
        <w:div w:id="2087454811">
          <w:marLeft w:val="0"/>
          <w:marRight w:val="0"/>
          <w:marTop w:val="0"/>
          <w:marBottom w:val="0"/>
          <w:divBdr>
            <w:top w:val="none" w:sz="0" w:space="0" w:color="auto"/>
            <w:left w:val="none" w:sz="0" w:space="0" w:color="auto"/>
            <w:bottom w:val="none" w:sz="0" w:space="0" w:color="auto"/>
            <w:right w:val="none" w:sz="0" w:space="0" w:color="auto"/>
          </w:divBdr>
        </w:div>
      </w:divsChild>
    </w:div>
    <w:div w:id="301811874">
      <w:bodyDiv w:val="1"/>
      <w:marLeft w:val="0"/>
      <w:marRight w:val="0"/>
      <w:marTop w:val="0"/>
      <w:marBottom w:val="0"/>
      <w:divBdr>
        <w:top w:val="none" w:sz="0" w:space="0" w:color="auto"/>
        <w:left w:val="none" w:sz="0" w:space="0" w:color="auto"/>
        <w:bottom w:val="none" w:sz="0" w:space="0" w:color="auto"/>
        <w:right w:val="none" w:sz="0" w:space="0" w:color="auto"/>
      </w:divBdr>
      <w:divsChild>
        <w:div w:id="1016539896">
          <w:marLeft w:val="0"/>
          <w:marRight w:val="0"/>
          <w:marTop w:val="0"/>
          <w:marBottom w:val="0"/>
          <w:divBdr>
            <w:top w:val="none" w:sz="0" w:space="0" w:color="auto"/>
            <w:left w:val="none" w:sz="0" w:space="0" w:color="auto"/>
            <w:bottom w:val="none" w:sz="0" w:space="0" w:color="auto"/>
            <w:right w:val="none" w:sz="0" w:space="0" w:color="auto"/>
          </w:divBdr>
        </w:div>
      </w:divsChild>
    </w:div>
    <w:div w:id="496044761">
      <w:bodyDiv w:val="1"/>
      <w:marLeft w:val="0"/>
      <w:marRight w:val="0"/>
      <w:marTop w:val="0"/>
      <w:marBottom w:val="0"/>
      <w:divBdr>
        <w:top w:val="none" w:sz="0" w:space="0" w:color="auto"/>
        <w:left w:val="none" w:sz="0" w:space="0" w:color="auto"/>
        <w:bottom w:val="none" w:sz="0" w:space="0" w:color="auto"/>
        <w:right w:val="none" w:sz="0" w:space="0" w:color="auto"/>
      </w:divBdr>
      <w:divsChild>
        <w:div w:id="867567620">
          <w:marLeft w:val="0"/>
          <w:marRight w:val="0"/>
          <w:marTop w:val="0"/>
          <w:marBottom w:val="0"/>
          <w:divBdr>
            <w:top w:val="none" w:sz="0" w:space="0" w:color="auto"/>
            <w:left w:val="none" w:sz="0" w:space="0" w:color="auto"/>
            <w:bottom w:val="none" w:sz="0" w:space="0" w:color="auto"/>
            <w:right w:val="none" w:sz="0" w:space="0" w:color="auto"/>
          </w:divBdr>
        </w:div>
      </w:divsChild>
    </w:div>
    <w:div w:id="723263106">
      <w:bodyDiv w:val="1"/>
      <w:marLeft w:val="0"/>
      <w:marRight w:val="0"/>
      <w:marTop w:val="0"/>
      <w:marBottom w:val="0"/>
      <w:divBdr>
        <w:top w:val="none" w:sz="0" w:space="0" w:color="auto"/>
        <w:left w:val="none" w:sz="0" w:space="0" w:color="auto"/>
        <w:bottom w:val="none" w:sz="0" w:space="0" w:color="auto"/>
        <w:right w:val="none" w:sz="0" w:space="0" w:color="auto"/>
      </w:divBdr>
      <w:divsChild>
        <w:div w:id="1060439832">
          <w:marLeft w:val="0"/>
          <w:marRight w:val="0"/>
          <w:marTop w:val="0"/>
          <w:marBottom w:val="0"/>
          <w:divBdr>
            <w:top w:val="none" w:sz="0" w:space="0" w:color="auto"/>
            <w:left w:val="none" w:sz="0" w:space="0" w:color="auto"/>
            <w:bottom w:val="none" w:sz="0" w:space="0" w:color="auto"/>
            <w:right w:val="none" w:sz="0" w:space="0" w:color="auto"/>
          </w:divBdr>
        </w:div>
      </w:divsChild>
    </w:div>
    <w:div w:id="1485463468">
      <w:bodyDiv w:val="1"/>
      <w:marLeft w:val="0"/>
      <w:marRight w:val="0"/>
      <w:marTop w:val="0"/>
      <w:marBottom w:val="0"/>
      <w:divBdr>
        <w:top w:val="none" w:sz="0" w:space="0" w:color="auto"/>
        <w:left w:val="none" w:sz="0" w:space="0" w:color="auto"/>
        <w:bottom w:val="none" w:sz="0" w:space="0" w:color="auto"/>
        <w:right w:val="none" w:sz="0" w:space="0" w:color="auto"/>
      </w:divBdr>
      <w:divsChild>
        <w:div w:id="2077434207">
          <w:marLeft w:val="0"/>
          <w:marRight w:val="0"/>
          <w:marTop w:val="0"/>
          <w:marBottom w:val="0"/>
          <w:divBdr>
            <w:top w:val="none" w:sz="0" w:space="0" w:color="auto"/>
            <w:left w:val="none" w:sz="0" w:space="0" w:color="auto"/>
            <w:bottom w:val="none" w:sz="0" w:space="0" w:color="auto"/>
            <w:right w:val="none" w:sz="0" w:space="0" w:color="auto"/>
          </w:divBdr>
        </w:div>
      </w:divsChild>
    </w:div>
    <w:div w:id="1523663590">
      <w:bodyDiv w:val="1"/>
      <w:marLeft w:val="0"/>
      <w:marRight w:val="0"/>
      <w:marTop w:val="0"/>
      <w:marBottom w:val="0"/>
      <w:divBdr>
        <w:top w:val="none" w:sz="0" w:space="0" w:color="auto"/>
        <w:left w:val="none" w:sz="0" w:space="0" w:color="auto"/>
        <w:bottom w:val="none" w:sz="0" w:space="0" w:color="auto"/>
        <w:right w:val="none" w:sz="0" w:space="0" w:color="auto"/>
      </w:divBdr>
      <w:divsChild>
        <w:div w:id="1050112888">
          <w:marLeft w:val="0"/>
          <w:marRight w:val="0"/>
          <w:marTop w:val="0"/>
          <w:marBottom w:val="0"/>
          <w:divBdr>
            <w:top w:val="none" w:sz="0" w:space="0" w:color="auto"/>
            <w:left w:val="none" w:sz="0" w:space="0" w:color="auto"/>
            <w:bottom w:val="none" w:sz="0" w:space="0" w:color="auto"/>
            <w:right w:val="none" w:sz="0" w:space="0" w:color="auto"/>
          </w:divBdr>
        </w:div>
      </w:divsChild>
    </w:div>
    <w:div w:id="2013987207">
      <w:bodyDiv w:val="1"/>
      <w:marLeft w:val="0"/>
      <w:marRight w:val="0"/>
      <w:marTop w:val="0"/>
      <w:marBottom w:val="0"/>
      <w:divBdr>
        <w:top w:val="none" w:sz="0" w:space="0" w:color="auto"/>
        <w:left w:val="none" w:sz="0" w:space="0" w:color="auto"/>
        <w:bottom w:val="none" w:sz="0" w:space="0" w:color="auto"/>
        <w:right w:val="none" w:sz="0" w:space="0" w:color="auto"/>
      </w:divBdr>
      <w:divsChild>
        <w:div w:id="747730955">
          <w:marLeft w:val="0"/>
          <w:marRight w:val="0"/>
          <w:marTop w:val="0"/>
          <w:marBottom w:val="0"/>
          <w:divBdr>
            <w:top w:val="none" w:sz="0" w:space="0" w:color="auto"/>
            <w:left w:val="none" w:sz="0" w:space="0" w:color="auto"/>
            <w:bottom w:val="none" w:sz="0" w:space="0" w:color="auto"/>
            <w:right w:val="none" w:sz="0" w:space="0" w:color="auto"/>
          </w:divBdr>
        </w:div>
      </w:divsChild>
    </w:div>
    <w:div w:id="2054233372">
      <w:bodyDiv w:val="1"/>
      <w:marLeft w:val="0"/>
      <w:marRight w:val="0"/>
      <w:marTop w:val="0"/>
      <w:marBottom w:val="0"/>
      <w:divBdr>
        <w:top w:val="none" w:sz="0" w:space="0" w:color="auto"/>
        <w:left w:val="none" w:sz="0" w:space="0" w:color="auto"/>
        <w:bottom w:val="none" w:sz="0" w:space="0" w:color="auto"/>
        <w:right w:val="none" w:sz="0" w:space="0" w:color="auto"/>
      </w:divBdr>
      <w:divsChild>
        <w:div w:id="1632200754">
          <w:marLeft w:val="0"/>
          <w:marRight w:val="0"/>
          <w:marTop w:val="0"/>
          <w:marBottom w:val="0"/>
          <w:divBdr>
            <w:top w:val="none" w:sz="0" w:space="0" w:color="auto"/>
            <w:left w:val="none" w:sz="0" w:space="0" w:color="auto"/>
            <w:bottom w:val="none" w:sz="0" w:space="0" w:color="auto"/>
            <w:right w:val="none" w:sz="0" w:space="0" w:color="auto"/>
          </w:divBdr>
        </w:div>
      </w:divsChild>
    </w:div>
    <w:div w:id="2104833055">
      <w:bodyDiv w:val="1"/>
      <w:marLeft w:val="0"/>
      <w:marRight w:val="0"/>
      <w:marTop w:val="0"/>
      <w:marBottom w:val="0"/>
      <w:divBdr>
        <w:top w:val="none" w:sz="0" w:space="0" w:color="auto"/>
        <w:left w:val="none" w:sz="0" w:space="0" w:color="auto"/>
        <w:bottom w:val="none" w:sz="0" w:space="0" w:color="auto"/>
        <w:right w:val="none" w:sz="0" w:space="0" w:color="auto"/>
      </w:divBdr>
      <w:divsChild>
        <w:div w:id="658388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i.org/10.1371/journal.pcbi.1005619"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jpe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mailto:cbrinkerhoff@umass.edu"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5833</Words>
  <Characters>33250</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Brinkerhoff</dc:creator>
  <cp:keywords/>
  <dc:description/>
  <cp:lastModifiedBy>Colin Gleason</cp:lastModifiedBy>
  <cp:revision>3</cp:revision>
  <dcterms:created xsi:type="dcterms:W3CDTF">2022-07-12T15:48:00Z</dcterms:created>
  <dcterms:modified xsi:type="dcterms:W3CDTF">2022-07-12T15:48:00Z</dcterms:modified>
</cp:coreProperties>
</file>